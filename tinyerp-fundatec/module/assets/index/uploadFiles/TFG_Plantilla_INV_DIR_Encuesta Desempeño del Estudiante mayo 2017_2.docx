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23" w:rsidRPr="003B0523" w:rsidRDefault="00261D20" w:rsidP="003B0523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3B0523">
        <w:rPr>
          <w:rFonts w:ascii="Arial" w:hAnsi="Arial" w:cs="Arial"/>
          <w:b/>
          <w:sz w:val="26"/>
          <w:szCs w:val="26"/>
        </w:rPr>
        <w:t xml:space="preserve">Encuesta de Desempeño del Estudiante </w:t>
      </w:r>
      <w:r w:rsidR="00DA3838">
        <w:rPr>
          <w:rFonts w:ascii="Arial" w:hAnsi="Arial" w:cs="Arial"/>
          <w:b/>
          <w:sz w:val="26"/>
          <w:szCs w:val="26"/>
        </w:rPr>
        <w:t xml:space="preserve">en la </w:t>
      </w:r>
      <w:r w:rsidR="00A219D7">
        <w:rPr>
          <w:rFonts w:ascii="Arial" w:hAnsi="Arial" w:cs="Arial"/>
          <w:b/>
          <w:sz w:val="26"/>
          <w:szCs w:val="26"/>
        </w:rPr>
        <w:t>Asignatura de</w:t>
      </w:r>
      <w:r w:rsidR="003B0523">
        <w:rPr>
          <w:rFonts w:ascii="Arial" w:hAnsi="Arial" w:cs="Arial"/>
          <w:b/>
          <w:sz w:val="26"/>
          <w:szCs w:val="26"/>
        </w:rPr>
        <w:t xml:space="preserve"> Investigación Dirigida</w:t>
      </w:r>
    </w:p>
    <w:p w:rsidR="003B0523" w:rsidRPr="003C4B96" w:rsidRDefault="003B0523" w:rsidP="00126DE7">
      <w:pPr>
        <w:rPr>
          <w:rFonts w:ascii="Arial" w:hAnsi="Arial" w:cs="Arial"/>
          <w:sz w:val="12"/>
          <w:szCs w:val="12"/>
        </w:rPr>
      </w:pPr>
    </w:p>
    <w:p w:rsidR="00446366" w:rsidRPr="00126DE7" w:rsidRDefault="00446366" w:rsidP="00105A97">
      <w:pPr>
        <w:spacing w:line="360" w:lineRule="auto"/>
        <w:rPr>
          <w:rFonts w:ascii="Arial" w:hAnsi="Arial" w:cs="Arial"/>
        </w:rPr>
      </w:pPr>
      <w:r w:rsidRPr="00126DE7">
        <w:rPr>
          <w:rFonts w:ascii="Arial" w:hAnsi="Arial" w:cs="Arial"/>
        </w:rPr>
        <w:t xml:space="preserve">Estimado </w:t>
      </w:r>
      <w:r w:rsidR="00EE03BE" w:rsidRPr="00126DE7">
        <w:rPr>
          <w:rFonts w:ascii="Arial" w:hAnsi="Arial" w:cs="Arial"/>
        </w:rPr>
        <w:t xml:space="preserve">señor </w:t>
      </w:r>
      <w:r w:rsidRPr="00126DE7">
        <w:rPr>
          <w:rFonts w:ascii="Arial" w:hAnsi="Arial" w:cs="Arial"/>
        </w:rPr>
        <w:t>patrocinador:</w:t>
      </w:r>
    </w:p>
    <w:p w:rsidR="00446366" w:rsidRPr="00126DE7" w:rsidRDefault="00446366" w:rsidP="00105A97">
      <w:pPr>
        <w:spacing w:line="360" w:lineRule="auto"/>
        <w:jc w:val="both"/>
        <w:rPr>
          <w:rFonts w:ascii="Arial" w:hAnsi="Arial" w:cs="Arial"/>
        </w:rPr>
      </w:pPr>
      <w:r w:rsidRPr="00126DE7">
        <w:rPr>
          <w:rFonts w:ascii="Arial" w:hAnsi="Arial" w:cs="Arial"/>
        </w:rPr>
        <w:t>Como parte de las actividades de mejora continua del proceso Trabajo Final de Graduación</w:t>
      </w:r>
      <w:r w:rsidR="00EE03BE" w:rsidRPr="00126DE7">
        <w:rPr>
          <w:rFonts w:ascii="Arial" w:hAnsi="Arial" w:cs="Arial"/>
        </w:rPr>
        <w:t xml:space="preserve"> del Programa de Ingeniería Informática de la UNED</w:t>
      </w:r>
      <w:r w:rsidRPr="00126DE7">
        <w:rPr>
          <w:rFonts w:ascii="Arial" w:hAnsi="Arial" w:cs="Arial"/>
        </w:rPr>
        <w:t>, le solicitamos su colaboración para completar la siguiente encuesta</w:t>
      </w:r>
      <w:r w:rsidR="00A219D7">
        <w:rPr>
          <w:rFonts w:ascii="Arial" w:hAnsi="Arial" w:cs="Arial"/>
        </w:rPr>
        <w:t xml:space="preserve"> de opinión.  Q</w:t>
      </w:r>
      <w:r w:rsidRPr="00126DE7">
        <w:rPr>
          <w:rFonts w:ascii="Arial" w:hAnsi="Arial" w:cs="Arial"/>
        </w:rPr>
        <w:t xml:space="preserve">ue tiene por objetivo medir </w:t>
      </w:r>
      <w:r w:rsidR="00A219D7">
        <w:rPr>
          <w:rFonts w:ascii="Arial" w:hAnsi="Arial" w:cs="Arial"/>
        </w:rPr>
        <w:t>el desempeño de los estudiantes,</w:t>
      </w:r>
      <w:r w:rsidR="00393BF5" w:rsidRPr="00126DE7">
        <w:rPr>
          <w:rFonts w:ascii="Arial" w:hAnsi="Arial" w:cs="Arial"/>
        </w:rPr>
        <w:t xml:space="preserve"> del proceso </w:t>
      </w:r>
      <w:r w:rsidRPr="00126DE7">
        <w:rPr>
          <w:rFonts w:ascii="Arial" w:hAnsi="Arial" w:cs="Arial"/>
        </w:rPr>
        <w:t xml:space="preserve">TFG durante </w:t>
      </w:r>
      <w:r w:rsidR="00A219D7">
        <w:rPr>
          <w:rFonts w:ascii="Arial" w:hAnsi="Arial" w:cs="Arial"/>
        </w:rPr>
        <w:t>este periodo preparación del TFG y otras informaciones valiosas.</w:t>
      </w:r>
      <w:r w:rsidRPr="00126DE7">
        <w:rPr>
          <w:rFonts w:ascii="Arial" w:hAnsi="Arial" w:cs="Arial"/>
        </w:rPr>
        <w:t xml:space="preserve"> </w:t>
      </w:r>
    </w:p>
    <w:p w:rsidR="00CE6BAD" w:rsidRPr="00126DE7" w:rsidRDefault="00CE6BAD" w:rsidP="00126DE7">
      <w:pPr>
        <w:rPr>
          <w:rFonts w:ascii="Arial" w:hAnsi="Arial" w:cs="Arial"/>
        </w:rPr>
      </w:pPr>
      <w:r w:rsidRPr="00126DE7">
        <w:rPr>
          <w:rFonts w:ascii="Arial" w:hAnsi="Arial" w:cs="Arial"/>
        </w:rPr>
        <w:t>Fecha: ___</w:t>
      </w:r>
      <w:r w:rsidR="003B0523">
        <w:rPr>
          <w:rFonts w:ascii="Arial" w:hAnsi="Arial" w:cs="Arial"/>
        </w:rPr>
        <w:t>________________</w:t>
      </w:r>
    </w:p>
    <w:p w:rsidR="00CE6BAD" w:rsidRPr="00126DE7" w:rsidRDefault="00CE6BAD" w:rsidP="00126DE7">
      <w:pPr>
        <w:rPr>
          <w:rFonts w:ascii="Arial" w:hAnsi="Arial" w:cs="Arial"/>
        </w:rPr>
      </w:pPr>
      <w:r w:rsidRPr="00126DE7">
        <w:rPr>
          <w:rFonts w:ascii="Arial" w:hAnsi="Arial" w:cs="Arial"/>
        </w:rPr>
        <w:t>Nombre del patrocin</w:t>
      </w:r>
      <w:r w:rsidR="003B0523">
        <w:rPr>
          <w:rFonts w:ascii="Arial" w:hAnsi="Arial" w:cs="Arial"/>
        </w:rPr>
        <w:t>ador: ________________________</w:t>
      </w:r>
      <w:r w:rsidRPr="00126DE7">
        <w:rPr>
          <w:rFonts w:ascii="Arial" w:hAnsi="Arial" w:cs="Arial"/>
        </w:rPr>
        <w:t>__  Firma: __________________________</w:t>
      </w:r>
    </w:p>
    <w:p w:rsidR="00465E09" w:rsidRPr="003B0523" w:rsidRDefault="00465E09" w:rsidP="00126DE7">
      <w:pPr>
        <w:rPr>
          <w:rFonts w:ascii="Arial" w:hAnsi="Arial" w:cs="Arial"/>
        </w:rPr>
      </w:pPr>
      <w:r w:rsidRPr="00126DE7">
        <w:rPr>
          <w:rFonts w:ascii="Arial" w:hAnsi="Arial" w:cs="Arial"/>
        </w:rPr>
        <w:t xml:space="preserve">Email </w:t>
      </w:r>
      <w:r w:rsidRPr="003B0523">
        <w:rPr>
          <w:rFonts w:ascii="Arial" w:hAnsi="Arial" w:cs="Arial"/>
        </w:rPr>
        <w:t>Patrocinador__</w:t>
      </w:r>
      <w:r w:rsidR="003C4B96">
        <w:rPr>
          <w:rFonts w:ascii="Arial" w:hAnsi="Arial" w:cs="Arial"/>
        </w:rPr>
        <w:t>_____________________________</w:t>
      </w:r>
      <w:r w:rsidRPr="003B0523">
        <w:rPr>
          <w:rFonts w:ascii="Arial" w:hAnsi="Arial" w:cs="Arial"/>
        </w:rPr>
        <w:t xml:space="preserve"> Teléfono patrocinador_______________</w:t>
      </w:r>
    </w:p>
    <w:p w:rsidR="00446366" w:rsidRPr="00126DE7" w:rsidRDefault="00446366" w:rsidP="00126DE7">
      <w:pPr>
        <w:rPr>
          <w:rFonts w:ascii="Arial" w:hAnsi="Arial" w:cs="Arial"/>
        </w:rPr>
      </w:pPr>
      <w:r w:rsidRPr="00126DE7">
        <w:rPr>
          <w:rFonts w:ascii="Arial" w:hAnsi="Arial" w:cs="Arial"/>
        </w:rPr>
        <w:t>Nombre del o los estudiantes: _______________________________________________________________</w:t>
      </w:r>
    </w:p>
    <w:p w:rsidR="00465E09" w:rsidRPr="003B0523" w:rsidRDefault="00465E09" w:rsidP="00126DE7">
      <w:pPr>
        <w:rPr>
          <w:rFonts w:ascii="Arial" w:hAnsi="Arial" w:cs="Arial"/>
        </w:rPr>
      </w:pPr>
      <w:r w:rsidRPr="003B0523">
        <w:rPr>
          <w:rFonts w:ascii="Arial" w:hAnsi="Arial" w:cs="Arial"/>
        </w:rPr>
        <w:t>Modalidad:   ____ Proyecto     ____ Pasantía</w:t>
      </w:r>
    </w:p>
    <w:p w:rsidR="00446366" w:rsidRPr="00126DE7" w:rsidRDefault="00465E09" w:rsidP="00126DE7">
      <w:pPr>
        <w:rPr>
          <w:rFonts w:ascii="Arial" w:hAnsi="Arial" w:cs="Arial"/>
        </w:rPr>
      </w:pPr>
      <w:r w:rsidRPr="00126DE7">
        <w:rPr>
          <w:rFonts w:ascii="Arial" w:hAnsi="Arial" w:cs="Arial"/>
        </w:rPr>
        <w:t xml:space="preserve">Título </w:t>
      </w:r>
      <w:r w:rsidR="00446366" w:rsidRPr="00126DE7">
        <w:rPr>
          <w:rFonts w:ascii="Arial" w:hAnsi="Arial" w:cs="Arial"/>
        </w:rPr>
        <w:t xml:space="preserve"> del proyecto: ______________________________________________________________</w:t>
      </w:r>
    </w:p>
    <w:p w:rsidR="00446366" w:rsidRPr="00126DE7" w:rsidRDefault="00EE03BE" w:rsidP="00126DE7">
      <w:pPr>
        <w:rPr>
          <w:rFonts w:ascii="Arial" w:hAnsi="Arial" w:cs="Arial"/>
          <w:b/>
          <w:u w:val="single"/>
        </w:rPr>
      </w:pPr>
      <w:r w:rsidRPr="00126DE7">
        <w:rPr>
          <w:rFonts w:ascii="Arial" w:hAnsi="Arial" w:cs="Arial"/>
          <w:b/>
          <w:u w:val="single"/>
        </w:rPr>
        <w:t xml:space="preserve">I- </w:t>
      </w:r>
      <w:r w:rsidR="00446366" w:rsidRPr="00126DE7">
        <w:rPr>
          <w:rFonts w:ascii="Arial" w:hAnsi="Arial" w:cs="Arial"/>
          <w:b/>
          <w:u w:val="single"/>
        </w:rPr>
        <w:t xml:space="preserve">Sobre </w:t>
      </w:r>
      <w:r w:rsidR="00C91090" w:rsidRPr="00126DE7">
        <w:rPr>
          <w:rFonts w:ascii="Arial" w:hAnsi="Arial" w:cs="Arial"/>
          <w:b/>
          <w:u w:val="single"/>
        </w:rPr>
        <w:t>las competencias del</w:t>
      </w:r>
      <w:r w:rsidR="00446366" w:rsidRPr="00126DE7">
        <w:rPr>
          <w:rFonts w:ascii="Arial" w:hAnsi="Arial" w:cs="Arial"/>
          <w:b/>
          <w:u w:val="single"/>
        </w:rPr>
        <w:t xml:space="preserve"> estudiante</w:t>
      </w:r>
    </w:p>
    <w:p w:rsidR="00446366" w:rsidRDefault="00446366" w:rsidP="00105A97">
      <w:pPr>
        <w:spacing w:line="360" w:lineRule="auto"/>
        <w:rPr>
          <w:rFonts w:ascii="Arial" w:hAnsi="Arial" w:cs="Arial"/>
        </w:rPr>
      </w:pPr>
      <w:r w:rsidRPr="00126DE7">
        <w:rPr>
          <w:rFonts w:ascii="Arial" w:hAnsi="Arial" w:cs="Arial"/>
        </w:rPr>
        <w:t xml:space="preserve">A continuación se presentan una lista de competencias profesionales que podrán ser evaluadas de acuerdo con la escala de valoración de 1 a 5, siendo 1 el valor más bajo, y 5 el valor más alto (positivo). </w:t>
      </w:r>
    </w:p>
    <w:tbl>
      <w:tblPr>
        <w:tblStyle w:val="Tablaconcuadrcula"/>
        <w:tblW w:w="0" w:type="auto"/>
        <w:jc w:val="center"/>
        <w:tblLook w:val="04A0"/>
      </w:tblPr>
      <w:tblGrid>
        <w:gridCol w:w="6912"/>
        <w:gridCol w:w="1134"/>
      </w:tblGrid>
      <w:tr w:rsidR="003C4B96" w:rsidTr="003C4B96">
        <w:trPr>
          <w:jc w:val="center"/>
        </w:trPr>
        <w:tc>
          <w:tcPr>
            <w:tcW w:w="6912" w:type="dxa"/>
          </w:tcPr>
          <w:p w:rsidR="003C4B96" w:rsidRPr="003C4B96" w:rsidRDefault="003C4B96" w:rsidP="00847A71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3C4B96">
              <w:rPr>
                <w:rFonts w:ascii="Arial" w:hAnsi="Arial" w:cs="Arial"/>
                <w:b/>
                <w:lang w:val="es-ES"/>
              </w:rPr>
              <w:t>Competencia</w:t>
            </w:r>
          </w:p>
        </w:tc>
        <w:tc>
          <w:tcPr>
            <w:tcW w:w="1134" w:type="dxa"/>
          </w:tcPr>
          <w:p w:rsidR="003C4B96" w:rsidRPr="003C4B96" w:rsidRDefault="003C4B96" w:rsidP="00847A71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3C4B96">
              <w:rPr>
                <w:rFonts w:ascii="Arial" w:hAnsi="Arial" w:cs="Arial"/>
                <w:b/>
                <w:lang w:val="es-ES"/>
              </w:rPr>
              <w:t>Valor</w:t>
            </w: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Pr="003B0523" w:rsidRDefault="003C4B96" w:rsidP="00847A71">
            <w:pPr>
              <w:rPr>
                <w:rFonts w:ascii="Arial" w:hAnsi="Arial" w:cs="Arial"/>
                <w:lang w:val="es-ES"/>
              </w:rPr>
            </w:pPr>
            <w:r w:rsidRPr="003B0523">
              <w:rPr>
                <w:rFonts w:ascii="Arial" w:hAnsi="Arial" w:cs="Arial"/>
                <w:lang w:val="es-ES"/>
              </w:rPr>
              <w:t>1.</w:t>
            </w:r>
            <w:r>
              <w:rPr>
                <w:rFonts w:ascii="Arial" w:hAnsi="Arial" w:cs="Arial"/>
                <w:lang w:val="es-ES"/>
              </w:rPr>
              <w:t xml:space="preserve"> Competencia para aplicar los conocimientos en la práctica</w:t>
            </w:r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 Capacidad de abstracción, análisis y síntesis</w:t>
            </w:r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3. Capacidad para identificar, plantear y resolver problemas</w:t>
            </w:r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4. Capacidad de trabajo en equipo.</w:t>
            </w:r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5.Compromiso ético en el desarrollo del trabajo</w:t>
            </w:r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6. Capacidad de liderazgo</w:t>
            </w:r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7. Conocimientos sobre el área de estudio y la profesión</w:t>
            </w:r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8. Capacidad para organizar y planificar el tiempo</w:t>
            </w:r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9. Capacidad para desarrollar buenas relaciones interpersonales</w:t>
            </w:r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10.</w:t>
            </w:r>
            <w:r w:rsidRPr="003C4B96">
              <w:rPr>
                <w:rFonts w:ascii="Arial" w:hAnsi="Arial" w:cs="Arial"/>
                <w:lang w:val="es-ES"/>
              </w:rPr>
              <w:t>Capacidad de comunicación oral</w:t>
            </w:r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11. </w:t>
            </w:r>
            <w:r w:rsidRPr="003C4B96">
              <w:rPr>
                <w:rFonts w:ascii="Arial" w:hAnsi="Arial" w:cs="Arial"/>
                <w:lang w:val="es-ES"/>
              </w:rPr>
              <w:t>Capacidad de comunicación escrita</w:t>
            </w:r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  <w:tr w:rsidR="003C4B96" w:rsidTr="003C4B96">
        <w:trPr>
          <w:jc w:val="center"/>
        </w:trPr>
        <w:tc>
          <w:tcPr>
            <w:tcW w:w="6912" w:type="dxa"/>
          </w:tcPr>
          <w:p w:rsidR="003C4B96" w:rsidRDefault="00003389" w:rsidP="00003389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12. Capacidad de negociación</w:t>
            </w:r>
            <w:bookmarkStart w:id="0" w:name="_GoBack"/>
            <w:bookmarkEnd w:id="0"/>
          </w:p>
        </w:tc>
        <w:tc>
          <w:tcPr>
            <w:tcW w:w="1134" w:type="dxa"/>
          </w:tcPr>
          <w:p w:rsidR="003C4B96" w:rsidRDefault="003C4B96" w:rsidP="00847A71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3C4B96" w:rsidRDefault="003C4B96" w:rsidP="00126DE7">
      <w:pPr>
        <w:rPr>
          <w:rFonts w:ascii="Arial" w:hAnsi="Arial" w:cs="Arial"/>
          <w:lang w:val="es-ES"/>
        </w:rPr>
      </w:pPr>
    </w:p>
    <w:p w:rsidR="00A219D7" w:rsidRPr="003C4B96" w:rsidRDefault="00A219D7" w:rsidP="00126DE7">
      <w:pPr>
        <w:rPr>
          <w:rFonts w:ascii="Arial" w:hAnsi="Arial" w:cs="Arial"/>
          <w:lang w:val="es-ES"/>
        </w:rPr>
      </w:pPr>
    </w:p>
    <w:p w:rsidR="00F90B4C" w:rsidRPr="00126DE7" w:rsidRDefault="00F90B4C" w:rsidP="00126DE7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</w:rPr>
      </w:pPr>
      <w:r w:rsidRPr="00126DE7">
        <w:rPr>
          <w:rFonts w:ascii="Arial" w:hAnsi="Arial" w:cs="Arial"/>
        </w:rPr>
        <w:lastRenderedPageBreak/>
        <w:t>Cuáles considera que son los 3 aspectos a mejorar del estudiante</w:t>
      </w:r>
      <w:r w:rsidR="00EE03BE" w:rsidRPr="00126DE7">
        <w:rPr>
          <w:rFonts w:ascii="Arial" w:hAnsi="Arial" w:cs="Arial"/>
        </w:rPr>
        <w:t>:</w:t>
      </w:r>
    </w:p>
    <w:p w:rsidR="00446366" w:rsidRPr="00126DE7" w:rsidRDefault="00F90B4C" w:rsidP="00126DE7">
      <w:pPr>
        <w:pStyle w:val="Prrafodelista"/>
        <w:spacing w:after="0"/>
        <w:ind w:left="360"/>
        <w:rPr>
          <w:rFonts w:ascii="Arial" w:hAnsi="Arial" w:cs="Arial"/>
        </w:rPr>
      </w:pPr>
      <w:r w:rsidRPr="00126DE7">
        <w:rPr>
          <w:rFonts w:ascii="Arial" w:hAnsi="Arial" w:cs="Arial"/>
        </w:rPr>
        <w:t>1</w:t>
      </w:r>
      <w:r w:rsidR="00EB42CB" w:rsidRPr="00126DE7">
        <w:rPr>
          <w:rFonts w:ascii="Arial" w:hAnsi="Arial" w:cs="Arial"/>
        </w:rPr>
        <w:t>_</w:t>
      </w:r>
      <w:r w:rsidR="00EE03BE" w:rsidRPr="00126DE7">
        <w:rPr>
          <w:rFonts w:ascii="Arial" w:hAnsi="Arial" w:cs="Arial"/>
        </w:rPr>
        <w:t>_____________</w:t>
      </w:r>
      <w:r w:rsidR="003C4B96">
        <w:rPr>
          <w:rFonts w:ascii="Arial" w:hAnsi="Arial" w:cs="Arial"/>
        </w:rPr>
        <w:t>__</w:t>
      </w:r>
      <w:r w:rsidRPr="00126DE7">
        <w:rPr>
          <w:rFonts w:ascii="Arial" w:hAnsi="Arial" w:cs="Arial"/>
        </w:rPr>
        <w:t xml:space="preserve"> 2 _____________</w:t>
      </w:r>
      <w:r w:rsidR="003C4B96">
        <w:rPr>
          <w:rFonts w:ascii="Arial" w:hAnsi="Arial" w:cs="Arial"/>
        </w:rPr>
        <w:t>__</w:t>
      </w:r>
      <w:r w:rsidRPr="00126DE7">
        <w:rPr>
          <w:rFonts w:ascii="Arial" w:hAnsi="Arial" w:cs="Arial"/>
        </w:rPr>
        <w:t xml:space="preserve">  3_____________________</w:t>
      </w:r>
    </w:p>
    <w:p w:rsidR="00261D20" w:rsidRPr="00126DE7" w:rsidRDefault="00261D20" w:rsidP="00126DE7">
      <w:pPr>
        <w:pStyle w:val="Prrafodelista"/>
        <w:spacing w:after="0"/>
        <w:ind w:left="360"/>
        <w:rPr>
          <w:rFonts w:ascii="Arial" w:hAnsi="Arial" w:cs="Arial"/>
        </w:rPr>
      </w:pPr>
    </w:p>
    <w:p w:rsidR="00261D20" w:rsidRPr="003C4B96" w:rsidRDefault="00261D20" w:rsidP="003C4B9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26DE7">
        <w:rPr>
          <w:rFonts w:ascii="Arial" w:hAnsi="Arial" w:cs="Arial"/>
        </w:rPr>
        <w:t>Describa cualquier observación adicional al desempeño del estudiante:____</w:t>
      </w:r>
      <w:r w:rsidR="003C4B96">
        <w:rPr>
          <w:rFonts w:ascii="Arial" w:hAnsi="Arial" w:cs="Arial"/>
        </w:rPr>
        <w:t>_________</w:t>
      </w:r>
      <w:r w:rsidRPr="00126DE7">
        <w:rPr>
          <w:rFonts w:ascii="Arial" w:hAnsi="Arial" w:cs="Arial"/>
        </w:rPr>
        <w:t xml:space="preserve"> _____________________</w:t>
      </w:r>
      <w:r w:rsidR="003C4B96">
        <w:rPr>
          <w:rFonts w:ascii="Arial" w:hAnsi="Arial" w:cs="Arial"/>
        </w:rPr>
        <w:t>_________________________________________________</w:t>
      </w:r>
    </w:p>
    <w:p w:rsidR="00261D20" w:rsidRPr="00126DE7" w:rsidRDefault="00261D20" w:rsidP="00126DE7">
      <w:pPr>
        <w:pStyle w:val="Prrafodelista"/>
        <w:ind w:left="360"/>
        <w:rPr>
          <w:rFonts w:ascii="Arial" w:hAnsi="Arial" w:cs="Arial"/>
        </w:rPr>
      </w:pPr>
    </w:p>
    <w:p w:rsidR="005F46D1" w:rsidRDefault="00105A97" w:rsidP="00126DE7">
      <w:pPr>
        <w:rPr>
          <w:ins w:id="1" w:author="GGARITA" w:date="2014-05-31T18:19:00Z"/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Sobre el planteamiento del proyecto</w:t>
      </w:r>
    </w:p>
    <w:p w:rsidR="00105A97" w:rsidRPr="00105A97" w:rsidRDefault="00105A97" w:rsidP="00105A97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Pr="00105A97">
        <w:rPr>
          <w:rFonts w:ascii="Arial" w:hAnsi="Arial" w:cs="Arial"/>
        </w:rPr>
        <w:t xml:space="preserve"> ¿</w:t>
      </w:r>
      <w:r w:rsidR="00C50506" w:rsidRPr="00105A97">
        <w:rPr>
          <w:rFonts w:ascii="Arial" w:hAnsi="Arial" w:cs="Arial"/>
        </w:rPr>
        <w:t>Se realizaron reuniones para establecer el alcance</w:t>
      </w:r>
      <w:r w:rsidRPr="00105A97">
        <w:rPr>
          <w:rFonts w:ascii="Arial" w:hAnsi="Arial" w:cs="Arial"/>
        </w:rPr>
        <w:t>?</w:t>
      </w:r>
      <w:r w:rsidR="00C50506" w:rsidRPr="00105A97">
        <w:rPr>
          <w:rFonts w:ascii="Arial" w:hAnsi="Arial" w:cs="Arial"/>
        </w:rPr>
        <w:t xml:space="preserve"> </w:t>
      </w:r>
    </w:p>
    <w:p w:rsidR="00105A97" w:rsidRDefault="00105A97" w:rsidP="00126DE7">
      <w:pPr>
        <w:rPr>
          <w:rFonts w:ascii="Arial" w:hAnsi="Arial" w:cs="Arial"/>
        </w:rPr>
      </w:pPr>
      <w:r w:rsidRPr="00105A97">
        <w:rPr>
          <w:rFonts w:ascii="Arial" w:hAnsi="Arial" w:cs="Arial"/>
        </w:rPr>
        <w:t>Sí [   ] No [   ]</w:t>
      </w:r>
    </w:p>
    <w:p w:rsidR="00105A97" w:rsidRDefault="00105A97" w:rsidP="00126DE7">
      <w:pPr>
        <w:rPr>
          <w:rFonts w:ascii="Arial" w:hAnsi="Arial" w:cs="Arial"/>
        </w:rPr>
      </w:pPr>
      <w:r>
        <w:rPr>
          <w:rFonts w:ascii="Arial" w:hAnsi="Arial" w:cs="Arial"/>
        </w:rPr>
        <w:t>2. ¿</w:t>
      </w:r>
      <w:r w:rsidR="00C50506" w:rsidRPr="00105A97">
        <w:rPr>
          <w:rFonts w:ascii="Arial" w:hAnsi="Arial" w:cs="Arial"/>
        </w:rPr>
        <w:t>Los objetivos y la problemática están claramente definidos</w:t>
      </w:r>
      <w:r>
        <w:rPr>
          <w:rFonts w:ascii="Arial" w:hAnsi="Arial" w:cs="Arial"/>
        </w:rPr>
        <w:t>?</w:t>
      </w:r>
    </w:p>
    <w:p w:rsidR="00105A97" w:rsidRDefault="00105A97" w:rsidP="00126DE7">
      <w:pPr>
        <w:rPr>
          <w:rFonts w:ascii="Arial" w:hAnsi="Arial" w:cs="Arial"/>
        </w:rPr>
      </w:pPr>
      <w:r w:rsidRPr="00105A97">
        <w:rPr>
          <w:rFonts w:ascii="Arial" w:hAnsi="Arial" w:cs="Arial"/>
        </w:rPr>
        <w:t>Sí [   ] No [   ]</w:t>
      </w:r>
    </w:p>
    <w:p w:rsidR="00105A97" w:rsidRDefault="00105A97" w:rsidP="00126DE7">
      <w:pPr>
        <w:rPr>
          <w:rFonts w:ascii="Arial" w:hAnsi="Arial" w:cs="Arial"/>
        </w:rPr>
      </w:pPr>
      <w:r>
        <w:rPr>
          <w:rFonts w:ascii="Arial" w:hAnsi="Arial" w:cs="Arial"/>
        </w:rPr>
        <w:t>3. ¿</w:t>
      </w:r>
      <w:r w:rsidR="00C50506" w:rsidRPr="00105A97">
        <w:rPr>
          <w:rFonts w:ascii="Arial" w:hAnsi="Arial" w:cs="Arial"/>
        </w:rPr>
        <w:t>Los acuerdos fuero</w:t>
      </w:r>
      <w:r w:rsidR="00A219D7">
        <w:rPr>
          <w:rFonts w:ascii="Arial" w:hAnsi="Arial" w:cs="Arial"/>
        </w:rPr>
        <w:t>n documentados en minutas que usted</w:t>
      </w:r>
      <w:r w:rsidR="00C50506" w:rsidRPr="00105A97">
        <w:rPr>
          <w:rFonts w:ascii="Arial" w:hAnsi="Arial" w:cs="Arial"/>
        </w:rPr>
        <w:t xml:space="preserve"> aprobó? </w:t>
      </w:r>
    </w:p>
    <w:p w:rsidR="00EB42CB" w:rsidRPr="00105A97" w:rsidRDefault="00105A97" w:rsidP="00105A97">
      <w:pPr>
        <w:rPr>
          <w:rFonts w:ascii="Arial" w:hAnsi="Arial" w:cs="Arial"/>
        </w:rPr>
      </w:pPr>
      <w:r w:rsidRPr="00105A97">
        <w:rPr>
          <w:rFonts w:ascii="Arial" w:hAnsi="Arial" w:cs="Arial"/>
        </w:rPr>
        <w:t>Sí [   ] No [   ]</w:t>
      </w:r>
    </w:p>
    <w:p w:rsidR="00F90B4C" w:rsidRPr="00126DE7" w:rsidRDefault="00F90B4C" w:rsidP="00126DE7">
      <w:pPr>
        <w:rPr>
          <w:rFonts w:ascii="Arial" w:hAnsi="Arial" w:cs="Arial"/>
          <w:b/>
          <w:u w:val="single"/>
        </w:rPr>
      </w:pPr>
      <w:r w:rsidRPr="00126DE7">
        <w:rPr>
          <w:rFonts w:ascii="Arial" w:hAnsi="Arial" w:cs="Arial"/>
          <w:b/>
          <w:u w:val="single"/>
        </w:rPr>
        <w:t>Del Programa de Ingeniería Informática</w:t>
      </w:r>
    </w:p>
    <w:p w:rsidR="00F90B4C" w:rsidRPr="00126DE7" w:rsidRDefault="00F90B4C" w:rsidP="00126DE7">
      <w:pPr>
        <w:rPr>
          <w:rFonts w:ascii="Arial" w:hAnsi="Arial" w:cs="Arial"/>
        </w:rPr>
      </w:pPr>
      <w:r w:rsidRPr="00126DE7">
        <w:rPr>
          <w:rFonts w:ascii="Arial" w:hAnsi="Arial" w:cs="Arial"/>
        </w:rPr>
        <w:t xml:space="preserve">Por favor responda las siguientes preguntas </w:t>
      </w:r>
      <w:r w:rsidR="00393BF5" w:rsidRPr="00126DE7">
        <w:rPr>
          <w:rFonts w:ascii="Arial" w:hAnsi="Arial" w:cs="Arial"/>
        </w:rPr>
        <w:t xml:space="preserve"> relacionadas con la carrera de Ingeniería Informática</w:t>
      </w:r>
      <w:r w:rsidRPr="00126DE7">
        <w:rPr>
          <w:rFonts w:ascii="Arial" w:hAnsi="Arial" w:cs="Arial"/>
        </w:rPr>
        <w:t>:</w:t>
      </w:r>
    </w:p>
    <w:p w:rsidR="00105A97" w:rsidRPr="00105A97" w:rsidRDefault="00105A97" w:rsidP="00105A97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>1.</w:t>
      </w:r>
      <w:r w:rsidRPr="00105A97">
        <w:rPr>
          <w:rFonts w:ascii="Arial" w:hAnsi="Arial" w:cs="Arial"/>
          <w:lang w:val="es-ES"/>
        </w:rPr>
        <w:t xml:space="preserve"> ¿</w:t>
      </w:r>
      <w:r w:rsidR="00393BF5" w:rsidRPr="00105A97">
        <w:rPr>
          <w:rFonts w:ascii="Arial" w:hAnsi="Arial" w:cs="Arial"/>
          <w:lang w:val="es-ES"/>
        </w:rPr>
        <w:t xml:space="preserve">Conocía la Carrera de Ingeniería Informática antes del proyecto TFG? </w:t>
      </w:r>
    </w:p>
    <w:p w:rsidR="00393BF5" w:rsidRPr="00126DE7" w:rsidRDefault="00393BF5" w:rsidP="00105A97">
      <w:pPr>
        <w:pStyle w:val="Prrafodelista"/>
        <w:ind w:left="360"/>
        <w:rPr>
          <w:rFonts w:ascii="Arial" w:hAnsi="Arial" w:cs="Arial"/>
          <w:lang w:val="es-ES"/>
        </w:rPr>
      </w:pPr>
      <w:r w:rsidRPr="00126DE7">
        <w:rPr>
          <w:rFonts w:ascii="Arial" w:hAnsi="Arial" w:cs="Arial"/>
        </w:rPr>
        <w:t>Sí [   ] No [   ]</w:t>
      </w:r>
    </w:p>
    <w:p w:rsidR="00393BF5" w:rsidRPr="00105A97" w:rsidRDefault="00105A97" w:rsidP="00105A97">
      <w:pPr>
        <w:ind w:left="284" w:hanging="28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2.</w:t>
      </w:r>
      <w:r w:rsidRPr="00105A97">
        <w:rPr>
          <w:rFonts w:ascii="Arial" w:hAnsi="Arial" w:cs="Arial"/>
          <w:lang w:val="es-ES"/>
        </w:rPr>
        <w:t xml:space="preserve"> ¿</w:t>
      </w:r>
      <w:r w:rsidR="00F90B4C" w:rsidRPr="00105A97">
        <w:rPr>
          <w:rFonts w:ascii="Arial" w:hAnsi="Arial" w:cs="Arial"/>
        </w:rPr>
        <w:t xml:space="preserve">Qué opinión </w:t>
      </w:r>
      <w:r w:rsidR="00F90B4C" w:rsidRPr="00105A97">
        <w:rPr>
          <w:rFonts w:ascii="Arial" w:hAnsi="Arial" w:cs="Arial"/>
          <w:lang w:val="es-ES"/>
        </w:rPr>
        <w:t>tiene</w:t>
      </w:r>
      <w:r w:rsidR="00F90B4C" w:rsidRPr="00105A97">
        <w:rPr>
          <w:rFonts w:ascii="Arial" w:hAnsi="Arial" w:cs="Arial"/>
        </w:rPr>
        <w:t xml:space="preserve"> sobre la carrera de Ingeniería </w:t>
      </w:r>
      <w:r w:rsidR="00F90B4C" w:rsidRPr="00105A97">
        <w:rPr>
          <w:rFonts w:ascii="Arial" w:hAnsi="Arial" w:cs="Arial"/>
          <w:lang w:val="es-ES"/>
        </w:rPr>
        <w:t>Informática</w:t>
      </w:r>
      <w:r w:rsidR="00F90B4C" w:rsidRPr="00105A97">
        <w:rPr>
          <w:rFonts w:ascii="Arial" w:hAnsi="Arial" w:cs="Arial"/>
        </w:rPr>
        <w:t xml:space="preserve"> </w:t>
      </w:r>
      <w:r w:rsidR="00F90B4C" w:rsidRPr="00105A97">
        <w:rPr>
          <w:rFonts w:ascii="Arial" w:hAnsi="Arial" w:cs="Arial"/>
          <w:lang w:val="es-ES"/>
        </w:rPr>
        <w:t xml:space="preserve">de la UNED? </w:t>
      </w:r>
      <w:r w:rsidR="005F46D1" w:rsidRPr="00105A97">
        <w:rPr>
          <w:rFonts w:ascii="Arial" w:hAnsi="Arial" w:cs="Arial"/>
          <w:lang w:val="es-ES"/>
        </w:rPr>
        <w:t>______________________________________________________</w:t>
      </w:r>
      <w:r w:rsidR="00F90B4C" w:rsidRPr="00105A97">
        <w:rPr>
          <w:rFonts w:ascii="Arial" w:hAnsi="Arial" w:cs="Arial"/>
          <w:lang w:val="es-ES"/>
        </w:rPr>
        <w:t>____________________</w:t>
      </w:r>
      <w:r>
        <w:rPr>
          <w:rFonts w:ascii="Arial" w:hAnsi="Arial" w:cs="Arial"/>
          <w:lang w:val="es-ES"/>
        </w:rPr>
        <w:t>_</w:t>
      </w:r>
    </w:p>
    <w:p w:rsidR="00393BF5" w:rsidRDefault="0061185D" w:rsidP="0061185D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 w:rsidR="00F90B4C" w:rsidRPr="00126DE7">
        <w:rPr>
          <w:rFonts w:ascii="Arial" w:hAnsi="Arial" w:cs="Arial"/>
          <w:lang w:val="es-ES"/>
        </w:rPr>
        <w:t xml:space="preserve">Qué recomendaciones brindaría para mejorar </w:t>
      </w:r>
      <w:r w:rsidR="00393BF5" w:rsidRPr="00126DE7">
        <w:rPr>
          <w:rFonts w:ascii="Arial" w:hAnsi="Arial" w:cs="Arial"/>
          <w:lang w:val="es-ES"/>
        </w:rPr>
        <w:t>la imagen de la Carrera de Ingeniería Informática de la UNED</w:t>
      </w:r>
      <w:r w:rsidR="00F90B4C" w:rsidRPr="00126DE7">
        <w:rPr>
          <w:rFonts w:ascii="Arial" w:hAnsi="Arial" w:cs="Arial"/>
          <w:lang w:val="es-ES"/>
        </w:rPr>
        <w:t>? __________________________________</w:t>
      </w:r>
      <w:r w:rsidR="00393BF5" w:rsidRPr="00126DE7">
        <w:rPr>
          <w:rFonts w:ascii="Arial" w:hAnsi="Arial" w:cs="Arial"/>
          <w:lang w:val="es-ES"/>
        </w:rPr>
        <w:t>___________</w:t>
      </w:r>
      <w:r w:rsidR="005F46D1">
        <w:rPr>
          <w:rFonts w:ascii="Arial" w:hAnsi="Arial" w:cs="Arial"/>
          <w:lang w:val="es-ES"/>
        </w:rPr>
        <w:t>__________________________</w:t>
      </w:r>
      <w:r w:rsidR="00105A97">
        <w:rPr>
          <w:rFonts w:ascii="Arial" w:hAnsi="Arial" w:cs="Arial"/>
          <w:lang w:val="es-ES"/>
        </w:rPr>
        <w:t>___</w:t>
      </w:r>
    </w:p>
    <w:p w:rsidR="00105A97" w:rsidRPr="005F46D1" w:rsidRDefault="00105A97" w:rsidP="00105A97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__________________________________________________________________________</w:t>
      </w:r>
    </w:p>
    <w:p w:rsidR="00393BF5" w:rsidRPr="00126DE7" w:rsidRDefault="00393BF5" w:rsidP="00126DE7">
      <w:pPr>
        <w:rPr>
          <w:rFonts w:ascii="Arial" w:hAnsi="Arial" w:cs="Arial"/>
          <w:lang w:val="es-ES"/>
        </w:rPr>
      </w:pPr>
    </w:p>
    <w:p w:rsidR="003B0523" w:rsidRDefault="005F46D1" w:rsidP="00126DE7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¡</w:t>
      </w:r>
      <w:r w:rsidR="00393BF5" w:rsidRPr="00126DE7">
        <w:rPr>
          <w:rFonts w:ascii="Arial" w:hAnsi="Arial" w:cs="Arial"/>
          <w:lang w:val="es-ES"/>
        </w:rPr>
        <w:t>Gracias por su colaboración!</w:t>
      </w:r>
    </w:p>
    <w:p w:rsidR="003B0523" w:rsidRPr="00126DE7" w:rsidRDefault="003B0523" w:rsidP="003B0523">
      <w:pPr>
        <w:rPr>
          <w:rFonts w:ascii="Arial" w:hAnsi="Arial" w:cs="Arial"/>
          <w:lang w:val="es-ES"/>
        </w:rPr>
      </w:pPr>
    </w:p>
    <w:sectPr w:rsidR="003B0523" w:rsidRPr="00126DE7" w:rsidSect="009B141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57F" w:rsidRDefault="00C1557F" w:rsidP="00446366">
      <w:pPr>
        <w:spacing w:after="0" w:line="240" w:lineRule="auto"/>
      </w:pPr>
      <w:r>
        <w:separator/>
      </w:r>
    </w:p>
  </w:endnote>
  <w:endnote w:type="continuationSeparator" w:id="0">
    <w:p w:rsidR="00C1557F" w:rsidRDefault="00C1557F" w:rsidP="00446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1528503"/>
      <w:docPartObj>
        <w:docPartGallery w:val="Page Numbers (Bottom of Page)"/>
        <w:docPartUnique/>
      </w:docPartObj>
    </w:sdtPr>
    <w:sdtContent>
      <w:p w:rsidR="00393BF5" w:rsidRDefault="006E407C">
        <w:pPr>
          <w:pStyle w:val="Piedepgina"/>
          <w:jc w:val="center"/>
        </w:pPr>
        <w:r>
          <w:fldChar w:fldCharType="begin"/>
        </w:r>
        <w:r w:rsidR="00393BF5">
          <w:instrText>PAGE   \* MERGEFORMAT</w:instrText>
        </w:r>
        <w:r>
          <w:fldChar w:fldCharType="separate"/>
        </w:r>
        <w:r w:rsidR="00C1557F" w:rsidRPr="00C1557F">
          <w:rPr>
            <w:noProof/>
            <w:lang w:val="es-ES"/>
          </w:rPr>
          <w:t>1</w:t>
        </w:r>
        <w:r>
          <w:fldChar w:fldCharType="end"/>
        </w:r>
      </w:p>
    </w:sdtContent>
  </w:sdt>
  <w:p w:rsidR="00393BF5" w:rsidRDefault="00393BF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57F" w:rsidRDefault="00C1557F" w:rsidP="00446366">
      <w:pPr>
        <w:spacing w:after="0" w:line="240" w:lineRule="auto"/>
      </w:pPr>
      <w:r>
        <w:separator/>
      </w:r>
    </w:p>
  </w:footnote>
  <w:footnote w:type="continuationSeparator" w:id="0">
    <w:p w:rsidR="00C1557F" w:rsidRDefault="00C1557F" w:rsidP="00446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DE7" w:rsidRDefault="00A219D7">
    <w:pPr>
      <w:pStyle w:val="Encabezado"/>
    </w:pPr>
    <w:r>
      <w:rPr>
        <w:noProof/>
        <w:lang w:val="es-CR" w:eastAsia="es-CR"/>
      </w:rPr>
      <w:drawing>
        <wp:inline distT="0" distB="0" distL="0" distR="0">
          <wp:extent cx="5612130" cy="925195"/>
          <wp:effectExtent l="19050" t="0" r="7620" b="0"/>
          <wp:docPr id="1" name="0 Imagen" descr="MEMBRETE S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BRETE SE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2130" cy="925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4067A"/>
    <w:multiLevelType w:val="hybridMultilevel"/>
    <w:tmpl w:val="64E2AC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53C53"/>
    <w:multiLevelType w:val="hybridMultilevel"/>
    <w:tmpl w:val="0BDA0888"/>
    <w:lvl w:ilvl="0" w:tplc="A7DE90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6A6A93"/>
    <w:multiLevelType w:val="hybridMultilevel"/>
    <w:tmpl w:val="C4BE4F8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766F90"/>
    <w:multiLevelType w:val="hybridMultilevel"/>
    <w:tmpl w:val="B4687D4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706190"/>
    <w:multiLevelType w:val="hybridMultilevel"/>
    <w:tmpl w:val="1D42F83C"/>
    <w:lvl w:ilvl="0" w:tplc="A7DE90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0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B000D3A"/>
    <w:multiLevelType w:val="hybridMultilevel"/>
    <w:tmpl w:val="60BEDB2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C1557F"/>
    <w:rsid w:val="00003389"/>
    <w:rsid w:val="00013CFF"/>
    <w:rsid w:val="000E251A"/>
    <w:rsid w:val="000F4771"/>
    <w:rsid w:val="00105A97"/>
    <w:rsid w:val="00126DE7"/>
    <w:rsid w:val="001F59BF"/>
    <w:rsid w:val="00230706"/>
    <w:rsid w:val="00261D20"/>
    <w:rsid w:val="0037360B"/>
    <w:rsid w:val="00393BF5"/>
    <w:rsid w:val="003B0523"/>
    <w:rsid w:val="003C4B96"/>
    <w:rsid w:val="003C6A1D"/>
    <w:rsid w:val="003D5C78"/>
    <w:rsid w:val="00446366"/>
    <w:rsid w:val="00465E09"/>
    <w:rsid w:val="00491FE2"/>
    <w:rsid w:val="004D5F1C"/>
    <w:rsid w:val="00517A5E"/>
    <w:rsid w:val="0058210A"/>
    <w:rsid w:val="005F291A"/>
    <w:rsid w:val="005F46D1"/>
    <w:rsid w:val="006063E3"/>
    <w:rsid w:val="0061185D"/>
    <w:rsid w:val="006E407C"/>
    <w:rsid w:val="00883ED4"/>
    <w:rsid w:val="008D3137"/>
    <w:rsid w:val="00917E7F"/>
    <w:rsid w:val="00950A57"/>
    <w:rsid w:val="009530A5"/>
    <w:rsid w:val="00973328"/>
    <w:rsid w:val="009B1418"/>
    <w:rsid w:val="009E4810"/>
    <w:rsid w:val="00A219D7"/>
    <w:rsid w:val="00A92897"/>
    <w:rsid w:val="00AE275E"/>
    <w:rsid w:val="00B1366B"/>
    <w:rsid w:val="00BC76D5"/>
    <w:rsid w:val="00BF2BFC"/>
    <w:rsid w:val="00C1557F"/>
    <w:rsid w:val="00C228F3"/>
    <w:rsid w:val="00C50506"/>
    <w:rsid w:val="00C739BF"/>
    <w:rsid w:val="00C91090"/>
    <w:rsid w:val="00CD77F9"/>
    <w:rsid w:val="00CE6BAD"/>
    <w:rsid w:val="00DA3838"/>
    <w:rsid w:val="00E81388"/>
    <w:rsid w:val="00EB42CB"/>
    <w:rsid w:val="00EB6E8E"/>
    <w:rsid w:val="00ED61D2"/>
    <w:rsid w:val="00EE03BE"/>
    <w:rsid w:val="00F90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Mangal"/>
        <w:sz w:val="24"/>
        <w:szCs w:val="18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0A5"/>
    <w:rPr>
      <w:rFonts w:ascii="Times New Roman" w:hAnsi="Times New Roman" w:cs="Times New Roman"/>
      <w:sz w:val="2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6366"/>
    <w:pPr>
      <w:tabs>
        <w:tab w:val="center" w:pos="4419"/>
        <w:tab w:val="right" w:pos="8838"/>
      </w:tabs>
      <w:spacing w:after="0" w:line="240" w:lineRule="auto"/>
    </w:pPr>
    <w:rPr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46366"/>
    <w:rPr>
      <w:rFonts w:ascii="Times New Roman" w:hAnsi="Times New Roman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366"/>
    <w:rPr>
      <w:rFonts w:ascii="Tahoma" w:hAnsi="Tahoma" w:cs="Tahoma"/>
      <w:sz w:val="16"/>
      <w:szCs w:val="16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4463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6366"/>
    <w:rPr>
      <w:rFonts w:ascii="Times New Roman" w:hAnsi="Times New Roman" w:cs="Times New Roman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4463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65E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E09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E09"/>
    <w:rPr>
      <w:rFonts w:ascii="Times New Roman" w:hAnsi="Times New Roman" w:cs="Times New Roman"/>
      <w:sz w:val="20"/>
      <w:szCs w:val="20"/>
      <w:lang w:eastAsia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E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E09"/>
    <w:rPr>
      <w:rFonts w:ascii="Times New Roman" w:hAnsi="Times New Roman" w:cs="Times New Roman"/>
      <w:b/>
      <w:bCs/>
      <w:sz w:val="20"/>
      <w:szCs w:val="20"/>
      <w:lang w:eastAsia="es-CR"/>
    </w:rPr>
  </w:style>
  <w:style w:type="table" w:styleId="Tablaconcuadrcula">
    <w:name w:val="Table Grid"/>
    <w:basedOn w:val="Tablanormal"/>
    <w:uiPriority w:val="59"/>
    <w:rsid w:val="00973328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ria\Documents\TFG_PLANTILLAS\TFG_Plantilla_Encuesta_de_desempeno_estudiante_asignatura%20IN_DIG%20mayo%202017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TFG_Plantilla_Encuesta_de_desempeno_estudiante_asignatura IN_DIG mayo 2017</Template>
  <TotalTime>1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Rodriguez Sama</dc:creator>
  <cp:lastModifiedBy>Nuria Rodriguez Sama</cp:lastModifiedBy>
  <cp:revision>1</cp:revision>
  <dcterms:created xsi:type="dcterms:W3CDTF">2017-05-16T09:25:00Z</dcterms:created>
  <dcterms:modified xsi:type="dcterms:W3CDTF">2017-05-16T09:26:00Z</dcterms:modified>
</cp:coreProperties>
</file>
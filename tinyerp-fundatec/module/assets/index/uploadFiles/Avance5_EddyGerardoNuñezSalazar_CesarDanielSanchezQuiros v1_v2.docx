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332F2" w14:textId="51D1F37F" w:rsidR="00280C87" w:rsidRPr="00280C87" w:rsidRDefault="00280C87" w:rsidP="00280C87">
      <w:pPr>
        <w:pStyle w:val="Descripcin"/>
        <w:keepNext/>
        <w:rPr>
          <w:sz w:val="20"/>
        </w:rPr>
      </w:pPr>
      <w:bookmarkStart w:id="0" w:name="_Toc513494121"/>
      <w:bookmarkStart w:id="1" w:name="_Toc513494352"/>
      <w:r w:rsidRPr="00280C87">
        <w:rPr>
          <w:sz w:val="20"/>
        </w:rPr>
        <w:t xml:space="preserve">Tabla </w:t>
      </w:r>
      <w:r w:rsidR="00EE124B">
        <w:rPr>
          <w:sz w:val="20"/>
        </w:rPr>
        <w:fldChar w:fldCharType="begin"/>
      </w:r>
      <w:r w:rsidR="00EE124B">
        <w:rPr>
          <w:sz w:val="20"/>
        </w:rPr>
        <w:instrText xml:space="preserve"> SEQ Tabla \* ARABIC </w:instrText>
      </w:r>
      <w:r w:rsidR="00EE124B">
        <w:rPr>
          <w:sz w:val="20"/>
        </w:rPr>
        <w:fldChar w:fldCharType="separate"/>
      </w:r>
      <w:r w:rsidR="00EE124B">
        <w:rPr>
          <w:noProof/>
          <w:sz w:val="20"/>
        </w:rPr>
        <w:t>1</w:t>
      </w:r>
      <w:r w:rsidR="00EE124B">
        <w:rPr>
          <w:sz w:val="20"/>
        </w:rPr>
        <w:fldChar w:fldCharType="end"/>
      </w:r>
      <w:r w:rsidRPr="00280C87">
        <w:rPr>
          <w:sz w:val="20"/>
        </w:rPr>
        <w:t xml:space="preserve">: </w:t>
      </w:r>
      <w:r>
        <w:rPr>
          <w:sz w:val="20"/>
        </w:rPr>
        <w:t>Objetivos del proyecto</w:t>
      </w:r>
      <w:bookmarkEnd w:id="0"/>
      <w:bookmarkEnd w:id="1"/>
    </w:p>
    <w:tbl>
      <w:tblPr>
        <w:tblStyle w:val="Tablaconcuadrcula"/>
        <w:tblW w:w="0" w:type="auto"/>
        <w:tblLook w:val="04A0" w:firstRow="1" w:lastRow="0" w:firstColumn="1" w:lastColumn="0" w:noHBand="0" w:noVBand="1"/>
      </w:tblPr>
      <w:tblGrid>
        <w:gridCol w:w="8494"/>
      </w:tblGrid>
      <w:tr w:rsidR="00F31CC9" w:rsidRPr="00852954" w14:paraId="3302053F" w14:textId="77777777" w:rsidTr="000B7FA9">
        <w:tc>
          <w:tcPr>
            <w:tcW w:w="8494" w:type="dxa"/>
          </w:tcPr>
          <w:p w14:paraId="1F9F07FC" w14:textId="77777777" w:rsidR="00F31CC9" w:rsidRDefault="00F31CC9" w:rsidP="000B7FA9">
            <w:pPr>
              <w:spacing w:line="276" w:lineRule="auto"/>
              <w:rPr>
                <w:rFonts w:cs="Arial"/>
                <w:b/>
                <w:lang w:val="es-ES_tradnl"/>
              </w:rPr>
            </w:pPr>
            <w:r>
              <w:rPr>
                <w:rFonts w:cs="Arial"/>
                <w:b/>
                <w:lang w:val="es-ES_tradnl"/>
              </w:rPr>
              <w:t xml:space="preserve">Objetivo General: </w:t>
            </w:r>
            <w:r w:rsidRPr="00D55B91">
              <w:rPr>
                <w:rFonts w:cs="Arial"/>
                <w:lang w:val="es-ES_tradnl"/>
              </w:rPr>
              <w:t>Desarrollar una aplicación web para mejorar el proceso de gestión de activos fijos en la Fundación Tecnológica de Costa Rica.</w:t>
            </w:r>
          </w:p>
        </w:tc>
      </w:tr>
      <w:tr w:rsidR="00F31CC9" w:rsidRPr="00852954" w14:paraId="3C5C3D98" w14:textId="77777777" w:rsidTr="000B7FA9">
        <w:tc>
          <w:tcPr>
            <w:tcW w:w="8494" w:type="dxa"/>
          </w:tcPr>
          <w:p w14:paraId="6F900C4A" w14:textId="77777777" w:rsidR="00F31CC9" w:rsidRDefault="00F31CC9" w:rsidP="000B7FA9">
            <w:pPr>
              <w:spacing w:line="276" w:lineRule="auto"/>
              <w:rPr>
                <w:rFonts w:cs="Arial"/>
                <w:b/>
                <w:lang w:val="es-ES_tradnl"/>
              </w:rPr>
            </w:pPr>
            <w:r>
              <w:rPr>
                <w:rFonts w:cs="Arial"/>
                <w:b/>
                <w:lang w:val="es-ES_tradnl"/>
              </w:rPr>
              <w:t>Objetivos Específicos:</w:t>
            </w:r>
          </w:p>
          <w:p w14:paraId="6A1DF5E0" w14:textId="1C370042" w:rsidR="00852954" w:rsidRDefault="00852954" w:rsidP="008A0B85">
            <w:pPr>
              <w:pStyle w:val="Prrafodelista"/>
              <w:numPr>
                <w:ilvl w:val="0"/>
                <w:numId w:val="13"/>
              </w:numPr>
              <w:spacing w:line="276" w:lineRule="auto"/>
              <w:rPr>
                <w:rFonts w:cs="Arial"/>
                <w:lang w:val="es-ES_tradnl"/>
              </w:rPr>
            </w:pPr>
            <w:r w:rsidRPr="00852954">
              <w:rPr>
                <w:rFonts w:cs="Arial"/>
                <w:lang w:val="es-ES_tradnl"/>
              </w:rPr>
              <w:t>Diagnosticar el estado actual del proceso de gestión de activos de FUNDATEC</w:t>
            </w:r>
            <w:r>
              <w:rPr>
                <w:rFonts w:cs="Arial"/>
                <w:lang w:val="es-ES_tradnl"/>
              </w:rPr>
              <w:t>.</w:t>
            </w:r>
          </w:p>
          <w:p w14:paraId="7090A63C" w14:textId="01EC87AF" w:rsidR="007E5FDB" w:rsidRPr="008A0B85" w:rsidRDefault="007E5FDB" w:rsidP="008A0B85">
            <w:pPr>
              <w:pStyle w:val="Prrafodelista"/>
              <w:numPr>
                <w:ilvl w:val="0"/>
                <w:numId w:val="13"/>
              </w:numPr>
              <w:spacing w:line="276" w:lineRule="auto"/>
              <w:rPr>
                <w:rFonts w:cs="Arial"/>
                <w:lang w:val="es-ES_tradnl"/>
              </w:rPr>
            </w:pPr>
            <w:r w:rsidRPr="008A0B85">
              <w:rPr>
                <w:rFonts w:cs="Arial"/>
                <w:lang w:val="es-ES_tradnl"/>
              </w:rPr>
              <w:t>Analizar las necesidades en la gestión de activos basados en el diagnóstico realizado para definir los requerimientos de la solución tecnológica a implementar.</w:t>
            </w:r>
          </w:p>
          <w:p w14:paraId="048C8C78" w14:textId="77777777" w:rsidR="00F31CC9" w:rsidRPr="00D55B91" w:rsidRDefault="00F31CC9" w:rsidP="007E5FDB">
            <w:pPr>
              <w:pStyle w:val="Prrafodelista"/>
              <w:numPr>
                <w:ilvl w:val="0"/>
                <w:numId w:val="13"/>
              </w:numPr>
              <w:spacing w:line="276" w:lineRule="auto"/>
              <w:rPr>
                <w:rFonts w:cs="Arial"/>
                <w:lang w:val="es-ES_tradnl"/>
              </w:rPr>
            </w:pPr>
            <w:r w:rsidRPr="00D16EDD">
              <w:rPr>
                <w:rFonts w:cs="Arial"/>
                <w:lang w:val="es-ES_tradnl"/>
              </w:rPr>
              <w:t>Diseñar</w:t>
            </w:r>
            <w:r w:rsidRPr="00D55B91">
              <w:rPr>
                <w:rFonts w:cs="Arial"/>
                <w:lang w:val="es-ES_tradnl"/>
              </w:rPr>
              <w:t xml:space="preserve"> la propuesta de solución que cumpla con los diferentes requerimientos encontrados en el análisis para trazar una manera óptima de implementación.</w:t>
            </w:r>
          </w:p>
          <w:p w14:paraId="1EF5798A" w14:textId="77777777" w:rsidR="00F31CC9" w:rsidRPr="00D55B91" w:rsidRDefault="00F31CC9" w:rsidP="007E5FDB">
            <w:pPr>
              <w:pStyle w:val="Prrafodelista"/>
              <w:numPr>
                <w:ilvl w:val="0"/>
                <w:numId w:val="13"/>
              </w:numPr>
              <w:spacing w:line="276" w:lineRule="auto"/>
              <w:rPr>
                <w:rFonts w:cs="Arial"/>
                <w:lang w:val="es-ES_tradnl"/>
              </w:rPr>
            </w:pPr>
            <w:r w:rsidRPr="00D55B91">
              <w:rPr>
                <w:rFonts w:cs="Arial"/>
                <w:lang w:val="es-ES_tradnl"/>
              </w:rPr>
              <w:t>Implementar la solución tecnológica diseñada para la mejora de la gestión de activos de FUNDATEC.</w:t>
            </w:r>
          </w:p>
          <w:p w14:paraId="4A446179" w14:textId="77777777" w:rsidR="00F31CC9" w:rsidRPr="00D55B91" w:rsidRDefault="00F31CC9" w:rsidP="007E5FDB">
            <w:pPr>
              <w:pStyle w:val="Prrafodelista"/>
              <w:numPr>
                <w:ilvl w:val="0"/>
                <w:numId w:val="13"/>
              </w:numPr>
              <w:spacing w:line="276" w:lineRule="auto"/>
              <w:rPr>
                <w:rFonts w:cs="Arial"/>
                <w:lang w:val="es-ES_tradnl"/>
              </w:rPr>
            </w:pPr>
            <w:r w:rsidRPr="00D55B91">
              <w:rPr>
                <w:rFonts w:cs="Arial"/>
                <w:lang w:val="es-ES_tradnl"/>
              </w:rPr>
              <w:t>Evaluar la implementación del diseño propuesto, considerando eficiencia y eficacia, calidad, seguridad y mejora continua; para determinar si la solución presentada ayuda a resolver la problemática del instituto.</w:t>
            </w:r>
          </w:p>
        </w:tc>
      </w:tr>
      <w:tr w:rsidR="00F31CC9" w:rsidRPr="00206389" w14:paraId="3DFA3A0C" w14:textId="77777777" w:rsidTr="000B7FA9">
        <w:tc>
          <w:tcPr>
            <w:tcW w:w="8494" w:type="dxa"/>
          </w:tcPr>
          <w:p w14:paraId="39B3B381" w14:textId="2D9E5578" w:rsidR="00F31CC9" w:rsidRDefault="00F31CC9" w:rsidP="002D33F6">
            <w:pPr>
              <w:rPr>
                <w:rFonts w:cs="Arial"/>
                <w:b/>
                <w:lang w:val="es-ES_tradnl"/>
              </w:rPr>
            </w:pPr>
            <w:r>
              <w:rPr>
                <w:rFonts w:cs="Arial"/>
                <w:b/>
                <w:lang w:val="es-ES_tradnl"/>
              </w:rPr>
              <w:t xml:space="preserve">Titulo Informe: </w:t>
            </w:r>
            <w:r>
              <w:rPr>
                <w:rFonts w:cs="Arial"/>
                <w:lang w:val="es-ES_tradnl"/>
              </w:rPr>
              <w:t>P</w:t>
            </w:r>
            <w:r w:rsidRPr="00D55B91">
              <w:rPr>
                <w:rFonts w:cs="Arial"/>
                <w:lang w:val="es-ES_tradnl"/>
              </w:rPr>
              <w:t xml:space="preserve">ropuesta de </w:t>
            </w:r>
            <w:r w:rsidR="00D16EDD">
              <w:rPr>
                <w:lang w:val="es-ES"/>
              </w:rPr>
              <w:t xml:space="preserve">desarrollo de una aplicación web para mejorar el proceso de gestión de activos fijos en la Fundación Tecnológica de Costa Rica. </w:t>
            </w:r>
          </w:p>
        </w:tc>
      </w:tr>
    </w:tbl>
    <w:p w14:paraId="18F3054C" w14:textId="2D6A08DF" w:rsidR="00280C87" w:rsidRPr="00280C87" w:rsidRDefault="00280C87">
      <w:pPr>
        <w:spacing w:line="276" w:lineRule="auto"/>
        <w:rPr>
          <w:sz w:val="20"/>
          <w:lang w:val="es-CR"/>
        </w:rPr>
      </w:pPr>
      <w:r w:rsidRPr="00280C87">
        <w:rPr>
          <w:sz w:val="20"/>
          <w:lang w:val="es-CR"/>
        </w:rPr>
        <w:t>Fuente: fuente propia.</w:t>
      </w:r>
    </w:p>
    <w:p w14:paraId="0D01D10F" w14:textId="77777777" w:rsidR="00280C87" w:rsidRPr="00280C87" w:rsidRDefault="00280C87">
      <w:pPr>
        <w:spacing w:line="276" w:lineRule="auto"/>
        <w:rPr>
          <w:sz w:val="20"/>
          <w:lang w:val="es-CR"/>
        </w:rPr>
      </w:pPr>
      <w:r w:rsidRPr="00280C87">
        <w:rPr>
          <w:sz w:val="20"/>
          <w:lang w:val="es-CR"/>
        </w:rPr>
        <w:br w:type="page"/>
      </w:r>
    </w:p>
    <w:p w14:paraId="5FA47249" w14:textId="77777777" w:rsidR="00F31CC9" w:rsidRDefault="00F31CC9">
      <w:pPr>
        <w:spacing w:line="276" w:lineRule="auto"/>
        <w:rPr>
          <w:rFonts w:eastAsia="Times New Roman" w:cs="Arial"/>
          <w:b/>
          <w:szCs w:val="24"/>
          <w:lang w:val="es-CR" w:eastAsia="es-ES_tradnl"/>
        </w:rPr>
      </w:pPr>
    </w:p>
    <w:p w14:paraId="49F39981" w14:textId="77777777" w:rsidR="002948C5" w:rsidRDefault="002948C5" w:rsidP="00D86208">
      <w:pPr>
        <w:pStyle w:val="Textoindependiente"/>
        <w:spacing w:line="100" w:lineRule="atLeast"/>
        <w:jc w:val="center"/>
        <w:rPr>
          <w:rFonts w:ascii="Arial" w:hAnsi="Arial" w:cs="Arial"/>
          <w:b/>
          <w:lang w:val="es-ES_tradnl"/>
        </w:rPr>
      </w:pPr>
    </w:p>
    <w:p w14:paraId="49F39982" w14:textId="77777777" w:rsidR="00D86208" w:rsidRPr="00906BC0" w:rsidRDefault="00D86208" w:rsidP="00D86208">
      <w:pPr>
        <w:pStyle w:val="Textoindependiente"/>
        <w:spacing w:line="100" w:lineRule="atLeast"/>
        <w:jc w:val="center"/>
        <w:rPr>
          <w:rFonts w:ascii="Arial" w:hAnsi="Arial" w:cs="Arial"/>
          <w:lang w:val="es-ES_tradnl"/>
        </w:rPr>
      </w:pPr>
      <w:r w:rsidRPr="00906BC0">
        <w:rPr>
          <w:rFonts w:ascii="Arial" w:hAnsi="Arial" w:cs="Arial"/>
          <w:b/>
          <w:lang w:val="es-ES_tradnl"/>
        </w:rPr>
        <w:t>UNIVERSIDAD ESTATAL A DISTANCIA</w:t>
      </w:r>
      <w:r w:rsidRPr="00906BC0">
        <w:rPr>
          <w:rFonts w:ascii="Arial" w:hAnsi="Arial" w:cs="Arial"/>
          <w:lang w:val="es-ES_tradnl"/>
        </w:rPr>
        <w:t xml:space="preserve"> </w:t>
      </w:r>
    </w:p>
    <w:p w14:paraId="49F39983" w14:textId="77777777" w:rsidR="00D86208" w:rsidRPr="00906BC0" w:rsidRDefault="00D86208" w:rsidP="00D86208">
      <w:pPr>
        <w:pStyle w:val="Textoindependiente"/>
        <w:spacing w:line="100" w:lineRule="atLeast"/>
        <w:jc w:val="center"/>
        <w:rPr>
          <w:rFonts w:ascii="Arial" w:hAnsi="Arial" w:cs="Arial"/>
          <w:lang w:val="es-ES_tradnl"/>
        </w:rPr>
      </w:pPr>
      <w:r w:rsidRPr="00906BC0">
        <w:rPr>
          <w:rFonts w:ascii="Arial" w:hAnsi="Arial" w:cs="Arial"/>
          <w:b/>
          <w:lang w:val="es-ES_tradnl"/>
        </w:rPr>
        <w:t>VICERRECTORIA ACADÉMICA</w:t>
      </w:r>
      <w:r w:rsidRPr="00906BC0">
        <w:rPr>
          <w:rFonts w:ascii="Arial" w:hAnsi="Arial" w:cs="Arial"/>
          <w:lang w:val="es-ES_tradnl"/>
        </w:rPr>
        <w:t xml:space="preserve"> </w:t>
      </w:r>
    </w:p>
    <w:p w14:paraId="49F39984" w14:textId="77777777" w:rsidR="00D86208" w:rsidRPr="00906BC0" w:rsidRDefault="00D86208" w:rsidP="00D86208">
      <w:pPr>
        <w:pStyle w:val="Textoindependiente"/>
        <w:spacing w:line="100" w:lineRule="atLeast"/>
        <w:jc w:val="center"/>
        <w:rPr>
          <w:rFonts w:ascii="Arial" w:hAnsi="Arial" w:cs="Arial"/>
          <w:lang w:val="es-ES_tradnl"/>
        </w:rPr>
      </w:pPr>
      <w:r w:rsidRPr="00906BC0">
        <w:rPr>
          <w:rFonts w:ascii="Arial" w:hAnsi="Arial" w:cs="Arial"/>
          <w:b/>
          <w:lang w:val="es-ES_tradnl"/>
        </w:rPr>
        <w:t>ESCUELA DE CIENCIAS EXACTAS Y NATURALES</w:t>
      </w:r>
      <w:r w:rsidRPr="00906BC0">
        <w:rPr>
          <w:rFonts w:ascii="Arial" w:hAnsi="Arial" w:cs="Arial"/>
          <w:lang w:val="es-ES_tradnl"/>
        </w:rPr>
        <w:t xml:space="preserve"> </w:t>
      </w:r>
    </w:p>
    <w:p w14:paraId="49F39985" w14:textId="77777777" w:rsidR="00D86208" w:rsidRPr="00906BC0" w:rsidRDefault="00D86208" w:rsidP="00D86208">
      <w:pPr>
        <w:pStyle w:val="Textoindependiente"/>
        <w:spacing w:line="100" w:lineRule="atLeast"/>
        <w:jc w:val="center"/>
        <w:rPr>
          <w:rFonts w:ascii="Arial" w:hAnsi="Arial" w:cs="Arial"/>
          <w:lang w:val="es-ES_tradnl"/>
        </w:rPr>
      </w:pPr>
      <w:r w:rsidRPr="00906BC0">
        <w:rPr>
          <w:rFonts w:ascii="Arial" w:hAnsi="Arial" w:cs="Arial"/>
          <w:b/>
          <w:lang w:val="es-ES_tradnl"/>
        </w:rPr>
        <w:t>PROGRAMA DE INGENIERÍA INFORMÁTICA</w:t>
      </w:r>
      <w:r w:rsidRPr="00906BC0">
        <w:rPr>
          <w:rFonts w:ascii="Arial" w:hAnsi="Arial" w:cs="Arial"/>
          <w:lang w:val="es-ES_tradnl"/>
        </w:rPr>
        <w:t xml:space="preserve"> </w:t>
      </w:r>
    </w:p>
    <w:p w14:paraId="49F39986" w14:textId="77777777" w:rsidR="00D86208" w:rsidRPr="00906BC0" w:rsidRDefault="00D86208" w:rsidP="00D86208">
      <w:pPr>
        <w:pStyle w:val="Textoindependiente"/>
        <w:spacing w:before="245"/>
        <w:rPr>
          <w:rFonts w:ascii="Arial" w:hAnsi="Arial" w:cs="Arial"/>
          <w:lang w:val="es-CR"/>
        </w:rPr>
      </w:pPr>
    </w:p>
    <w:p w14:paraId="49F39987" w14:textId="77777777" w:rsidR="00D86208" w:rsidRPr="00906BC0" w:rsidRDefault="00D86208" w:rsidP="00D86208">
      <w:pPr>
        <w:pStyle w:val="Textoindependiente"/>
        <w:spacing w:before="245"/>
        <w:rPr>
          <w:rFonts w:ascii="Arial" w:hAnsi="Arial" w:cs="Arial"/>
          <w:lang w:val="es-CR"/>
        </w:rPr>
      </w:pPr>
    </w:p>
    <w:p w14:paraId="49F39988" w14:textId="18EB9B0B" w:rsidR="0013183A" w:rsidRDefault="0013183A" w:rsidP="00D86208">
      <w:pPr>
        <w:pStyle w:val="Textoindependiente"/>
        <w:spacing w:line="100" w:lineRule="atLeast"/>
        <w:jc w:val="center"/>
        <w:rPr>
          <w:rFonts w:ascii="Arial" w:hAnsi="Arial" w:cs="Arial"/>
          <w:b/>
          <w:caps/>
          <w:sz w:val="32"/>
          <w:szCs w:val="32"/>
          <w:lang w:val="es-ES_tradnl"/>
        </w:rPr>
      </w:pPr>
      <w:r>
        <w:rPr>
          <w:rFonts w:ascii="Arial" w:hAnsi="Arial" w:cs="Arial"/>
          <w:b/>
          <w:caps/>
          <w:sz w:val="32"/>
          <w:szCs w:val="32"/>
          <w:lang w:val="es-CR"/>
        </w:rPr>
        <w:t xml:space="preserve">PROPUESTA DE </w:t>
      </w:r>
      <w:r w:rsidR="00D16EDD">
        <w:rPr>
          <w:rFonts w:ascii="Arial" w:hAnsi="Arial" w:cs="Arial"/>
          <w:b/>
          <w:caps/>
          <w:sz w:val="32"/>
          <w:szCs w:val="32"/>
          <w:lang w:val="es-ES_tradnl"/>
        </w:rPr>
        <w:t xml:space="preserve">DESARROLLO </w:t>
      </w:r>
      <w:r>
        <w:rPr>
          <w:rFonts w:ascii="Arial" w:hAnsi="Arial" w:cs="Arial"/>
          <w:b/>
          <w:caps/>
          <w:sz w:val="32"/>
          <w:szCs w:val="32"/>
          <w:lang w:val="es-ES_tradnl"/>
        </w:rPr>
        <w:t>DE</w:t>
      </w:r>
      <w:r w:rsidR="00D16EDD">
        <w:rPr>
          <w:rFonts w:ascii="Arial" w:hAnsi="Arial" w:cs="Arial"/>
          <w:b/>
          <w:caps/>
          <w:sz w:val="32"/>
          <w:szCs w:val="32"/>
          <w:lang w:val="es-ES_tradnl"/>
        </w:rPr>
        <w:t xml:space="preserve"> UNA</w:t>
      </w:r>
      <w:r>
        <w:rPr>
          <w:rFonts w:ascii="Arial" w:hAnsi="Arial" w:cs="Arial"/>
          <w:b/>
          <w:caps/>
          <w:sz w:val="32"/>
          <w:szCs w:val="32"/>
          <w:lang w:val="es-ES_tradnl"/>
        </w:rPr>
        <w:t xml:space="preserve"> APLICACIÓN WEB PARA</w:t>
      </w:r>
      <w:r w:rsidR="00094FC0" w:rsidRPr="00094FC0">
        <w:rPr>
          <w:rFonts w:ascii="Arial" w:hAnsi="Arial" w:cs="Arial"/>
          <w:b/>
          <w:caps/>
          <w:sz w:val="32"/>
          <w:szCs w:val="32"/>
          <w:lang w:val="es-ES_tradnl"/>
        </w:rPr>
        <w:t xml:space="preserve"> mejorar el proceso de gestión de activos en la Fundación Tecnológica de Costa Rica</w:t>
      </w:r>
      <w:r>
        <w:rPr>
          <w:rFonts w:ascii="Arial" w:hAnsi="Arial" w:cs="Arial"/>
          <w:b/>
          <w:caps/>
          <w:sz w:val="32"/>
          <w:szCs w:val="32"/>
          <w:lang w:val="es-ES_tradnl"/>
        </w:rPr>
        <w:t>.</w:t>
      </w:r>
    </w:p>
    <w:p w14:paraId="46D72CB2" w14:textId="77777777" w:rsidR="003771D1" w:rsidRDefault="003771D1" w:rsidP="00D86208">
      <w:pPr>
        <w:pStyle w:val="Textoindependiente"/>
        <w:spacing w:line="100" w:lineRule="atLeast"/>
        <w:jc w:val="center"/>
        <w:rPr>
          <w:rFonts w:ascii="Arial" w:hAnsi="Arial" w:cs="Arial"/>
          <w:b/>
          <w:lang w:val="es-ES_tradnl"/>
        </w:rPr>
      </w:pPr>
    </w:p>
    <w:p w14:paraId="49F39989" w14:textId="317A95F2" w:rsidR="00D86208" w:rsidRPr="00906BC0" w:rsidRDefault="00D86208" w:rsidP="00D86208">
      <w:pPr>
        <w:pStyle w:val="Textoindependiente"/>
        <w:spacing w:line="100" w:lineRule="atLeast"/>
        <w:jc w:val="center"/>
        <w:rPr>
          <w:rFonts w:ascii="Arial" w:hAnsi="Arial" w:cs="Arial"/>
          <w:lang w:val="es-CR"/>
        </w:rPr>
      </w:pPr>
      <w:r w:rsidRPr="00906BC0">
        <w:rPr>
          <w:rFonts w:ascii="Arial" w:hAnsi="Arial" w:cs="Arial"/>
          <w:b/>
          <w:lang w:val="es-ES_tradnl"/>
        </w:rPr>
        <w:t xml:space="preserve">MODALIDAD ESCOGIDA: </w:t>
      </w:r>
      <w:r w:rsidR="0028478E">
        <w:rPr>
          <w:rFonts w:ascii="Arial" w:hAnsi="Arial" w:cs="Arial"/>
          <w:b/>
          <w:lang w:val="es-ES_tradnl"/>
        </w:rPr>
        <w:t>PASANTÍA</w:t>
      </w:r>
    </w:p>
    <w:p w14:paraId="49F3998A" w14:textId="77777777" w:rsidR="00D86208" w:rsidRPr="00906BC0" w:rsidRDefault="00D86208" w:rsidP="00D86208">
      <w:pPr>
        <w:pStyle w:val="Textoindependiente"/>
        <w:spacing w:line="100" w:lineRule="atLeast"/>
        <w:jc w:val="center"/>
        <w:rPr>
          <w:rFonts w:ascii="Arial" w:hAnsi="Arial" w:cs="Arial"/>
          <w:lang w:val="es-CR"/>
        </w:rPr>
      </w:pPr>
    </w:p>
    <w:p w14:paraId="49F3998B" w14:textId="77777777" w:rsidR="00D86208" w:rsidRPr="00906BC0" w:rsidRDefault="00D86208" w:rsidP="00D86208">
      <w:pPr>
        <w:pStyle w:val="Textoindependiente"/>
        <w:spacing w:line="100" w:lineRule="atLeast"/>
        <w:jc w:val="center"/>
        <w:rPr>
          <w:rFonts w:ascii="Arial" w:hAnsi="Arial" w:cs="Arial"/>
          <w:lang w:val="es-CR"/>
        </w:rPr>
      </w:pPr>
    </w:p>
    <w:p w14:paraId="49F3998C" w14:textId="77777777" w:rsidR="00D86208" w:rsidRPr="00906BC0" w:rsidRDefault="00D86208" w:rsidP="00D86208">
      <w:pPr>
        <w:pStyle w:val="Textoindependiente"/>
        <w:spacing w:line="100" w:lineRule="atLeast"/>
        <w:jc w:val="center"/>
        <w:rPr>
          <w:rFonts w:ascii="Arial" w:hAnsi="Arial" w:cs="Arial"/>
          <w:lang w:val="es-CR"/>
        </w:rPr>
      </w:pPr>
    </w:p>
    <w:p w14:paraId="49F3998D" w14:textId="77777777" w:rsidR="00D86208" w:rsidRPr="00906BC0" w:rsidRDefault="00D86208" w:rsidP="00D86208">
      <w:pPr>
        <w:pStyle w:val="Textoindependiente"/>
        <w:spacing w:line="100" w:lineRule="atLeast"/>
        <w:jc w:val="center"/>
        <w:rPr>
          <w:rFonts w:ascii="Arial" w:hAnsi="Arial" w:cs="Arial"/>
          <w:b/>
          <w:lang w:val="es-ES_tradnl"/>
        </w:rPr>
      </w:pPr>
      <w:r w:rsidRPr="00906BC0">
        <w:rPr>
          <w:rFonts w:ascii="Arial" w:hAnsi="Arial" w:cs="Arial"/>
          <w:b/>
          <w:lang w:val="es-ES_tradnl"/>
        </w:rPr>
        <w:t xml:space="preserve">INFORME FINAL DEL TRABAJO FINAL DE GRADUACIÓN </w:t>
      </w:r>
    </w:p>
    <w:p w14:paraId="49F3998E" w14:textId="77777777" w:rsidR="00D86208" w:rsidRPr="00906BC0" w:rsidRDefault="00D86208" w:rsidP="00D86208">
      <w:pPr>
        <w:pStyle w:val="Textoindependiente"/>
        <w:spacing w:line="100" w:lineRule="atLeast"/>
        <w:jc w:val="center"/>
        <w:rPr>
          <w:rFonts w:ascii="Arial" w:hAnsi="Arial" w:cs="Arial"/>
          <w:b/>
          <w:lang w:val="es-ES_tradnl"/>
        </w:rPr>
      </w:pPr>
      <w:r w:rsidRPr="00906BC0">
        <w:rPr>
          <w:rFonts w:ascii="Arial" w:hAnsi="Arial" w:cs="Arial"/>
          <w:b/>
          <w:lang w:val="es-ES_tradnl"/>
        </w:rPr>
        <w:t xml:space="preserve">PARA OPTAR POR TÍTULO DE </w:t>
      </w:r>
    </w:p>
    <w:p w14:paraId="49F3998F" w14:textId="77777777" w:rsidR="00D86208" w:rsidRPr="00906BC0" w:rsidRDefault="00D86208" w:rsidP="00D86208">
      <w:pPr>
        <w:pStyle w:val="Textoindependiente"/>
        <w:spacing w:line="100" w:lineRule="atLeast"/>
        <w:jc w:val="center"/>
        <w:rPr>
          <w:rFonts w:ascii="Arial" w:hAnsi="Arial" w:cs="Arial"/>
          <w:lang w:val="es-ES_tradnl"/>
        </w:rPr>
      </w:pPr>
      <w:proofErr w:type="gramStart"/>
      <w:r w:rsidRPr="00906BC0">
        <w:rPr>
          <w:rFonts w:ascii="Arial" w:hAnsi="Arial" w:cs="Arial"/>
          <w:b/>
          <w:lang w:val="es-ES_tradnl"/>
        </w:rPr>
        <w:t xml:space="preserve">LICENCIATURA  </w:t>
      </w:r>
      <w:r w:rsidR="00875211">
        <w:rPr>
          <w:rFonts w:ascii="Arial" w:hAnsi="Arial" w:cs="Arial"/>
          <w:b/>
          <w:lang w:val="es-ES_tradnl"/>
        </w:rPr>
        <w:t>ING</w:t>
      </w:r>
      <w:r w:rsidR="00094FC0">
        <w:rPr>
          <w:rFonts w:ascii="Arial" w:hAnsi="Arial" w:cs="Arial"/>
          <w:b/>
          <w:lang w:val="es-ES_tradnl"/>
        </w:rPr>
        <w:t>EN</w:t>
      </w:r>
      <w:r w:rsidR="00875211">
        <w:rPr>
          <w:rFonts w:ascii="Arial" w:hAnsi="Arial" w:cs="Arial"/>
          <w:b/>
          <w:lang w:val="es-ES_tradnl"/>
        </w:rPr>
        <w:t>I</w:t>
      </w:r>
      <w:r w:rsidR="00094FC0">
        <w:rPr>
          <w:rFonts w:ascii="Arial" w:hAnsi="Arial" w:cs="Arial"/>
          <w:b/>
          <w:lang w:val="es-ES_tradnl"/>
        </w:rPr>
        <w:t>ERÍA</w:t>
      </w:r>
      <w:proofErr w:type="gramEnd"/>
      <w:r w:rsidR="00094FC0">
        <w:rPr>
          <w:rFonts w:ascii="Arial" w:hAnsi="Arial" w:cs="Arial"/>
          <w:b/>
          <w:lang w:val="es-ES_tradnl"/>
        </w:rPr>
        <w:t xml:space="preserve"> INFORMÁTICA Y DESARROLLO DE APLICACIONES WEB</w:t>
      </w:r>
    </w:p>
    <w:p w14:paraId="49F39990" w14:textId="77777777" w:rsidR="00D86208" w:rsidRPr="00906BC0" w:rsidRDefault="00D86208" w:rsidP="00D86208">
      <w:pPr>
        <w:pStyle w:val="Textoindependiente"/>
        <w:spacing w:line="100" w:lineRule="atLeast"/>
        <w:jc w:val="center"/>
        <w:rPr>
          <w:rFonts w:ascii="Arial" w:hAnsi="Arial" w:cs="Arial"/>
          <w:lang w:val="es-CR"/>
        </w:rPr>
      </w:pPr>
    </w:p>
    <w:p w14:paraId="49F39991" w14:textId="77777777" w:rsidR="00D86208" w:rsidRPr="00906BC0" w:rsidRDefault="00D86208" w:rsidP="00D86208">
      <w:pPr>
        <w:pStyle w:val="Textoindependiente"/>
        <w:spacing w:line="100" w:lineRule="atLeast"/>
        <w:jc w:val="center"/>
        <w:rPr>
          <w:rFonts w:ascii="Arial" w:hAnsi="Arial" w:cs="Arial"/>
          <w:lang w:val="es-CR"/>
        </w:rPr>
      </w:pPr>
    </w:p>
    <w:p w14:paraId="49F39992" w14:textId="77777777" w:rsidR="00D86208" w:rsidRPr="00906BC0" w:rsidRDefault="00D86208" w:rsidP="00D86208">
      <w:pPr>
        <w:pStyle w:val="Textoindependiente"/>
        <w:spacing w:line="100" w:lineRule="atLeast"/>
        <w:jc w:val="center"/>
        <w:rPr>
          <w:rFonts w:ascii="Arial" w:hAnsi="Arial" w:cs="Arial"/>
          <w:lang w:val="es-CR"/>
        </w:rPr>
      </w:pPr>
    </w:p>
    <w:p w14:paraId="49F39993" w14:textId="77777777" w:rsidR="00D86208" w:rsidRPr="00906BC0" w:rsidRDefault="00D86208" w:rsidP="00D86208">
      <w:pPr>
        <w:pStyle w:val="Textoindependiente"/>
        <w:spacing w:line="100" w:lineRule="atLeast"/>
        <w:jc w:val="center"/>
        <w:rPr>
          <w:rFonts w:ascii="Arial" w:hAnsi="Arial" w:cs="Arial"/>
          <w:lang w:val="es-CR"/>
        </w:rPr>
      </w:pPr>
    </w:p>
    <w:p w14:paraId="49F39994" w14:textId="77777777" w:rsidR="00D86208" w:rsidRPr="00910E26" w:rsidRDefault="00094FC0" w:rsidP="00D86208">
      <w:pPr>
        <w:pStyle w:val="Textoindependiente"/>
        <w:spacing w:line="100" w:lineRule="atLeast"/>
        <w:jc w:val="center"/>
        <w:rPr>
          <w:rFonts w:ascii="Arial" w:hAnsi="Arial" w:cs="Arial"/>
          <w:b/>
          <w:sz w:val="32"/>
          <w:szCs w:val="32"/>
          <w:lang w:val="es-ES_tradnl"/>
        </w:rPr>
      </w:pPr>
      <w:r>
        <w:rPr>
          <w:rFonts w:ascii="Arial" w:hAnsi="Arial" w:cs="Arial"/>
          <w:b/>
          <w:sz w:val="32"/>
          <w:szCs w:val="32"/>
          <w:lang w:val="es-ES_tradnl"/>
        </w:rPr>
        <w:t>EDDY GERARDO NÚÑEZ SALAZAR.</w:t>
      </w:r>
    </w:p>
    <w:p w14:paraId="49F39995" w14:textId="77777777" w:rsidR="00D86208" w:rsidRPr="00906BC0" w:rsidRDefault="00910E26" w:rsidP="00D86208">
      <w:pPr>
        <w:pStyle w:val="Textoindependiente"/>
        <w:spacing w:line="100" w:lineRule="atLeast"/>
        <w:jc w:val="center"/>
        <w:rPr>
          <w:rFonts w:ascii="Arial" w:hAnsi="Arial" w:cs="Arial"/>
          <w:lang w:val="es-ES_tradnl"/>
        </w:rPr>
      </w:pPr>
      <w:r>
        <w:rPr>
          <w:rFonts w:ascii="Arial" w:hAnsi="Arial" w:cs="Arial"/>
          <w:b/>
          <w:sz w:val="32"/>
          <w:szCs w:val="32"/>
          <w:lang w:val="es-ES_tradnl"/>
        </w:rPr>
        <w:t xml:space="preserve">CÉDULA: </w:t>
      </w:r>
      <w:r w:rsidR="00094FC0" w:rsidRPr="00094FC0">
        <w:rPr>
          <w:rFonts w:ascii="Arial" w:hAnsi="Arial" w:cs="Arial"/>
          <w:b/>
          <w:sz w:val="32"/>
          <w:szCs w:val="32"/>
          <w:lang w:val="es-ES_tradnl"/>
        </w:rPr>
        <w:t>0701950336</w:t>
      </w:r>
    </w:p>
    <w:p w14:paraId="49F39996" w14:textId="77777777" w:rsidR="00094FC0" w:rsidRPr="00910E26" w:rsidRDefault="00094FC0" w:rsidP="00094FC0">
      <w:pPr>
        <w:pStyle w:val="Textoindependiente"/>
        <w:spacing w:line="100" w:lineRule="atLeast"/>
        <w:jc w:val="center"/>
        <w:rPr>
          <w:rFonts w:ascii="Arial" w:hAnsi="Arial" w:cs="Arial"/>
          <w:b/>
          <w:sz w:val="32"/>
          <w:szCs w:val="32"/>
          <w:lang w:val="es-ES_tradnl"/>
        </w:rPr>
      </w:pPr>
      <w:r>
        <w:rPr>
          <w:rFonts w:ascii="Arial" w:hAnsi="Arial" w:cs="Arial"/>
          <w:b/>
          <w:sz w:val="32"/>
          <w:szCs w:val="32"/>
          <w:lang w:val="es-ES_tradnl"/>
        </w:rPr>
        <w:t>CÉSAR DANIEL SÁNCHEZ QUIRÓS.</w:t>
      </w:r>
    </w:p>
    <w:p w14:paraId="49F39997" w14:textId="77777777" w:rsidR="00094FC0" w:rsidRPr="00906BC0" w:rsidRDefault="00094FC0" w:rsidP="00094FC0">
      <w:pPr>
        <w:pStyle w:val="Textoindependiente"/>
        <w:spacing w:line="100" w:lineRule="atLeast"/>
        <w:jc w:val="center"/>
        <w:rPr>
          <w:rFonts w:ascii="Arial" w:hAnsi="Arial" w:cs="Arial"/>
          <w:lang w:val="es-ES_tradnl"/>
        </w:rPr>
      </w:pPr>
      <w:r>
        <w:rPr>
          <w:rFonts w:ascii="Arial" w:hAnsi="Arial" w:cs="Arial"/>
          <w:b/>
          <w:sz w:val="32"/>
          <w:szCs w:val="32"/>
          <w:lang w:val="es-ES_tradnl"/>
        </w:rPr>
        <w:t>CÉDULA: 0702370999</w:t>
      </w:r>
      <w:r w:rsidRPr="00906BC0">
        <w:rPr>
          <w:rFonts w:ascii="Arial" w:hAnsi="Arial" w:cs="Arial"/>
          <w:lang w:val="es-ES_tradnl"/>
        </w:rPr>
        <w:t xml:space="preserve"> </w:t>
      </w:r>
    </w:p>
    <w:p w14:paraId="49F39998" w14:textId="77777777" w:rsidR="00D86208" w:rsidRPr="00094FC0" w:rsidRDefault="00D86208" w:rsidP="00D86208">
      <w:pPr>
        <w:pStyle w:val="Textoindependiente"/>
        <w:spacing w:line="100" w:lineRule="atLeast"/>
        <w:jc w:val="center"/>
        <w:rPr>
          <w:rFonts w:ascii="Arial" w:hAnsi="Arial" w:cs="Arial"/>
          <w:lang w:val="es-ES_tradnl"/>
        </w:rPr>
      </w:pPr>
    </w:p>
    <w:p w14:paraId="49F39999" w14:textId="77777777" w:rsidR="00D86208" w:rsidRPr="00906BC0" w:rsidRDefault="00D86208" w:rsidP="00D86208">
      <w:pPr>
        <w:pStyle w:val="Textoindependiente"/>
        <w:spacing w:line="100" w:lineRule="atLeast"/>
        <w:jc w:val="center"/>
        <w:rPr>
          <w:rFonts w:ascii="Arial" w:hAnsi="Arial" w:cs="Arial"/>
          <w:lang w:val="es-CR"/>
        </w:rPr>
      </w:pPr>
    </w:p>
    <w:p w14:paraId="49F3999A" w14:textId="77777777" w:rsidR="00D86208" w:rsidRPr="00906BC0" w:rsidRDefault="00D86208" w:rsidP="00D86208">
      <w:pPr>
        <w:pStyle w:val="Textoindependiente"/>
        <w:spacing w:line="100" w:lineRule="atLeast"/>
        <w:jc w:val="center"/>
        <w:rPr>
          <w:rFonts w:ascii="Arial" w:hAnsi="Arial" w:cs="Arial"/>
          <w:lang w:val="es-CR"/>
        </w:rPr>
      </w:pPr>
    </w:p>
    <w:p w14:paraId="49F3999B" w14:textId="77777777" w:rsidR="00D86208" w:rsidRPr="00906BC0" w:rsidRDefault="00D86208" w:rsidP="00D86208">
      <w:pPr>
        <w:pStyle w:val="Textoindependiente"/>
        <w:spacing w:line="100" w:lineRule="atLeast"/>
        <w:jc w:val="center"/>
        <w:rPr>
          <w:rFonts w:ascii="Arial" w:hAnsi="Arial" w:cs="Arial"/>
          <w:lang w:val="es-CR"/>
        </w:rPr>
      </w:pPr>
    </w:p>
    <w:p w14:paraId="49F3999C" w14:textId="77777777" w:rsidR="00D86208" w:rsidRPr="00910E26" w:rsidRDefault="00D86208" w:rsidP="00D86208">
      <w:pPr>
        <w:pStyle w:val="Textoindependiente"/>
        <w:spacing w:line="100" w:lineRule="atLeast"/>
        <w:jc w:val="center"/>
        <w:rPr>
          <w:rFonts w:ascii="Arial" w:hAnsi="Arial" w:cs="Arial"/>
          <w:b/>
          <w:lang w:val="es-ES_tradnl"/>
        </w:rPr>
      </w:pPr>
      <w:r w:rsidRPr="00906BC0">
        <w:rPr>
          <w:rFonts w:ascii="Arial" w:hAnsi="Arial" w:cs="Arial"/>
          <w:b/>
          <w:lang w:val="es-ES_tradnl"/>
        </w:rPr>
        <w:t>CENTRO UNIVERSITARIO</w:t>
      </w:r>
      <w:r w:rsidR="00094FC0">
        <w:rPr>
          <w:rFonts w:ascii="Arial" w:hAnsi="Arial" w:cs="Arial"/>
          <w:b/>
          <w:lang w:val="es-ES_tradnl"/>
        </w:rPr>
        <w:t xml:space="preserve"> SAN JOSE</w:t>
      </w:r>
    </w:p>
    <w:p w14:paraId="49F3999D" w14:textId="77777777" w:rsidR="00D86208" w:rsidRPr="00906BC0" w:rsidRDefault="00D86208" w:rsidP="00D86208">
      <w:pPr>
        <w:pStyle w:val="Textoindependiente"/>
        <w:spacing w:line="100" w:lineRule="atLeast"/>
        <w:jc w:val="center"/>
        <w:rPr>
          <w:rFonts w:ascii="Arial" w:hAnsi="Arial" w:cs="Arial"/>
          <w:lang w:val="es-ES_tradnl"/>
        </w:rPr>
      </w:pPr>
      <w:r w:rsidRPr="00906BC0">
        <w:rPr>
          <w:rFonts w:ascii="Arial" w:hAnsi="Arial" w:cs="Arial"/>
          <w:b/>
          <w:lang w:val="es-ES_tradnl"/>
        </w:rPr>
        <w:t>PAC (</w:t>
      </w:r>
      <w:r w:rsidR="00AA75F9" w:rsidRPr="00AA75F9">
        <w:rPr>
          <w:rFonts w:ascii="Arial" w:hAnsi="Arial" w:cs="Arial"/>
          <w:b/>
          <w:lang w:val="es-ES_tradnl"/>
        </w:rPr>
        <w:t>II-201</w:t>
      </w:r>
      <w:r w:rsidR="00094FC0">
        <w:rPr>
          <w:rFonts w:ascii="Arial" w:hAnsi="Arial" w:cs="Arial"/>
          <w:b/>
          <w:lang w:val="es-ES_tradnl"/>
        </w:rPr>
        <w:t>8</w:t>
      </w:r>
      <w:r w:rsidRPr="00906BC0">
        <w:rPr>
          <w:rFonts w:ascii="Arial" w:hAnsi="Arial" w:cs="Arial"/>
          <w:b/>
          <w:lang w:val="es-ES_tradnl"/>
        </w:rPr>
        <w:t>)</w:t>
      </w:r>
      <w:r w:rsidRPr="00906BC0">
        <w:rPr>
          <w:rFonts w:ascii="Arial" w:hAnsi="Arial" w:cs="Arial"/>
          <w:lang w:val="es-ES_tradnl"/>
        </w:rPr>
        <w:t xml:space="preserve"> </w:t>
      </w:r>
    </w:p>
    <w:p w14:paraId="49F3999E" w14:textId="77777777" w:rsidR="00D86208" w:rsidRPr="00906BC0" w:rsidRDefault="00D86208" w:rsidP="00D86208">
      <w:pPr>
        <w:pStyle w:val="Textoindependiente"/>
        <w:spacing w:line="100" w:lineRule="atLeast"/>
        <w:jc w:val="center"/>
        <w:rPr>
          <w:rFonts w:ascii="Arial" w:hAnsi="Arial" w:cs="Arial"/>
          <w:lang w:val="es-CR"/>
        </w:rPr>
      </w:pPr>
    </w:p>
    <w:p w14:paraId="49F3999F" w14:textId="77777777" w:rsidR="00D86208" w:rsidRPr="00906BC0" w:rsidRDefault="00D86208" w:rsidP="00D86208">
      <w:pPr>
        <w:pStyle w:val="Textoindependiente"/>
        <w:spacing w:line="100" w:lineRule="atLeast"/>
        <w:jc w:val="center"/>
        <w:rPr>
          <w:rFonts w:ascii="Arial" w:hAnsi="Arial" w:cs="Arial"/>
          <w:lang w:val="es-CR"/>
        </w:rPr>
      </w:pPr>
    </w:p>
    <w:p w14:paraId="49F399A0" w14:textId="77777777" w:rsidR="00D86208" w:rsidRPr="00910E26" w:rsidRDefault="00D86208" w:rsidP="00D86208">
      <w:pPr>
        <w:pStyle w:val="Textoindependiente"/>
        <w:spacing w:line="100" w:lineRule="atLeast"/>
        <w:jc w:val="center"/>
        <w:rPr>
          <w:rFonts w:ascii="Arial" w:hAnsi="Arial" w:cs="Arial"/>
          <w:b/>
          <w:lang w:val="es-ES_tradnl"/>
        </w:rPr>
      </w:pPr>
    </w:p>
    <w:p w14:paraId="49F399A1" w14:textId="77777777" w:rsidR="00474F7E" w:rsidRPr="00910E26" w:rsidRDefault="00094FC0" w:rsidP="00910E26">
      <w:pPr>
        <w:pStyle w:val="Textoindependiente"/>
        <w:spacing w:line="100" w:lineRule="atLeast"/>
        <w:jc w:val="center"/>
        <w:rPr>
          <w:rFonts w:ascii="Arial" w:hAnsi="Arial" w:cs="Arial"/>
          <w:b/>
          <w:lang w:val="es-ES_tradnl"/>
        </w:rPr>
      </w:pPr>
      <w:r>
        <w:rPr>
          <w:rFonts w:ascii="Arial" w:hAnsi="Arial" w:cs="Arial"/>
          <w:b/>
          <w:lang w:val="es-ES_tradnl"/>
        </w:rPr>
        <w:t>SAN JOSÉ</w:t>
      </w:r>
      <w:r w:rsidR="00AA75F9" w:rsidRPr="00910E26">
        <w:rPr>
          <w:rFonts w:ascii="Arial" w:hAnsi="Arial" w:cs="Arial"/>
          <w:b/>
          <w:lang w:val="es-ES_tradnl"/>
        </w:rPr>
        <w:t>, 201</w:t>
      </w:r>
      <w:r>
        <w:rPr>
          <w:rFonts w:ascii="Arial" w:hAnsi="Arial" w:cs="Arial"/>
          <w:b/>
          <w:lang w:val="es-ES_tradnl"/>
        </w:rPr>
        <w:t>8</w:t>
      </w:r>
      <w:r w:rsidR="00D86208" w:rsidRPr="00910E26">
        <w:rPr>
          <w:rFonts w:ascii="Arial" w:hAnsi="Arial" w:cs="Arial"/>
          <w:b/>
          <w:lang w:val="es-ES_tradnl"/>
        </w:rPr>
        <w:t xml:space="preserve"> </w:t>
      </w:r>
    </w:p>
    <w:p w14:paraId="49F399A2" w14:textId="649542AE" w:rsidR="008E4D40" w:rsidRDefault="008E4D40" w:rsidP="008E4D40">
      <w:pPr>
        <w:pStyle w:val="Textoindependiente"/>
        <w:spacing w:line="100" w:lineRule="atLeast"/>
        <w:jc w:val="center"/>
        <w:rPr>
          <w:lang w:val="es-CR"/>
        </w:rPr>
      </w:pPr>
      <w:bookmarkStart w:id="2" w:name="mtc1368"/>
      <w:bookmarkStart w:id="3" w:name="mtc1369"/>
      <w:bookmarkStart w:id="4" w:name="mtc1370"/>
      <w:bookmarkStart w:id="5" w:name="mtc1371"/>
      <w:bookmarkStart w:id="6" w:name="mtc1372"/>
      <w:bookmarkStart w:id="7" w:name="mtc1373"/>
      <w:bookmarkStart w:id="8" w:name="mtc1374"/>
      <w:bookmarkStart w:id="9" w:name="mtc1375"/>
      <w:bookmarkStart w:id="10" w:name="mtc1376"/>
      <w:bookmarkStart w:id="11" w:name="mtc1377"/>
      <w:bookmarkEnd w:id="2"/>
      <w:bookmarkEnd w:id="3"/>
      <w:bookmarkEnd w:id="4"/>
      <w:bookmarkEnd w:id="5"/>
      <w:bookmarkEnd w:id="6"/>
      <w:bookmarkEnd w:id="7"/>
      <w:bookmarkEnd w:id="8"/>
      <w:bookmarkEnd w:id="9"/>
      <w:bookmarkEnd w:id="10"/>
      <w:bookmarkEnd w:id="11"/>
    </w:p>
    <w:p w14:paraId="49F399A3" w14:textId="77777777" w:rsidR="001E2B72" w:rsidRPr="001E2B72" w:rsidRDefault="001E2B72" w:rsidP="008E4D40">
      <w:pPr>
        <w:pStyle w:val="Textoindependiente"/>
        <w:spacing w:line="100" w:lineRule="atLeast"/>
        <w:jc w:val="center"/>
        <w:rPr>
          <w:lang w:val="es-CR"/>
        </w:rPr>
      </w:pPr>
    </w:p>
    <w:p w14:paraId="49F399A4" w14:textId="77777777" w:rsidR="00500657" w:rsidRPr="001E2B72" w:rsidRDefault="00500657" w:rsidP="000452CE">
      <w:pPr>
        <w:pStyle w:val="Textoindependiente"/>
        <w:spacing w:line="100" w:lineRule="atLeast"/>
        <w:jc w:val="center"/>
        <w:rPr>
          <w:rFonts w:ascii="Arial" w:hAnsi="Arial" w:cs="Arial"/>
          <w:bCs/>
          <w:sz w:val="28"/>
          <w:szCs w:val="28"/>
          <w:lang w:val="es-ES_tradnl"/>
        </w:rPr>
      </w:pPr>
      <w:bookmarkStart w:id="12" w:name="mtc1378"/>
      <w:bookmarkStart w:id="13" w:name="mtc1379"/>
      <w:bookmarkStart w:id="14" w:name="mtc1380"/>
      <w:bookmarkStart w:id="15" w:name="mtc1381"/>
      <w:bookmarkStart w:id="16" w:name="mtc1382"/>
      <w:bookmarkStart w:id="17" w:name="mtc1383"/>
      <w:bookmarkStart w:id="18" w:name="mtc1384"/>
      <w:bookmarkEnd w:id="12"/>
      <w:bookmarkEnd w:id="13"/>
      <w:bookmarkEnd w:id="14"/>
      <w:bookmarkEnd w:id="15"/>
      <w:bookmarkEnd w:id="16"/>
      <w:bookmarkEnd w:id="17"/>
      <w:bookmarkEnd w:id="18"/>
    </w:p>
    <w:p w14:paraId="49F399A5" w14:textId="77777777" w:rsidR="00500657" w:rsidRPr="001E2B72" w:rsidRDefault="00500657" w:rsidP="000452CE">
      <w:pPr>
        <w:pStyle w:val="Textoindependiente"/>
        <w:spacing w:line="100" w:lineRule="atLeast"/>
        <w:jc w:val="center"/>
        <w:rPr>
          <w:rFonts w:ascii="Arial" w:hAnsi="Arial" w:cs="Arial"/>
          <w:b/>
          <w:bCs/>
          <w:sz w:val="28"/>
          <w:szCs w:val="28"/>
          <w:lang w:val="es-ES_tradnl"/>
        </w:rPr>
      </w:pPr>
    </w:p>
    <w:p w14:paraId="49F399AB" w14:textId="4980FBC1" w:rsidR="00BD2E9B" w:rsidRDefault="00BD2E9B" w:rsidP="008E4D40">
      <w:pPr>
        <w:pStyle w:val="Textoindependiente"/>
        <w:spacing w:line="100" w:lineRule="atLeast"/>
        <w:jc w:val="center"/>
        <w:rPr>
          <w:lang w:val="es-CR"/>
        </w:rPr>
      </w:pPr>
      <w:bookmarkStart w:id="19" w:name="mtc1396"/>
      <w:bookmarkStart w:id="20" w:name="mtc1397"/>
      <w:bookmarkStart w:id="21" w:name="mtc1398"/>
      <w:bookmarkStart w:id="22" w:name="mtc1404"/>
      <w:bookmarkStart w:id="23" w:name="mtc1405"/>
      <w:bookmarkStart w:id="24" w:name="mtc1406"/>
      <w:bookmarkStart w:id="25" w:name="mtc1407"/>
      <w:bookmarkEnd w:id="19"/>
      <w:bookmarkEnd w:id="20"/>
      <w:bookmarkEnd w:id="21"/>
      <w:bookmarkEnd w:id="22"/>
      <w:bookmarkEnd w:id="23"/>
      <w:bookmarkEnd w:id="24"/>
      <w:bookmarkEnd w:id="25"/>
    </w:p>
    <w:p w14:paraId="49F399AC" w14:textId="77777777" w:rsidR="000D124C" w:rsidRDefault="000D124C" w:rsidP="008E4D40">
      <w:pPr>
        <w:pStyle w:val="Textoindependiente"/>
        <w:spacing w:line="100" w:lineRule="atLeast"/>
        <w:jc w:val="center"/>
        <w:rPr>
          <w:lang w:val="es-CR"/>
        </w:rPr>
        <w:sectPr w:rsidR="000D124C" w:rsidSect="00DA2A58">
          <w:footerReference w:type="default" r:id="rId8"/>
          <w:pgSz w:w="11906" w:h="16838"/>
          <w:pgMar w:top="1417" w:right="1701" w:bottom="1417" w:left="1701" w:header="708" w:footer="708" w:gutter="0"/>
          <w:pgNumType w:start="0"/>
          <w:cols w:space="708"/>
          <w:docGrid w:linePitch="360"/>
        </w:sectPr>
      </w:pPr>
    </w:p>
    <w:p w14:paraId="49F399AD" w14:textId="77777777" w:rsidR="003944C7" w:rsidRDefault="003944C7" w:rsidP="000D124C">
      <w:pPr>
        <w:rPr>
          <w:rFonts w:cs="Arial"/>
          <w:bCs/>
          <w:szCs w:val="24"/>
          <w:lang w:val="es-ES_tradnl"/>
        </w:rPr>
      </w:pPr>
    </w:p>
    <w:p w14:paraId="49F399AE" w14:textId="77777777" w:rsidR="00F241A0" w:rsidRDefault="00F241A0" w:rsidP="00F241A0">
      <w:pPr>
        <w:spacing w:after="0"/>
        <w:rPr>
          <w:rFonts w:cs="Arial"/>
          <w:b/>
          <w:sz w:val="28"/>
          <w:szCs w:val="28"/>
          <w:lang w:val="es-CR"/>
        </w:rPr>
      </w:pPr>
      <w:r w:rsidRPr="0022692A">
        <w:rPr>
          <w:rFonts w:cs="Arial"/>
          <w:b/>
          <w:sz w:val="28"/>
          <w:szCs w:val="28"/>
          <w:lang w:val="es-CR"/>
        </w:rPr>
        <w:lastRenderedPageBreak/>
        <w:t xml:space="preserve">HISTORIAL DE </w:t>
      </w:r>
      <w:r>
        <w:rPr>
          <w:rFonts w:cs="Arial"/>
          <w:b/>
          <w:sz w:val="28"/>
          <w:szCs w:val="28"/>
          <w:lang w:val="es-CR"/>
        </w:rPr>
        <w:t xml:space="preserve">CAMBIOS Y </w:t>
      </w:r>
      <w:r w:rsidRPr="0022692A">
        <w:rPr>
          <w:rFonts w:cs="Arial"/>
          <w:b/>
          <w:sz w:val="28"/>
          <w:szCs w:val="28"/>
          <w:lang w:val="es-CR"/>
        </w:rPr>
        <w:t>VERSIONES</w:t>
      </w:r>
    </w:p>
    <w:p w14:paraId="49F399AF" w14:textId="1349780A" w:rsidR="00F241A0" w:rsidRPr="00467BF5" w:rsidRDefault="00F241A0" w:rsidP="00F241A0">
      <w:pPr>
        <w:spacing w:after="0"/>
        <w:rPr>
          <w:rFonts w:cs="Arial"/>
          <w:sz w:val="28"/>
          <w:szCs w:val="28"/>
          <w:lang w:val="es-CR"/>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30"/>
        <w:gridCol w:w="2976"/>
        <w:gridCol w:w="2381"/>
      </w:tblGrid>
      <w:tr w:rsidR="00F241A0" w:rsidRPr="000D140E" w14:paraId="49F399B4" w14:textId="77777777" w:rsidTr="00FF7AF5">
        <w:tc>
          <w:tcPr>
            <w:tcW w:w="1526" w:type="dxa"/>
            <w:shd w:val="clear" w:color="auto" w:fill="auto"/>
            <w:vAlign w:val="center"/>
          </w:tcPr>
          <w:p w14:paraId="49F399B0" w14:textId="77777777" w:rsidR="00F241A0" w:rsidRPr="00467BF5" w:rsidRDefault="00F241A0" w:rsidP="003C3F50">
            <w:pPr>
              <w:pStyle w:val="Textoindependiente"/>
              <w:spacing w:line="100" w:lineRule="atLeast"/>
              <w:jc w:val="center"/>
              <w:rPr>
                <w:rFonts w:ascii="Arial" w:hAnsi="Arial" w:cs="Arial"/>
                <w:b/>
                <w:color w:val="000000"/>
                <w:sz w:val="20"/>
                <w:szCs w:val="20"/>
                <w:lang w:val="es-ES_tradnl"/>
              </w:rPr>
            </w:pPr>
            <w:r w:rsidRPr="00467BF5">
              <w:rPr>
                <w:rFonts w:ascii="Arial" w:hAnsi="Arial" w:cs="Arial"/>
                <w:b/>
                <w:color w:val="000000"/>
                <w:sz w:val="20"/>
                <w:szCs w:val="20"/>
                <w:lang w:val="es-ES_tradnl"/>
              </w:rPr>
              <w:t xml:space="preserve">Fecha </w:t>
            </w:r>
            <w:r>
              <w:rPr>
                <w:rFonts w:ascii="Arial" w:hAnsi="Arial" w:cs="Arial"/>
                <w:b/>
                <w:color w:val="000000"/>
                <w:sz w:val="20"/>
                <w:szCs w:val="20"/>
                <w:lang w:val="es-ES_tradnl"/>
              </w:rPr>
              <w:t>revisi</w:t>
            </w:r>
            <w:r w:rsidRPr="00467BF5">
              <w:rPr>
                <w:rFonts w:ascii="Arial" w:hAnsi="Arial" w:cs="Arial"/>
                <w:b/>
                <w:color w:val="000000"/>
                <w:sz w:val="20"/>
                <w:szCs w:val="20"/>
                <w:lang w:val="es-ES_tradnl"/>
              </w:rPr>
              <w:t>ón</w:t>
            </w:r>
          </w:p>
        </w:tc>
        <w:tc>
          <w:tcPr>
            <w:tcW w:w="1730" w:type="dxa"/>
            <w:shd w:val="clear" w:color="auto" w:fill="auto"/>
            <w:vAlign w:val="center"/>
          </w:tcPr>
          <w:p w14:paraId="49F399B1" w14:textId="77777777" w:rsidR="00F241A0" w:rsidRPr="00467BF5" w:rsidRDefault="00F241A0" w:rsidP="003C3F50">
            <w:pPr>
              <w:pStyle w:val="Textoindependiente"/>
              <w:spacing w:line="100" w:lineRule="atLeast"/>
              <w:jc w:val="center"/>
              <w:rPr>
                <w:rFonts w:ascii="Arial" w:hAnsi="Arial" w:cs="Arial"/>
                <w:b/>
                <w:color w:val="000000"/>
                <w:sz w:val="20"/>
                <w:szCs w:val="20"/>
                <w:lang w:val="es-ES_tradnl"/>
              </w:rPr>
            </w:pPr>
            <w:r w:rsidRPr="00467BF5">
              <w:rPr>
                <w:rFonts w:ascii="Arial" w:hAnsi="Arial" w:cs="Arial"/>
                <w:b/>
                <w:color w:val="000000"/>
                <w:sz w:val="20"/>
                <w:szCs w:val="20"/>
                <w:lang w:val="es-ES_tradnl"/>
              </w:rPr>
              <w:t>Descripción</w:t>
            </w:r>
          </w:p>
        </w:tc>
        <w:tc>
          <w:tcPr>
            <w:tcW w:w="2976" w:type="dxa"/>
            <w:shd w:val="clear" w:color="auto" w:fill="auto"/>
            <w:vAlign w:val="center"/>
          </w:tcPr>
          <w:p w14:paraId="49F399B2" w14:textId="77777777" w:rsidR="00F241A0" w:rsidRPr="00467BF5" w:rsidRDefault="00F241A0" w:rsidP="003C3F50">
            <w:pPr>
              <w:pStyle w:val="Textoindependiente"/>
              <w:spacing w:line="100" w:lineRule="atLeast"/>
              <w:jc w:val="center"/>
              <w:rPr>
                <w:rFonts w:ascii="Arial" w:hAnsi="Arial" w:cs="Arial"/>
                <w:b/>
                <w:color w:val="000000"/>
                <w:sz w:val="20"/>
                <w:szCs w:val="20"/>
                <w:lang w:val="es-ES_tradnl"/>
              </w:rPr>
            </w:pPr>
            <w:r w:rsidRPr="00467BF5">
              <w:rPr>
                <w:rFonts w:ascii="Arial" w:hAnsi="Arial" w:cs="Arial"/>
                <w:b/>
                <w:color w:val="000000"/>
                <w:sz w:val="20"/>
                <w:szCs w:val="20"/>
                <w:lang w:val="es-ES_tradnl"/>
              </w:rPr>
              <w:t>Solicitado por</w:t>
            </w:r>
          </w:p>
        </w:tc>
        <w:tc>
          <w:tcPr>
            <w:tcW w:w="2381" w:type="dxa"/>
            <w:shd w:val="clear" w:color="auto" w:fill="auto"/>
            <w:vAlign w:val="center"/>
          </w:tcPr>
          <w:p w14:paraId="49F399B3" w14:textId="77777777" w:rsidR="00F241A0" w:rsidRPr="00467BF5" w:rsidRDefault="00F241A0" w:rsidP="003C3F50">
            <w:pPr>
              <w:pStyle w:val="Textoindependiente"/>
              <w:spacing w:line="100" w:lineRule="atLeast"/>
              <w:jc w:val="center"/>
              <w:rPr>
                <w:rFonts w:ascii="Arial" w:hAnsi="Arial" w:cs="Arial"/>
                <w:b/>
                <w:color w:val="000000"/>
                <w:sz w:val="20"/>
                <w:szCs w:val="20"/>
                <w:lang w:val="es-ES_tradnl"/>
              </w:rPr>
            </w:pPr>
            <w:r w:rsidRPr="00467BF5">
              <w:rPr>
                <w:rFonts w:ascii="Arial" w:hAnsi="Arial" w:cs="Arial"/>
                <w:b/>
                <w:color w:val="000000"/>
                <w:sz w:val="20"/>
                <w:szCs w:val="20"/>
                <w:lang w:val="es-ES_tradnl"/>
              </w:rPr>
              <w:t>Aprobado</w:t>
            </w:r>
            <w:r>
              <w:rPr>
                <w:rFonts w:ascii="Arial" w:hAnsi="Arial" w:cs="Arial"/>
                <w:b/>
                <w:color w:val="000000"/>
                <w:sz w:val="20"/>
                <w:szCs w:val="20"/>
                <w:lang w:val="es-ES_tradnl"/>
              </w:rPr>
              <w:t xml:space="preserve"> </w:t>
            </w:r>
            <w:r w:rsidRPr="00467BF5">
              <w:rPr>
                <w:rFonts w:ascii="Arial" w:hAnsi="Arial" w:cs="Arial"/>
                <w:b/>
                <w:color w:val="000000"/>
                <w:sz w:val="20"/>
                <w:szCs w:val="20"/>
                <w:lang w:val="es-ES_tradnl"/>
              </w:rPr>
              <w:t>por</w:t>
            </w:r>
          </w:p>
        </w:tc>
      </w:tr>
      <w:tr w:rsidR="003C3F50" w:rsidRPr="003C3F50" w14:paraId="49F399B9" w14:textId="77777777" w:rsidTr="00FF7AF5">
        <w:tc>
          <w:tcPr>
            <w:tcW w:w="1526" w:type="dxa"/>
            <w:shd w:val="clear" w:color="auto" w:fill="auto"/>
          </w:tcPr>
          <w:p w14:paraId="49F399B5" w14:textId="2DAE35A6" w:rsidR="00F241A0" w:rsidRPr="003C3F50" w:rsidRDefault="00F31CC9" w:rsidP="00F31CC9">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26</w:t>
            </w:r>
            <w:r w:rsidR="0013183A" w:rsidRPr="003C3F50">
              <w:rPr>
                <w:rFonts w:ascii="Arial" w:hAnsi="Arial" w:cs="Arial"/>
                <w:color w:val="000000" w:themeColor="text1"/>
                <w:sz w:val="18"/>
                <w:lang w:val="es-ES_tradnl"/>
              </w:rPr>
              <w:t>/02/2018</w:t>
            </w:r>
          </w:p>
        </w:tc>
        <w:tc>
          <w:tcPr>
            <w:tcW w:w="1730" w:type="dxa"/>
            <w:shd w:val="clear" w:color="auto" w:fill="auto"/>
          </w:tcPr>
          <w:p w14:paraId="49F399B6" w14:textId="77777777" w:rsidR="00F241A0" w:rsidRPr="003C3F50" w:rsidRDefault="0013183A" w:rsidP="005143EF">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Versión inicial</w:t>
            </w:r>
          </w:p>
        </w:tc>
        <w:tc>
          <w:tcPr>
            <w:tcW w:w="2976" w:type="dxa"/>
            <w:shd w:val="clear" w:color="auto" w:fill="auto"/>
          </w:tcPr>
          <w:p w14:paraId="49F399B7" w14:textId="738B39E7" w:rsidR="00F241A0" w:rsidRPr="003C3F50" w:rsidRDefault="00EB6946" w:rsidP="002D33F6">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 xml:space="preserve">Eddy </w:t>
            </w:r>
            <w:r w:rsidR="002D33F6" w:rsidRPr="003C3F50">
              <w:rPr>
                <w:rFonts w:ascii="Arial" w:hAnsi="Arial" w:cs="Arial"/>
                <w:color w:val="000000" w:themeColor="text1"/>
                <w:sz w:val="18"/>
                <w:lang w:val="es-ES_tradnl"/>
              </w:rPr>
              <w:t>Núñez</w:t>
            </w:r>
            <w:r w:rsidRPr="003C3F50">
              <w:rPr>
                <w:rFonts w:ascii="Arial" w:hAnsi="Arial" w:cs="Arial"/>
                <w:color w:val="000000" w:themeColor="text1"/>
                <w:sz w:val="18"/>
                <w:lang w:val="es-ES_tradnl"/>
              </w:rPr>
              <w:t xml:space="preserve"> y Césa</w:t>
            </w:r>
            <w:r w:rsidR="002D33F6" w:rsidRPr="003C3F50">
              <w:rPr>
                <w:rFonts w:ascii="Arial" w:hAnsi="Arial" w:cs="Arial"/>
                <w:color w:val="000000" w:themeColor="text1"/>
                <w:sz w:val="18"/>
                <w:lang w:val="es-ES_tradnl"/>
              </w:rPr>
              <w:t>r</w:t>
            </w:r>
            <w:r w:rsidRPr="003C3F50">
              <w:rPr>
                <w:rFonts w:ascii="Arial" w:hAnsi="Arial" w:cs="Arial"/>
                <w:color w:val="000000" w:themeColor="text1"/>
                <w:sz w:val="18"/>
                <w:lang w:val="es-ES_tradnl"/>
              </w:rPr>
              <w:t xml:space="preserve"> Sánchez</w:t>
            </w:r>
          </w:p>
        </w:tc>
        <w:tc>
          <w:tcPr>
            <w:tcW w:w="2381" w:type="dxa"/>
            <w:shd w:val="clear" w:color="auto" w:fill="auto"/>
          </w:tcPr>
          <w:p w14:paraId="49F399B8" w14:textId="5E2F3EC9" w:rsidR="00F241A0" w:rsidRPr="003C3F50" w:rsidRDefault="00EB6946" w:rsidP="005143EF">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Kattia González</w:t>
            </w:r>
          </w:p>
        </w:tc>
      </w:tr>
      <w:tr w:rsidR="003C3F50" w:rsidRPr="003C3F50" w14:paraId="5D36E447" w14:textId="77777777" w:rsidTr="003C3F50">
        <w:tc>
          <w:tcPr>
            <w:tcW w:w="1526" w:type="dxa"/>
            <w:shd w:val="clear" w:color="auto" w:fill="auto"/>
          </w:tcPr>
          <w:p w14:paraId="61C38BF7" w14:textId="60FBCCB2" w:rsidR="004819FD" w:rsidRPr="003C3F50" w:rsidRDefault="004819FD" w:rsidP="004819FD">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28/03/2018</w:t>
            </w:r>
          </w:p>
        </w:tc>
        <w:tc>
          <w:tcPr>
            <w:tcW w:w="1730" w:type="dxa"/>
            <w:shd w:val="clear" w:color="auto" w:fill="auto"/>
          </w:tcPr>
          <w:p w14:paraId="25DD7DC4" w14:textId="562E1A2D" w:rsidR="004819FD" w:rsidRPr="003C3F50" w:rsidRDefault="004819FD" w:rsidP="003C3F50">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Segunda revisión</w:t>
            </w:r>
          </w:p>
        </w:tc>
        <w:tc>
          <w:tcPr>
            <w:tcW w:w="2976" w:type="dxa"/>
            <w:shd w:val="clear" w:color="auto" w:fill="auto"/>
          </w:tcPr>
          <w:p w14:paraId="3D2E856C" w14:textId="77777777" w:rsidR="004819FD" w:rsidRPr="003C3F50" w:rsidRDefault="004819FD" w:rsidP="003C3F50">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Eddy Núñez y César Sánchez</w:t>
            </w:r>
          </w:p>
        </w:tc>
        <w:tc>
          <w:tcPr>
            <w:tcW w:w="2381" w:type="dxa"/>
            <w:shd w:val="clear" w:color="auto" w:fill="auto"/>
          </w:tcPr>
          <w:p w14:paraId="3CC14312" w14:textId="77777777" w:rsidR="004819FD" w:rsidRPr="003C3F50" w:rsidRDefault="004819FD" w:rsidP="003C3F50">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Kattia González</w:t>
            </w:r>
          </w:p>
        </w:tc>
      </w:tr>
      <w:tr w:rsidR="003C3F50" w:rsidRPr="003C3F50" w14:paraId="114C0E93" w14:textId="77777777" w:rsidTr="003C3F50">
        <w:tc>
          <w:tcPr>
            <w:tcW w:w="1526" w:type="dxa"/>
            <w:shd w:val="clear" w:color="auto" w:fill="auto"/>
          </w:tcPr>
          <w:p w14:paraId="4177A7B9" w14:textId="19537850" w:rsidR="004819FD" w:rsidRPr="003C3F50" w:rsidRDefault="004819FD" w:rsidP="004819FD">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29/04/2018</w:t>
            </w:r>
          </w:p>
        </w:tc>
        <w:tc>
          <w:tcPr>
            <w:tcW w:w="1730" w:type="dxa"/>
            <w:shd w:val="clear" w:color="auto" w:fill="auto"/>
          </w:tcPr>
          <w:p w14:paraId="266A36EE" w14:textId="7983C624" w:rsidR="004819FD" w:rsidRPr="003C3F50" w:rsidRDefault="004819FD" w:rsidP="003C3F50">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Tercera revisión</w:t>
            </w:r>
          </w:p>
        </w:tc>
        <w:tc>
          <w:tcPr>
            <w:tcW w:w="2976" w:type="dxa"/>
            <w:shd w:val="clear" w:color="auto" w:fill="auto"/>
          </w:tcPr>
          <w:p w14:paraId="53CA1051" w14:textId="77777777" w:rsidR="004819FD" w:rsidRPr="003C3F50" w:rsidRDefault="004819FD" w:rsidP="003C3F50">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Eddy Núñez y César Sánchez</w:t>
            </w:r>
          </w:p>
        </w:tc>
        <w:tc>
          <w:tcPr>
            <w:tcW w:w="2381" w:type="dxa"/>
            <w:shd w:val="clear" w:color="auto" w:fill="auto"/>
          </w:tcPr>
          <w:p w14:paraId="09E0D4B0" w14:textId="77777777" w:rsidR="004819FD" w:rsidRPr="003C3F50" w:rsidRDefault="004819FD" w:rsidP="003C3F50">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Kattia González</w:t>
            </w:r>
          </w:p>
        </w:tc>
      </w:tr>
      <w:tr w:rsidR="00CF1724" w:rsidRPr="003C3F50" w14:paraId="3FF5207B" w14:textId="77777777" w:rsidTr="003A4F3F">
        <w:tc>
          <w:tcPr>
            <w:tcW w:w="1526" w:type="dxa"/>
            <w:shd w:val="clear" w:color="auto" w:fill="auto"/>
          </w:tcPr>
          <w:p w14:paraId="6BA0707F" w14:textId="6D748C6D" w:rsidR="00CF1724" w:rsidRPr="003C3F50" w:rsidRDefault="00CF1724" w:rsidP="00CF1724">
            <w:pPr>
              <w:pStyle w:val="Textoindependiente"/>
              <w:spacing w:line="360" w:lineRule="auto"/>
              <w:jc w:val="left"/>
              <w:rPr>
                <w:rFonts w:ascii="Arial" w:hAnsi="Arial" w:cs="Arial"/>
                <w:color w:val="000000" w:themeColor="text1"/>
                <w:sz w:val="18"/>
                <w:lang w:val="es-ES_tradnl"/>
              </w:rPr>
            </w:pPr>
            <w:r>
              <w:rPr>
                <w:rFonts w:ascii="Arial" w:hAnsi="Arial" w:cs="Arial"/>
                <w:color w:val="000000" w:themeColor="text1"/>
                <w:sz w:val="18"/>
                <w:lang w:val="es-ES_tradnl"/>
              </w:rPr>
              <w:t>11</w:t>
            </w:r>
            <w:r w:rsidRPr="003C3F50">
              <w:rPr>
                <w:rFonts w:ascii="Arial" w:hAnsi="Arial" w:cs="Arial"/>
                <w:color w:val="000000" w:themeColor="text1"/>
                <w:sz w:val="18"/>
                <w:lang w:val="es-ES_tradnl"/>
              </w:rPr>
              <w:t>/0</w:t>
            </w:r>
            <w:r>
              <w:rPr>
                <w:rFonts w:ascii="Arial" w:hAnsi="Arial" w:cs="Arial"/>
                <w:color w:val="000000" w:themeColor="text1"/>
                <w:sz w:val="18"/>
                <w:lang w:val="es-ES_tradnl"/>
              </w:rPr>
              <w:t>5</w:t>
            </w:r>
            <w:r w:rsidRPr="003C3F50">
              <w:rPr>
                <w:rFonts w:ascii="Arial" w:hAnsi="Arial" w:cs="Arial"/>
                <w:color w:val="000000" w:themeColor="text1"/>
                <w:sz w:val="18"/>
                <w:lang w:val="es-ES_tradnl"/>
              </w:rPr>
              <w:t>/2018</w:t>
            </w:r>
          </w:p>
        </w:tc>
        <w:tc>
          <w:tcPr>
            <w:tcW w:w="1730" w:type="dxa"/>
            <w:shd w:val="clear" w:color="auto" w:fill="auto"/>
          </w:tcPr>
          <w:p w14:paraId="0508AFF3" w14:textId="4EDBF6FF" w:rsidR="00CF1724" w:rsidRPr="003C3F50" w:rsidRDefault="00CF1724" w:rsidP="003A4F3F">
            <w:pPr>
              <w:pStyle w:val="Textoindependiente"/>
              <w:spacing w:line="360" w:lineRule="auto"/>
              <w:jc w:val="left"/>
              <w:rPr>
                <w:rFonts w:ascii="Arial" w:hAnsi="Arial" w:cs="Arial"/>
                <w:color w:val="000000" w:themeColor="text1"/>
                <w:sz w:val="18"/>
                <w:lang w:val="es-ES_tradnl"/>
              </w:rPr>
            </w:pPr>
            <w:r>
              <w:rPr>
                <w:rFonts w:ascii="Arial" w:hAnsi="Arial" w:cs="Arial"/>
                <w:color w:val="000000" w:themeColor="text1"/>
                <w:sz w:val="18"/>
                <w:lang w:val="es-ES_tradnl"/>
              </w:rPr>
              <w:t>Cuarta</w:t>
            </w:r>
            <w:r w:rsidRPr="003C3F50">
              <w:rPr>
                <w:rFonts w:ascii="Arial" w:hAnsi="Arial" w:cs="Arial"/>
                <w:color w:val="000000" w:themeColor="text1"/>
                <w:sz w:val="18"/>
                <w:lang w:val="es-ES_tradnl"/>
              </w:rPr>
              <w:t xml:space="preserve"> revisión</w:t>
            </w:r>
          </w:p>
        </w:tc>
        <w:tc>
          <w:tcPr>
            <w:tcW w:w="2976" w:type="dxa"/>
            <w:shd w:val="clear" w:color="auto" w:fill="auto"/>
          </w:tcPr>
          <w:p w14:paraId="3952C1D6" w14:textId="77777777" w:rsidR="00CF1724" w:rsidRPr="003C3F50" w:rsidRDefault="00CF1724" w:rsidP="003A4F3F">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Eddy Núñez y César Sánchez</w:t>
            </w:r>
          </w:p>
        </w:tc>
        <w:tc>
          <w:tcPr>
            <w:tcW w:w="2381" w:type="dxa"/>
            <w:shd w:val="clear" w:color="auto" w:fill="auto"/>
          </w:tcPr>
          <w:p w14:paraId="36E3104D" w14:textId="77777777" w:rsidR="00CF1724" w:rsidRPr="003C3F50" w:rsidRDefault="00CF1724" w:rsidP="003A4F3F">
            <w:pPr>
              <w:pStyle w:val="Textoindependiente"/>
              <w:spacing w:line="360" w:lineRule="auto"/>
              <w:jc w:val="left"/>
              <w:rPr>
                <w:rFonts w:ascii="Arial" w:hAnsi="Arial" w:cs="Arial"/>
                <w:color w:val="000000" w:themeColor="text1"/>
                <w:sz w:val="18"/>
                <w:lang w:val="es-ES_tradnl"/>
              </w:rPr>
            </w:pPr>
            <w:r w:rsidRPr="003C3F50">
              <w:rPr>
                <w:rFonts w:ascii="Arial" w:hAnsi="Arial" w:cs="Arial"/>
                <w:color w:val="000000" w:themeColor="text1"/>
                <w:sz w:val="18"/>
                <w:lang w:val="es-ES_tradnl"/>
              </w:rPr>
              <w:t>Kattia González</w:t>
            </w:r>
          </w:p>
        </w:tc>
      </w:tr>
      <w:tr w:rsidR="003C3F50" w:rsidRPr="003C3F50" w14:paraId="49F399BE" w14:textId="77777777" w:rsidTr="00FF7AF5">
        <w:tc>
          <w:tcPr>
            <w:tcW w:w="1526" w:type="dxa"/>
            <w:shd w:val="clear" w:color="auto" w:fill="auto"/>
          </w:tcPr>
          <w:p w14:paraId="49F399BA" w14:textId="1DE0505C" w:rsidR="00F241A0" w:rsidRPr="003C3F50" w:rsidRDefault="00F241A0" w:rsidP="005143EF">
            <w:pPr>
              <w:pStyle w:val="Textoindependiente"/>
              <w:spacing w:line="360" w:lineRule="auto"/>
              <w:jc w:val="left"/>
              <w:rPr>
                <w:rFonts w:ascii="Arial" w:hAnsi="Arial" w:cs="Arial"/>
                <w:color w:val="000000" w:themeColor="text1"/>
                <w:lang w:val="es-ES_tradnl"/>
              </w:rPr>
            </w:pPr>
          </w:p>
        </w:tc>
        <w:tc>
          <w:tcPr>
            <w:tcW w:w="1730" w:type="dxa"/>
            <w:shd w:val="clear" w:color="auto" w:fill="auto"/>
          </w:tcPr>
          <w:p w14:paraId="49F399BB"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c>
          <w:tcPr>
            <w:tcW w:w="2976" w:type="dxa"/>
            <w:shd w:val="clear" w:color="auto" w:fill="auto"/>
          </w:tcPr>
          <w:p w14:paraId="49F399BC"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c>
          <w:tcPr>
            <w:tcW w:w="2381" w:type="dxa"/>
            <w:shd w:val="clear" w:color="auto" w:fill="auto"/>
          </w:tcPr>
          <w:p w14:paraId="49F399BD"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r>
      <w:tr w:rsidR="003C3F50" w:rsidRPr="003C3F50" w14:paraId="49F399C3" w14:textId="77777777" w:rsidTr="00FF7AF5">
        <w:tc>
          <w:tcPr>
            <w:tcW w:w="1526" w:type="dxa"/>
            <w:shd w:val="clear" w:color="auto" w:fill="auto"/>
          </w:tcPr>
          <w:p w14:paraId="49F399BF" w14:textId="77777777" w:rsidR="00F241A0" w:rsidRPr="003C3F50" w:rsidRDefault="00F241A0" w:rsidP="005143EF">
            <w:pPr>
              <w:spacing w:after="0"/>
              <w:jc w:val="left"/>
              <w:rPr>
                <w:rFonts w:cs="Arial"/>
                <w:color w:val="000000" w:themeColor="text1"/>
                <w:szCs w:val="24"/>
                <w:lang w:val="es-CR"/>
              </w:rPr>
            </w:pPr>
          </w:p>
        </w:tc>
        <w:tc>
          <w:tcPr>
            <w:tcW w:w="1730" w:type="dxa"/>
            <w:shd w:val="clear" w:color="auto" w:fill="auto"/>
          </w:tcPr>
          <w:p w14:paraId="49F399C0"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c>
          <w:tcPr>
            <w:tcW w:w="2976" w:type="dxa"/>
            <w:shd w:val="clear" w:color="auto" w:fill="auto"/>
          </w:tcPr>
          <w:p w14:paraId="49F399C1"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c>
          <w:tcPr>
            <w:tcW w:w="2381" w:type="dxa"/>
            <w:shd w:val="clear" w:color="auto" w:fill="auto"/>
          </w:tcPr>
          <w:p w14:paraId="49F399C2"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r>
      <w:tr w:rsidR="003C3F50" w:rsidRPr="003C3F50" w14:paraId="49F399C8" w14:textId="77777777" w:rsidTr="00FF7AF5">
        <w:tc>
          <w:tcPr>
            <w:tcW w:w="1526" w:type="dxa"/>
            <w:shd w:val="clear" w:color="auto" w:fill="auto"/>
          </w:tcPr>
          <w:p w14:paraId="49F399C4" w14:textId="77777777" w:rsidR="00F241A0" w:rsidRPr="003C3F50" w:rsidRDefault="00F241A0" w:rsidP="005143EF">
            <w:pPr>
              <w:spacing w:after="0"/>
              <w:jc w:val="left"/>
              <w:rPr>
                <w:rFonts w:cs="Arial"/>
                <w:color w:val="000000" w:themeColor="text1"/>
                <w:szCs w:val="24"/>
                <w:lang w:val="es-CR"/>
              </w:rPr>
            </w:pPr>
          </w:p>
        </w:tc>
        <w:tc>
          <w:tcPr>
            <w:tcW w:w="1730" w:type="dxa"/>
            <w:shd w:val="clear" w:color="auto" w:fill="auto"/>
          </w:tcPr>
          <w:p w14:paraId="49F399C5" w14:textId="77777777" w:rsidR="00F241A0" w:rsidRPr="003C3F50" w:rsidRDefault="00F241A0" w:rsidP="005143EF">
            <w:pPr>
              <w:pStyle w:val="Textoindependiente"/>
              <w:spacing w:line="360" w:lineRule="auto"/>
              <w:jc w:val="left"/>
              <w:rPr>
                <w:rFonts w:ascii="Arial" w:hAnsi="Arial" w:cs="Arial"/>
                <w:color w:val="000000" w:themeColor="text1"/>
                <w:lang w:val="es-CR"/>
              </w:rPr>
            </w:pPr>
          </w:p>
        </w:tc>
        <w:tc>
          <w:tcPr>
            <w:tcW w:w="2976" w:type="dxa"/>
            <w:shd w:val="clear" w:color="auto" w:fill="auto"/>
          </w:tcPr>
          <w:p w14:paraId="49F399C6"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c>
          <w:tcPr>
            <w:tcW w:w="2381" w:type="dxa"/>
            <w:shd w:val="clear" w:color="auto" w:fill="auto"/>
          </w:tcPr>
          <w:p w14:paraId="49F399C7"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r>
      <w:tr w:rsidR="003C3F50" w:rsidRPr="003C3F50" w14:paraId="49F399CD" w14:textId="77777777" w:rsidTr="00FF7AF5">
        <w:tc>
          <w:tcPr>
            <w:tcW w:w="1526" w:type="dxa"/>
            <w:shd w:val="clear" w:color="auto" w:fill="auto"/>
          </w:tcPr>
          <w:p w14:paraId="49F399C9" w14:textId="77777777" w:rsidR="00F241A0" w:rsidRPr="003C3F50" w:rsidRDefault="00F241A0" w:rsidP="005143EF">
            <w:pPr>
              <w:spacing w:after="0"/>
              <w:jc w:val="left"/>
              <w:rPr>
                <w:rFonts w:cs="Arial"/>
                <w:color w:val="000000" w:themeColor="text1"/>
                <w:szCs w:val="24"/>
                <w:lang w:val="es-CR"/>
              </w:rPr>
            </w:pPr>
          </w:p>
        </w:tc>
        <w:tc>
          <w:tcPr>
            <w:tcW w:w="1730" w:type="dxa"/>
            <w:shd w:val="clear" w:color="auto" w:fill="auto"/>
          </w:tcPr>
          <w:p w14:paraId="49F399CA" w14:textId="77777777" w:rsidR="00F241A0" w:rsidRPr="003C3F50" w:rsidRDefault="00F241A0" w:rsidP="005143EF">
            <w:pPr>
              <w:pStyle w:val="Textoindependiente"/>
              <w:spacing w:line="360" w:lineRule="auto"/>
              <w:jc w:val="left"/>
              <w:rPr>
                <w:rFonts w:ascii="Arial" w:hAnsi="Arial" w:cs="Arial"/>
                <w:color w:val="000000" w:themeColor="text1"/>
                <w:lang w:val="es-CR"/>
              </w:rPr>
            </w:pPr>
          </w:p>
        </w:tc>
        <w:tc>
          <w:tcPr>
            <w:tcW w:w="2976" w:type="dxa"/>
            <w:shd w:val="clear" w:color="auto" w:fill="auto"/>
          </w:tcPr>
          <w:p w14:paraId="49F399CB" w14:textId="77777777" w:rsidR="00F241A0" w:rsidRPr="003C3F50" w:rsidRDefault="00F241A0" w:rsidP="005143EF">
            <w:pPr>
              <w:pStyle w:val="Textoindependiente"/>
              <w:spacing w:line="360" w:lineRule="auto"/>
              <w:jc w:val="left"/>
              <w:rPr>
                <w:rFonts w:ascii="Arial" w:hAnsi="Arial" w:cs="Arial"/>
                <w:color w:val="000000" w:themeColor="text1"/>
                <w:lang w:val="es-CR"/>
              </w:rPr>
            </w:pPr>
          </w:p>
        </w:tc>
        <w:tc>
          <w:tcPr>
            <w:tcW w:w="2381" w:type="dxa"/>
            <w:shd w:val="clear" w:color="auto" w:fill="auto"/>
          </w:tcPr>
          <w:p w14:paraId="49F399CC"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r>
      <w:tr w:rsidR="003C3F50" w:rsidRPr="003C3F50" w14:paraId="49F399D2" w14:textId="77777777" w:rsidTr="00FF7AF5">
        <w:tc>
          <w:tcPr>
            <w:tcW w:w="1526" w:type="dxa"/>
            <w:shd w:val="clear" w:color="auto" w:fill="auto"/>
          </w:tcPr>
          <w:p w14:paraId="49F399CE" w14:textId="77777777" w:rsidR="00F241A0" w:rsidRPr="003C3F50" w:rsidRDefault="00F241A0" w:rsidP="005143EF">
            <w:pPr>
              <w:spacing w:after="0"/>
              <w:jc w:val="left"/>
              <w:rPr>
                <w:rFonts w:cs="Arial"/>
                <w:color w:val="000000" w:themeColor="text1"/>
                <w:szCs w:val="24"/>
                <w:lang w:val="es-CR"/>
              </w:rPr>
            </w:pPr>
          </w:p>
        </w:tc>
        <w:tc>
          <w:tcPr>
            <w:tcW w:w="1730" w:type="dxa"/>
            <w:shd w:val="clear" w:color="auto" w:fill="auto"/>
          </w:tcPr>
          <w:p w14:paraId="49F399CF" w14:textId="77777777" w:rsidR="00F241A0" w:rsidRPr="003C3F50" w:rsidRDefault="00F241A0" w:rsidP="005143EF">
            <w:pPr>
              <w:pStyle w:val="Textoindependiente"/>
              <w:spacing w:line="360" w:lineRule="auto"/>
              <w:jc w:val="left"/>
              <w:rPr>
                <w:rFonts w:ascii="Arial" w:hAnsi="Arial" w:cs="Arial"/>
                <w:color w:val="000000" w:themeColor="text1"/>
                <w:lang w:val="es-CR"/>
              </w:rPr>
            </w:pPr>
          </w:p>
        </w:tc>
        <w:tc>
          <w:tcPr>
            <w:tcW w:w="2976" w:type="dxa"/>
            <w:shd w:val="clear" w:color="auto" w:fill="auto"/>
          </w:tcPr>
          <w:p w14:paraId="49F399D0" w14:textId="77777777" w:rsidR="00F241A0" w:rsidRPr="003C3F50" w:rsidRDefault="00F241A0" w:rsidP="005143EF">
            <w:pPr>
              <w:pStyle w:val="Textoindependiente"/>
              <w:spacing w:line="360" w:lineRule="auto"/>
              <w:jc w:val="left"/>
              <w:rPr>
                <w:rFonts w:ascii="Arial" w:hAnsi="Arial" w:cs="Arial"/>
                <w:color w:val="000000" w:themeColor="text1"/>
                <w:lang w:val="es-CR"/>
              </w:rPr>
            </w:pPr>
          </w:p>
        </w:tc>
        <w:tc>
          <w:tcPr>
            <w:tcW w:w="2381" w:type="dxa"/>
            <w:shd w:val="clear" w:color="auto" w:fill="auto"/>
          </w:tcPr>
          <w:p w14:paraId="49F399D1"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r>
      <w:tr w:rsidR="003C3F50" w:rsidRPr="003C3F50" w14:paraId="49F399D7" w14:textId="77777777" w:rsidTr="00FF7AF5">
        <w:tc>
          <w:tcPr>
            <w:tcW w:w="1526" w:type="dxa"/>
            <w:shd w:val="clear" w:color="auto" w:fill="auto"/>
          </w:tcPr>
          <w:p w14:paraId="49F399D3" w14:textId="77777777" w:rsidR="00F241A0" w:rsidRPr="003C3F50" w:rsidRDefault="00F241A0" w:rsidP="005143EF">
            <w:pPr>
              <w:spacing w:after="0"/>
              <w:jc w:val="left"/>
              <w:rPr>
                <w:rFonts w:cs="Arial"/>
                <w:color w:val="000000" w:themeColor="text1"/>
                <w:szCs w:val="24"/>
                <w:lang w:val="es-CR"/>
              </w:rPr>
            </w:pPr>
          </w:p>
        </w:tc>
        <w:tc>
          <w:tcPr>
            <w:tcW w:w="1730" w:type="dxa"/>
            <w:shd w:val="clear" w:color="auto" w:fill="auto"/>
          </w:tcPr>
          <w:p w14:paraId="49F399D4" w14:textId="77777777" w:rsidR="00F241A0" w:rsidRPr="003C3F50" w:rsidRDefault="00F241A0" w:rsidP="005143EF">
            <w:pPr>
              <w:pStyle w:val="Textoindependiente"/>
              <w:spacing w:line="360" w:lineRule="auto"/>
              <w:jc w:val="left"/>
              <w:rPr>
                <w:rFonts w:ascii="Arial" w:hAnsi="Arial" w:cs="Arial"/>
                <w:color w:val="000000" w:themeColor="text1"/>
                <w:lang w:val="es-CR"/>
              </w:rPr>
            </w:pPr>
          </w:p>
        </w:tc>
        <w:tc>
          <w:tcPr>
            <w:tcW w:w="2976" w:type="dxa"/>
            <w:shd w:val="clear" w:color="auto" w:fill="auto"/>
          </w:tcPr>
          <w:p w14:paraId="49F399D5" w14:textId="77777777" w:rsidR="00F241A0" w:rsidRPr="003C3F50" w:rsidRDefault="00F241A0" w:rsidP="005143EF">
            <w:pPr>
              <w:pStyle w:val="Textoindependiente"/>
              <w:spacing w:line="360" w:lineRule="auto"/>
              <w:jc w:val="left"/>
              <w:rPr>
                <w:rFonts w:ascii="Arial" w:hAnsi="Arial" w:cs="Arial"/>
                <w:color w:val="000000" w:themeColor="text1"/>
                <w:lang w:val="es-CR"/>
              </w:rPr>
            </w:pPr>
          </w:p>
        </w:tc>
        <w:tc>
          <w:tcPr>
            <w:tcW w:w="2381" w:type="dxa"/>
            <w:shd w:val="clear" w:color="auto" w:fill="auto"/>
          </w:tcPr>
          <w:p w14:paraId="49F399D6"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r>
      <w:tr w:rsidR="003C3F50" w:rsidRPr="003C3F50" w14:paraId="49F399DC" w14:textId="77777777" w:rsidTr="00FF7AF5">
        <w:tc>
          <w:tcPr>
            <w:tcW w:w="1526" w:type="dxa"/>
            <w:shd w:val="clear" w:color="auto" w:fill="auto"/>
          </w:tcPr>
          <w:p w14:paraId="49F399D8" w14:textId="77777777" w:rsidR="00F241A0" w:rsidRPr="003C3F50" w:rsidRDefault="00F241A0" w:rsidP="005143EF">
            <w:pPr>
              <w:spacing w:after="0"/>
              <w:jc w:val="left"/>
              <w:rPr>
                <w:rFonts w:cs="Arial"/>
                <w:color w:val="000000" w:themeColor="text1"/>
                <w:szCs w:val="24"/>
                <w:lang w:val="es-CR"/>
              </w:rPr>
            </w:pPr>
          </w:p>
        </w:tc>
        <w:tc>
          <w:tcPr>
            <w:tcW w:w="1730" w:type="dxa"/>
            <w:shd w:val="clear" w:color="auto" w:fill="auto"/>
          </w:tcPr>
          <w:p w14:paraId="49F399D9" w14:textId="77777777" w:rsidR="00F241A0" w:rsidRPr="003C3F50" w:rsidRDefault="00F241A0" w:rsidP="005143EF">
            <w:pPr>
              <w:pStyle w:val="Textoindependiente"/>
              <w:spacing w:line="360" w:lineRule="auto"/>
              <w:jc w:val="left"/>
              <w:rPr>
                <w:rFonts w:ascii="Arial" w:hAnsi="Arial" w:cs="Arial"/>
                <w:color w:val="000000" w:themeColor="text1"/>
                <w:lang w:val="es-CR"/>
              </w:rPr>
            </w:pPr>
          </w:p>
        </w:tc>
        <w:tc>
          <w:tcPr>
            <w:tcW w:w="2976" w:type="dxa"/>
            <w:shd w:val="clear" w:color="auto" w:fill="auto"/>
          </w:tcPr>
          <w:p w14:paraId="49F399DA" w14:textId="77777777" w:rsidR="00F241A0" w:rsidRPr="003C3F50" w:rsidRDefault="00F241A0" w:rsidP="005143EF">
            <w:pPr>
              <w:pStyle w:val="Textoindependiente"/>
              <w:spacing w:line="360" w:lineRule="auto"/>
              <w:jc w:val="left"/>
              <w:rPr>
                <w:rFonts w:ascii="Arial" w:hAnsi="Arial" w:cs="Arial"/>
                <w:color w:val="000000" w:themeColor="text1"/>
                <w:lang w:val="es-CR"/>
              </w:rPr>
            </w:pPr>
          </w:p>
        </w:tc>
        <w:tc>
          <w:tcPr>
            <w:tcW w:w="2381" w:type="dxa"/>
            <w:shd w:val="clear" w:color="auto" w:fill="auto"/>
          </w:tcPr>
          <w:p w14:paraId="49F399DB" w14:textId="77777777" w:rsidR="00F241A0" w:rsidRPr="003C3F50" w:rsidRDefault="00F241A0" w:rsidP="005143EF">
            <w:pPr>
              <w:pStyle w:val="Textoindependiente"/>
              <w:spacing w:line="360" w:lineRule="auto"/>
              <w:jc w:val="left"/>
              <w:rPr>
                <w:rFonts w:ascii="Arial" w:hAnsi="Arial" w:cs="Arial"/>
                <w:color w:val="000000" w:themeColor="text1"/>
                <w:lang w:val="es-ES_tradnl"/>
              </w:rPr>
            </w:pPr>
          </w:p>
        </w:tc>
      </w:tr>
    </w:tbl>
    <w:p w14:paraId="49F399DD" w14:textId="77777777" w:rsidR="00F241A0" w:rsidRPr="003C3F50" w:rsidRDefault="00F241A0" w:rsidP="00F241A0">
      <w:pPr>
        <w:pStyle w:val="Textoindependiente"/>
        <w:spacing w:line="100" w:lineRule="atLeast"/>
        <w:rPr>
          <w:rFonts w:ascii="Arial" w:hAnsi="Arial" w:cs="Arial"/>
          <w:color w:val="000000" w:themeColor="text1"/>
          <w:sz w:val="18"/>
          <w:szCs w:val="18"/>
          <w:lang w:val="es-ES_tradnl"/>
        </w:rPr>
      </w:pPr>
    </w:p>
    <w:p w14:paraId="49F399DE" w14:textId="77777777" w:rsidR="00F241A0" w:rsidRDefault="00F241A0" w:rsidP="00F241A0">
      <w:pPr>
        <w:pStyle w:val="Ttulo1"/>
        <w:spacing w:before="0" w:after="0"/>
        <w:rPr>
          <w:lang w:val="es-ES_tradnl"/>
        </w:rPr>
      </w:pPr>
      <w:r>
        <w:rPr>
          <w:lang w:val="es-ES_tradnl"/>
        </w:rPr>
        <w:br w:type="page"/>
      </w:r>
    </w:p>
    <w:p w14:paraId="49F399DF" w14:textId="77777777" w:rsidR="00F241A0" w:rsidRDefault="00F241A0" w:rsidP="00F241A0">
      <w:pPr>
        <w:pStyle w:val="Ttulo1"/>
        <w:rPr>
          <w:lang w:val="es-ES"/>
        </w:rPr>
      </w:pPr>
      <w:bookmarkStart w:id="26" w:name="_Toc472917337"/>
      <w:bookmarkStart w:id="27" w:name="_Toc507351790"/>
      <w:r>
        <w:rPr>
          <w:caps w:val="0"/>
          <w:lang w:val="es-ES"/>
        </w:rPr>
        <w:lastRenderedPageBreak/>
        <w:t xml:space="preserve">COMITÉ DE TFG Y </w:t>
      </w:r>
      <w:r w:rsidRPr="6F0E6341">
        <w:rPr>
          <w:caps w:val="0"/>
          <w:lang w:val="es-ES"/>
        </w:rPr>
        <w:t>HOJA DE FIRMAS</w:t>
      </w:r>
      <w:bookmarkEnd w:id="26"/>
      <w:bookmarkEnd w:id="27"/>
    </w:p>
    <w:p w14:paraId="49F399E0" w14:textId="4A0FAF09" w:rsidR="00F241A0" w:rsidRDefault="00F241A0" w:rsidP="00F241A0">
      <w:pPr>
        <w:rPr>
          <w:lang w:val="es-ES" w:bidi="ar-SA"/>
        </w:rPr>
      </w:pPr>
      <w:r w:rsidRPr="00690127">
        <w:rPr>
          <w:rFonts w:cs="Arial"/>
          <w:bCs/>
          <w:szCs w:val="24"/>
          <w:lang w:val="es-ES_tradnl"/>
        </w:rPr>
        <w:t>El Informe Final del Trabajo Final de Graduación a nivel de Licenciatura</w:t>
      </w:r>
      <w:r>
        <w:rPr>
          <w:rFonts w:cs="Arial"/>
          <w:bCs/>
          <w:szCs w:val="24"/>
          <w:lang w:val="es-ES_tradnl"/>
        </w:rPr>
        <w:t xml:space="preserve"> en</w:t>
      </w:r>
      <w:r w:rsidRPr="00690127">
        <w:rPr>
          <w:rFonts w:cs="Arial"/>
          <w:bCs/>
          <w:szCs w:val="24"/>
          <w:lang w:val="es-ES_tradnl"/>
        </w:rPr>
        <w:t xml:space="preserve"> </w:t>
      </w:r>
      <w:r w:rsidR="00875211">
        <w:rPr>
          <w:rFonts w:cs="Arial"/>
          <w:b/>
          <w:szCs w:val="24"/>
          <w:lang w:val="es-ES_tradnl"/>
        </w:rPr>
        <w:t xml:space="preserve">Ingeniería </w:t>
      </w:r>
      <w:r w:rsidR="00FF7AF5">
        <w:rPr>
          <w:rFonts w:cs="Arial"/>
          <w:b/>
          <w:szCs w:val="24"/>
          <w:lang w:val="es-ES_tradnl"/>
        </w:rPr>
        <w:t>I</w:t>
      </w:r>
      <w:r w:rsidR="00875211">
        <w:rPr>
          <w:rFonts w:cs="Arial"/>
          <w:b/>
          <w:szCs w:val="24"/>
          <w:lang w:val="es-ES_tradnl"/>
        </w:rPr>
        <w:t xml:space="preserve">nformática y </w:t>
      </w:r>
      <w:r w:rsidR="00FF7AF5">
        <w:rPr>
          <w:rFonts w:cs="Arial"/>
          <w:b/>
          <w:szCs w:val="24"/>
          <w:lang w:val="es-ES_tradnl"/>
        </w:rPr>
        <w:t>D</w:t>
      </w:r>
      <w:r w:rsidR="00875211">
        <w:rPr>
          <w:rFonts w:cs="Arial"/>
          <w:b/>
          <w:szCs w:val="24"/>
          <w:lang w:val="es-ES_tradnl"/>
        </w:rPr>
        <w:t xml:space="preserve">esarrollo de </w:t>
      </w:r>
      <w:r w:rsidR="00FF7AF5">
        <w:rPr>
          <w:rFonts w:cs="Arial"/>
          <w:b/>
          <w:szCs w:val="24"/>
          <w:lang w:val="es-ES_tradnl"/>
        </w:rPr>
        <w:t>A</w:t>
      </w:r>
      <w:r w:rsidR="00875211">
        <w:rPr>
          <w:rFonts w:cs="Arial"/>
          <w:b/>
          <w:szCs w:val="24"/>
          <w:lang w:val="es-ES_tradnl"/>
        </w:rPr>
        <w:t xml:space="preserve">plicaciones </w:t>
      </w:r>
      <w:r w:rsidR="00FF7AF5">
        <w:rPr>
          <w:rFonts w:cs="Arial"/>
          <w:b/>
          <w:szCs w:val="24"/>
          <w:lang w:val="es-ES_tradnl"/>
        </w:rPr>
        <w:t>W</w:t>
      </w:r>
      <w:r w:rsidR="00875211">
        <w:rPr>
          <w:rFonts w:cs="Arial"/>
          <w:b/>
          <w:szCs w:val="24"/>
          <w:lang w:val="es-ES_tradnl"/>
        </w:rPr>
        <w:t>eb</w:t>
      </w:r>
      <w:r w:rsidRPr="00EC7FE9">
        <w:rPr>
          <w:rFonts w:cs="Arial"/>
          <w:b/>
          <w:szCs w:val="24"/>
          <w:lang w:val="es-ES_tradnl"/>
        </w:rPr>
        <w:t>,</w:t>
      </w:r>
      <w:r w:rsidRPr="00690127">
        <w:rPr>
          <w:rFonts w:cs="Arial"/>
          <w:b/>
          <w:i/>
          <w:szCs w:val="24"/>
          <w:lang w:val="es-ES_tradnl"/>
        </w:rPr>
        <w:t xml:space="preserve"> </w:t>
      </w:r>
      <w:r w:rsidRPr="00690127">
        <w:rPr>
          <w:rFonts w:cs="Arial"/>
          <w:bCs/>
          <w:szCs w:val="24"/>
          <w:lang w:val="es-ES_tradnl"/>
        </w:rPr>
        <w:t xml:space="preserve">correspondiente </w:t>
      </w:r>
      <w:r>
        <w:rPr>
          <w:rFonts w:cs="Arial"/>
          <w:szCs w:val="24"/>
          <w:lang w:val="es-ES_tradnl"/>
        </w:rPr>
        <w:t>a los</w:t>
      </w:r>
      <w:r>
        <w:rPr>
          <w:rFonts w:cs="Arial"/>
          <w:b/>
          <w:szCs w:val="24"/>
          <w:lang w:val="es-ES_tradnl"/>
        </w:rPr>
        <w:t xml:space="preserve"> </w:t>
      </w:r>
      <w:r w:rsidRPr="002B7D43">
        <w:rPr>
          <w:rFonts w:cs="Arial"/>
          <w:szCs w:val="24"/>
          <w:lang w:val="es-ES_tradnl"/>
        </w:rPr>
        <w:t>estudiante</w:t>
      </w:r>
      <w:r>
        <w:rPr>
          <w:rFonts w:cs="Arial"/>
          <w:b/>
          <w:color w:val="FF0000"/>
          <w:szCs w:val="24"/>
          <w:lang w:val="es-ES_tradnl"/>
        </w:rPr>
        <w:t xml:space="preserve"> </w:t>
      </w:r>
      <w:bookmarkStart w:id="28" w:name="mtc1462"/>
      <w:r w:rsidR="00875211">
        <w:rPr>
          <w:rFonts w:cs="Arial"/>
          <w:b/>
          <w:szCs w:val="24"/>
          <w:lang w:val="es-ES_tradnl"/>
        </w:rPr>
        <w:t>Eddy Gerardo Núñez Salazar y César Daniel Sánchez Quirós</w:t>
      </w:r>
      <w:bookmarkEnd w:id="28"/>
      <w:r w:rsidRPr="00690127">
        <w:rPr>
          <w:rFonts w:cs="Arial"/>
          <w:bCs/>
          <w:szCs w:val="24"/>
          <w:lang w:val="es-ES_tradnl"/>
        </w:rPr>
        <w:t xml:space="preserve">, </w:t>
      </w:r>
      <w:r>
        <w:rPr>
          <w:rFonts w:cs="Arial"/>
          <w:bCs/>
          <w:szCs w:val="24"/>
          <w:lang w:val="es-ES_tradnl"/>
        </w:rPr>
        <w:t xml:space="preserve">fue </w:t>
      </w:r>
      <w:r>
        <w:rPr>
          <w:lang w:val="es-ES" w:bidi="ar-SA"/>
        </w:rPr>
        <w:t xml:space="preserve">elaborado y </w:t>
      </w:r>
      <w:proofErr w:type="gramStart"/>
      <w:r>
        <w:rPr>
          <w:lang w:val="es-ES" w:bidi="ar-SA"/>
        </w:rPr>
        <w:t>aprobado  en</w:t>
      </w:r>
      <w:proofErr w:type="gramEnd"/>
      <w:r>
        <w:rPr>
          <w:lang w:val="es-ES" w:bidi="ar-SA"/>
        </w:rPr>
        <w:t xml:space="preserve"> tres etapas: </w:t>
      </w:r>
    </w:p>
    <w:p w14:paraId="49F399E1" w14:textId="24F16DA7" w:rsidR="00F241A0" w:rsidRPr="000C32F5" w:rsidRDefault="00F241A0" w:rsidP="00F241A0">
      <w:pPr>
        <w:rPr>
          <w:b/>
          <w:color w:val="FF0000"/>
          <w:lang w:val="es-ES" w:bidi="ar-SA"/>
        </w:rPr>
      </w:pPr>
      <w:r w:rsidRPr="006C13F0">
        <w:rPr>
          <w:b/>
          <w:lang w:val="es-ES" w:bidi="ar-SA"/>
        </w:rPr>
        <w:t>La primera etapa</w:t>
      </w:r>
      <w:r>
        <w:rPr>
          <w:lang w:val="es-ES" w:bidi="ar-SA"/>
        </w:rPr>
        <w:t xml:space="preserve">, correspondió a la aprobación de la Solicitud del tema de TFG en la </w:t>
      </w:r>
      <w:proofErr w:type="gramStart"/>
      <w:r>
        <w:rPr>
          <w:lang w:val="es-ES" w:bidi="ar-SA"/>
        </w:rPr>
        <w:t>cual  colaboraron</w:t>
      </w:r>
      <w:proofErr w:type="gramEnd"/>
      <w:r>
        <w:rPr>
          <w:lang w:val="es-ES" w:bidi="ar-SA"/>
        </w:rPr>
        <w:t xml:space="preserve">  los profesores: </w:t>
      </w:r>
      <w:r w:rsidR="00875211">
        <w:rPr>
          <w:rFonts w:ascii="Verdana" w:hAnsi="Verdana"/>
          <w:b/>
          <w:sz w:val="22"/>
          <w:szCs w:val="22"/>
          <w:lang w:val="es-ES"/>
        </w:rPr>
        <w:t xml:space="preserve">Erika Hernández Agüero, </w:t>
      </w:r>
      <w:r w:rsidR="00875211" w:rsidRPr="00261D65">
        <w:rPr>
          <w:rFonts w:ascii="Verdana" w:hAnsi="Verdana"/>
          <w:b/>
          <w:sz w:val="22"/>
          <w:szCs w:val="22"/>
          <w:lang w:val="es-ES"/>
        </w:rPr>
        <w:t>Enrique Gómez Jiménez</w:t>
      </w:r>
      <w:r w:rsidR="00875211">
        <w:rPr>
          <w:rFonts w:ascii="Verdana" w:hAnsi="Verdana"/>
          <w:b/>
          <w:sz w:val="22"/>
          <w:szCs w:val="22"/>
          <w:lang w:val="es-ES"/>
        </w:rPr>
        <w:t xml:space="preserve"> y </w:t>
      </w:r>
      <w:r w:rsidR="007114D0">
        <w:rPr>
          <w:rFonts w:ascii="Verdana" w:hAnsi="Verdana"/>
          <w:b/>
          <w:sz w:val="22"/>
          <w:szCs w:val="22"/>
          <w:lang w:val="es-ES"/>
        </w:rPr>
        <w:t>Andrea Chac</w:t>
      </w:r>
      <w:r w:rsidR="000B0BCB">
        <w:rPr>
          <w:rFonts w:ascii="Verdana" w:hAnsi="Verdana"/>
          <w:b/>
          <w:sz w:val="22"/>
          <w:szCs w:val="22"/>
          <w:lang w:val="es-ES"/>
        </w:rPr>
        <w:t>ón Páez</w:t>
      </w:r>
      <w:r w:rsidR="00875211">
        <w:rPr>
          <w:rFonts w:ascii="Verdana" w:hAnsi="Verdana"/>
          <w:b/>
          <w:sz w:val="22"/>
          <w:szCs w:val="22"/>
          <w:lang w:val="es-ES"/>
        </w:rPr>
        <w:t>.</w:t>
      </w:r>
    </w:p>
    <w:p w14:paraId="49F399E2" w14:textId="56BAD385" w:rsidR="00F241A0" w:rsidRPr="008A777E" w:rsidRDefault="00F241A0" w:rsidP="00F241A0">
      <w:pPr>
        <w:rPr>
          <w:lang w:val="es-ES" w:bidi="ar-SA"/>
        </w:rPr>
      </w:pPr>
      <w:r w:rsidRPr="006C13F0">
        <w:rPr>
          <w:b/>
          <w:lang w:val="es-ES" w:bidi="ar-SA"/>
        </w:rPr>
        <w:t>En la segunda etapa</w:t>
      </w:r>
      <w:r>
        <w:rPr>
          <w:lang w:val="es-ES" w:bidi="ar-SA"/>
        </w:rPr>
        <w:t xml:space="preserve">, correspondió al planteamiento del anteproyecto elaborado en la asignatura de Investigación Dirigida, y fue aprobada por el o la profesor(a): </w:t>
      </w:r>
      <w:r w:rsidR="00875211">
        <w:rPr>
          <w:b/>
          <w:lang w:val="es-ES" w:bidi="ar-SA"/>
        </w:rPr>
        <w:t>Kattia Gonzále</w:t>
      </w:r>
      <w:r w:rsidR="00FF7AF5">
        <w:rPr>
          <w:b/>
          <w:lang w:val="es-ES" w:bidi="ar-SA"/>
        </w:rPr>
        <w:t>z</w:t>
      </w:r>
      <w:r w:rsidR="00875211">
        <w:rPr>
          <w:b/>
          <w:lang w:val="es-ES" w:bidi="ar-SA"/>
        </w:rPr>
        <w:t xml:space="preserve"> Ulate </w:t>
      </w:r>
      <w:r w:rsidR="00EC17A4">
        <w:rPr>
          <w:b/>
          <w:color w:val="000000" w:themeColor="text1"/>
          <w:lang w:val="es-ES" w:bidi="ar-SA"/>
        </w:rPr>
        <w:t xml:space="preserve">y represente de la Comisión de TFG </w:t>
      </w:r>
      <w:r w:rsidR="00EC17A4" w:rsidRPr="000C32F5">
        <w:rPr>
          <w:b/>
          <w:color w:val="FF0000"/>
          <w:lang w:val="es-ES" w:bidi="ar-SA"/>
        </w:rPr>
        <w:t>&lt;</w:t>
      </w:r>
      <w:r w:rsidR="00EC17A4" w:rsidRPr="007F471D">
        <w:rPr>
          <w:b/>
          <w:color w:val="FF0000"/>
          <w:lang w:val="es-ES" w:bidi="ar-SA"/>
        </w:rPr>
        <w:t>Indicar el nombre completo del profesor</w:t>
      </w:r>
      <w:r w:rsidR="00EC17A4">
        <w:rPr>
          <w:b/>
          <w:lang w:val="es-ES" w:bidi="ar-SA"/>
        </w:rPr>
        <w:t>&gt;</w:t>
      </w:r>
      <w:r w:rsidRPr="000C32F5">
        <w:rPr>
          <w:b/>
          <w:color w:val="FF0000"/>
          <w:lang w:val="es-ES" w:bidi="ar-SA"/>
        </w:rPr>
        <w:t>.</w:t>
      </w:r>
      <w:r>
        <w:rPr>
          <w:lang w:val="es-ES" w:bidi="ar-SA"/>
        </w:rPr>
        <w:t xml:space="preserve"> </w:t>
      </w:r>
    </w:p>
    <w:p w14:paraId="49F399E3" w14:textId="77777777" w:rsidR="00F241A0" w:rsidRDefault="00F241A0" w:rsidP="00F241A0">
      <w:pPr>
        <w:spacing w:after="0"/>
        <w:rPr>
          <w:rFonts w:cs="Arial"/>
          <w:bCs/>
          <w:szCs w:val="24"/>
          <w:lang w:val="es-ES_tradnl"/>
        </w:rPr>
      </w:pPr>
      <w:r w:rsidRPr="006C13F0">
        <w:rPr>
          <w:b/>
          <w:lang w:val="es-ES_tradnl"/>
        </w:rPr>
        <w:t>En su tercer y última etapa</w:t>
      </w:r>
      <w:r>
        <w:rPr>
          <w:lang w:val="es-ES_tradnl"/>
        </w:rPr>
        <w:t xml:space="preserve"> del desarrollo del informe TFG, </w:t>
      </w:r>
      <w:r w:rsidRPr="00690127">
        <w:rPr>
          <w:rFonts w:cs="Arial"/>
          <w:bCs/>
          <w:szCs w:val="24"/>
          <w:lang w:val="es-ES_tradnl"/>
        </w:rPr>
        <w:t>fue aprobado por e</w:t>
      </w:r>
      <w:r>
        <w:rPr>
          <w:rFonts w:cs="Arial"/>
          <w:bCs/>
          <w:szCs w:val="24"/>
          <w:lang w:val="es-ES_tradnl"/>
        </w:rPr>
        <w:t>l siguiente Tribunal Calificado</w:t>
      </w:r>
      <w:r w:rsidRPr="00690127">
        <w:rPr>
          <w:rFonts w:cs="Arial"/>
          <w:bCs/>
          <w:szCs w:val="24"/>
          <w:lang w:val="es-ES_tradnl"/>
        </w:rPr>
        <w:t>:</w:t>
      </w:r>
    </w:p>
    <w:tbl>
      <w:tblPr>
        <w:tblW w:w="0" w:type="auto"/>
        <w:tblInd w:w="-318" w:type="dxa"/>
        <w:tblLook w:val="04A0" w:firstRow="1" w:lastRow="0" w:firstColumn="1" w:lastColumn="0" w:noHBand="0" w:noVBand="1"/>
      </w:tblPr>
      <w:tblGrid>
        <w:gridCol w:w="4322"/>
        <w:gridCol w:w="4322"/>
      </w:tblGrid>
      <w:tr w:rsidR="00F241A0" w:rsidRPr="009243DF" w14:paraId="49F399EC" w14:textId="77777777" w:rsidTr="005143EF">
        <w:tc>
          <w:tcPr>
            <w:tcW w:w="4322" w:type="dxa"/>
          </w:tcPr>
          <w:p w14:paraId="49F399E4" w14:textId="77777777" w:rsidR="00F241A0" w:rsidRPr="00B850EC" w:rsidRDefault="00F241A0" w:rsidP="005143EF">
            <w:pPr>
              <w:spacing w:after="0"/>
              <w:jc w:val="center"/>
              <w:rPr>
                <w:lang w:val="es-CR"/>
              </w:rPr>
            </w:pPr>
          </w:p>
          <w:p w14:paraId="49F399E5" w14:textId="77777777" w:rsidR="00F241A0" w:rsidRPr="00B850EC" w:rsidRDefault="00F241A0" w:rsidP="005143EF">
            <w:pPr>
              <w:spacing w:after="0"/>
              <w:jc w:val="center"/>
              <w:rPr>
                <w:lang w:val="es-CR"/>
              </w:rPr>
            </w:pPr>
            <w:r w:rsidRPr="00B850EC">
              <w:rPr>
                <w:lang w:val="es-CR"/>
              </w:rPr>
              <w:t>______________________</w:t>
            </w:r>
          </w:p>
          <w:p w14:paraId="49F399E6" w14:textId="77777777" w:rsidR="00F241A0" w:rsidRPr="00B850EC" w:rsidRDefault="00B850EC" w:rsidP="005143EF">
            <w:pPr>
              <w:spacing w:after="0"/>
              <w:jc w:val="center"/>
              <w:rPr>
                <w:lang w:val="es-CR"/>
              </w:rPr>
            </w:pPr>
            <w:r w:rsidRPr="00B850EC">
              <w:rPr>
                <w:lang w:val="es-CR"/>
              </w:rPr>
              <w:t>Licda. Erika Hernández Agüero</w:t>
            </w:r>
          </w:p>
          <w:p w14:paraId="1D215A6C" w14:textId="4ABDFE69" w:rsidR="000B0BCB" w:rsidRDefault="00B850EC" w:rsidP="000B0BCB">
            <w:pPr>
              <w:spacing w:after="0"/>
              <w:jc w:val="center"/>
              <w:rPr>
                <w:lang w:val="es-CR"/>
              </w:rPr>
            </w:pPr>
            <w:r w:rsidRPr="00B850EC">
              <w:rPr>
                <w:lang w:val="es-CR"/>
              </w:rPr>
              <w:t xml:space="preserve">Programa de </w:t>
            </w:r>
            <w:r w:rsidR="000B0BCB" w:rsidRPr="00B850EC">
              <w:rPr>
                <w:lang w:val="es-CR"/>
              </w:rPr>
              <w:t>Ing</w:t>
            </w:r>
            <w:r w:rsidR="000B0BCB">
              <w:rPr>
                <w:lang w:val="es-CR"/>
              </w:rPr>
              <w:t xml:space="preserve">eniería </w:t>
            </w:r>
            <w:r w:rsidRPr="00B850EC">
              <w:rPr>
                <w:lang w:val="es-CR"/>
              </w:rPr>
              <w:t>Informática</w:t>
            </w:r>
            <w:r w:rsidR="000B0BCB">
              <w:rPr>
                <w:lang w:val="es-CR"/>
              </w:rPr>
              <w:t>.</w:t>
            </w:r>
          </w:p>
          <w:p w14:paraId="49F399E7" w14:textId="58517AB1" w:rsidR="00F241A0" w:rsidRPr="00B850EC" w:rsidRDefault="000B0BCB" w:rsidP="000B0BCB">
            <w:pPr>
              <w:spacing w:after="0"/>
              <w:jc w:val="center"/>
              <w:rPr>
                <w:lang w:val="es-CR"/>
              </w:rPr>
            </w:pPr>
            <w:r>
              <w:rPr>
                <w:lang w:val="es-CR"/>
              </w:rPr>
              <w:t>Licenciatura Ingeniería Informática y desarrollo de aplicaciones web</w:t>
            </w:r>
          </w:p>
        </w:tc>
        <w:tc>
          <w:tcPr>
            <w:tcW w:w="4322" w:type="dxa"/>
          </w:tcPr>
          <w:p w14:paraId="49F399E8" w14:textId="77777777" w:rsidR="00F241A0" w:rsidRDefault="00F241A0" w:rsidP="005143EF">
            <w:pPr>
              <w:spacing w:after="0"/>
              <w:jc w:val="center"/>
              <w:rPr>
                <w:rFonts w:cs="Arial"/>
                <w:bCs/>
                <w:szCs w:val="24"/>
                <w:lang w:val="es-ES_tradnl"/>
              </w:rPr>
            </w:pPr>
          </w:p>
          <w:p w14:paraId="49F399E9" w14:textId="77777777" w:rsidR="00F241A0" w:rsidRPr="00581218" w:rsidRDefault="00F241A0" w:rsidP="005143EF">
            <w:pPr>
              <w:spacing w:after="0"/>
              <w:jc w:val="center"/>
              <w:rPr>
                <w:rFonts w:cs="Arial"/>
                <w:bCs/>
                <w:szCs w:val="24"/>
                <w:lang w:val="es-ES_tradnl"/>
              </w:rPr>
            </w:pPr>
            <w:r w:rsidRPr="00581218">
              <w:rPr>
                <w:rFonts w:cs="Arial"/>
                <w:bCs/>
                <w:szCs w:val="24"/>
                <w:lang w:val="es-ES_tradnl"/>
              </w:rPr>
              <w:t>______________________</w:t>
            </w:r>
          </w:p>
          <w:p w14:paraId="49F399EA" w14:textId="77777777" w:rsidR="00F241A0" w:rsidRPr="00A745DB" w:rsidRDefault="00F241A0" w:rsidP="005143EF">
            <w:pPr>
              <w:spacing w:after="0"/>
              <w:jc w:val="center"/>
              <w:rPr>
                <w:rFonts w:cs="Arial"/>
                <w:color w:val="FF0000"/>
                <w:szCs w:val="18"/>
                <w:lang w:val="es-ES_tradnl"/>
              </w:rPr>
            </w:pPr>
            <w:r w:rsidRPr="00A745DB">
              <w:rPr>
                <w:rFonts w:cs="Arial"/>
                <w:color w:val="FF0000"/>
                <w:szCs w:val="18"/>
                <w:lang w:val="es-ES_tradnl"/>
              </w:rPr>
              <w:t>&lt;</w:t>
            </w:r>
            <w:r w:rsidRPr="007F471D">
              <w:rPr>
                <w:rFonts w:cs="Arial"/>
                <w:color w:val="FF0000"/>
                <w:szCs w:val="18"/>
                <w:lang w:val="es-ES_tradnl"/>
              </w:rPr>
              <w:t>Grado académico y nombre lector interno</w:t>
            </w:r>
            <w:r w:rsidRPr="00A745DB">
              <w:rPr>
                <w:rFonts w:cs="Arial"/>
                <w:color w:val="FF0000"/>
                <w:szCs w:val="18"/>
                <w:lang w:val="es-ES_tradnl"/>
              </w:rPr>
              <w:t>&gt;</w:t>
            </w:r>
          </w:p>
          <w:p w14:paraId="49F399EB" w14:textId="77777777" w:rsidR="00F241A0" w:rsidRPr="00581218" w:rsidRDefault="00F241A0" w:rsidP="005143EF">
            <w:pPr>
              <w:spacing w:after="0"/>
              <w:jc w:val="center"/>
              <w:rPr>
                <w:rFonts w:cs="Arial"/>
                <w:bCs/>
                <w:szCs w:val="24"/>
                <w:lang w:val="es-ES_tradnl"/>
              </w:rPr>
            </w:pPr>
            <w:r>
              <w:rPr>
                <w:rFonts w:cs="Arial"/>
                <w:bCs/>
                <w:szCs w:val="24"/>
                <w:lang w:val="es-ES_tradnl"/>
              </w:rPr>
              <w:t>Lector Interno</w:t>
            </w:r>
          </w:p>
        </w:tc>
      </w:tr>
      <w:tr w:rsidR="00F241A0" w:rsidRPr="009243DF" w14:paraId="49F399EF" w14:textId="77777777" w:rsidTr="005143EF">
        <w:tc>
          <w:tcPr>
            <w:tcW w:w="4322" w:type="dxa"/>
          </w:tcPr>
          <w:p w14:paraId="49F399ED" w14:textId="77777777" w:rsidR="00F241A0" w:rsidRPr="00581218" w:rsidRDefault="00F241A0" w:rsidP="005143EF">
            <w:pPr>
              <w:spacing w:after="0"/>
              <w:jc w:val="center"/>
              <w:rPr>
                <w:rFonts w:cs="Arial"/>
                <w:bCs/>
                <w:szCs w:val="24"/>
                <w:lang w:val="es-ES_tradnl"/>
              </w:rPr>
            </w:pPr>
          </w:p>
        </w:tc>
        <w:tc>
          <w:tcPr>
            <w:tcW w:w="4322" w:type="dxa"/>
          </w:tcPr>
          <w:p w14:paraId="49F399EE" w14:textId="77777777" w:rsidR="00F241A0" w:rsidRPr="00581218" w:rsidRDefault="00F241A0" w:rsidP="005143EF">
            <w:pPr>
              <w:spacing w:after="0"/>
              <w:jc w:val="center"/>
              <w:rPr>
                <w:rFonts w:cs="Arial"/>
                <w:bCs/>
                <w:szCs w:val="24"/>
                <w:lang w:val="es-ES_tradnl"/>
              </w:rPr>
            </w:pPr>
          </w:p>
        </w:tc>
      </w:tr>
    </w:tbl>
    <w:p w14:paraId="49F399F0" w14:textId="77777777" w:rsidR="00F241A0" w:rsidRPr="00581218" w:rsidRDefault="00F241A0" w:rsidP="00F241A0">
      <w:pPr>
        <w:spacing w:after="0"/>
        <w:jc w:val="center"/>
        <w:rPr>
          <w:rFonts w:cs="Arial"/>
          <w:bCs/>
          <w:szCs w:val="24"/>
          <w:lang w:val="es-ES_tradnl"/>
        </w:rPr>
      </w:pPr>
      <w:r w:rsidRPr="00581218">
        <w:rPr>
          <w:rFonts w:cs="Arial"/>
          <w:bCs/>
          <w:szCs w:val="24"/>
          <w:lang w:val="es-ES_tradnl"/>
        </w:rPr>
        <w:t>______________________</w:t>
      </w:r>
    </w:p>
    <w:p w14:paraId="49F399F1" w14:textId="77777777" w:rsidR="00F241A0" w:rsidRPr="00E221A5" w:rsidRDefault="00F241A0" w:rsidP="00F241A0">
      <w:pPr>
        <w:jc w:val="center"/>
        <w:rPr>
          <w:rFonts w:cs="Arial"/>
          <w:bCs/>
          <w:szCs w:val="24"/>
          <w:lang w:val="es-ES_tradnl"/>
        </w:rPr>
      </w:pPr>
      <w:r w:rsidRPr="00A745DB">
        <w:rPr>
          <w:rFonts w:cs="Arial"/>
          <w:bCs/>
          <w:color w:val="FF0000"/>
          <w:szCs w:val="24"/>
          <w:lang w:val="es-ES_tradnl"/>
        </w:rPr>
        <w:t>&lt;</w:t>
      </w:r>
      <w:r w:rsidRPr="007F471D">
        <w:rPr>
          <w:rFonts w:cs="Arial"/>
          <w:bCs/>
          <w:color w:val="FF0000"/>
          <w:szCs w:val="24"/>
          <w:lang w:val="es-ES_tradnl"/>
        </w:rPr>
        <w:t>Grado académico y nombre</w:t>
      </w:r>
      <w:r w:rsidRPr="00A745DB">
        <w:rPr>
          <w:rFonts w:cs="Arial"/>
          <w:bCs/>
          <w:color w:val="FF0000"/>
          <w:szCs w:val="24"/>
          <w:lang w:val="es-ES_tradnl"/>
        </w:rPr>
        <w:t>&gt;</w:t>
      </w:r>
    </w:p>
    <w:p w14:paraId="49F399F2" w14:textId="77777777" w:rsidR="00F241A0" w:rsidRDefault="00F241A0" w:rsidP="00F241A0">
      <w:pPr>
        <w:spacing w:after="0"/>
        <w:jc w:val="center"/>
        <w:rPr>
          <w:rFonts w:cs="Arial"/>
          <w:bCs/>
          <w:szCs w:val="24"/>
          <w:lang w:val="es-ES_tradnl"/>
        </w:rPr>
      </w:pPr>
      <w:r w:rsidRPr="00E221A5">
        <w:rPr>
          <w:rFonts w:cs="Arial"/>
          <w:bCs/>
          <w:szCs w:val="24"/>
          <w:lang w:val="es-ES_tradnl"/>
        </w:rPr>
        <w:t>Director de TFG</w:t>
      </w:r>
    </w:p>
    <w:p w14:paraId="49F399F3" w14:textId="77777777" w:rsidR="00F241A0" w:rsidRDefault="00F241A0" w:rsidP="00F241A0">
      <w:pPr>
        <w:spacing w:after="0"/>
        <w:jc w:val="center"/>
        <w:rPr>
          <w:rFonts w:cs="Arial"/>
          <w:bCs/>
          <w:szCs w:val="24"/>
          <w:lang w:val="es-ES_tradnl"/>
        </w:rPr>
      </w:pPr>
    </w:p>
    <w:p w14:paraId="49F399F4" w14:textId="77777777" w:rsidR="00F241A0" w:rsidRDefault="00F241A0" w:rsidP="00F241A0">
      <w:pPr>
        <w:spacing w:after="0"/>
        <w:jc w:val="center"/>
        <w:rPr>
          <w:rFonts w:cs="Arial"/>
          <w:bCs/>
          <w:szCs w:val="24"/>
          <w:lang w:val="es-ES_tradnl"/>
        </w:rPr>
      </w:pPr>
    </w:p>
    <w:p w14:paraId="49F399F5" w14:textId="77777777" w:rsidR="00F241A0" w:rsidRDefault="00F241A0" w:rsidP="00F241A0">
      <w:pPr>
        <w:spacing w:after="0"/>
        <w:jc w:val="center"/>
        <w:rPr>
          <w:rFonts w:cs="Arial"/>
          <w:bCs/>
          <w:szCs w:val="24"/>
          <w:lang w:val="es-ES_tradnl"/>
        </w:rPr>
      </w:pPr>
    </w:p>
    <w:p w14:paraId="49F399F6" w14:textId="77777777" w:rsidR="00F241A0" w:rsidRDefault="00F241A0" w:rsidP="00F241A0">
      <w:pPr>
        <w:spacing w:after="0"/>
        <w:jc w:val="center"/>
        <w:rPr>
          <w:rFonts w:cs="Arial"/>
          <w:bCs/>
          <w:szCs w:val="24"/>
          <w:lang w:val="es-ES_tradnl"/>
        </w:rPr>
      </w:pPr>
    </w:p>
    <w:p w14:paraId="49F399F7" w14:textId="16315F59" w:rsidR="00F241A0" w:rsidRDefault="00F241A0" w:rsidP="00F241A0">
      <w:pPr>
        <w:spacing w:after="0"/>
        <w:jc w:val="center"/>
        <w:rPr>
          <w:rFonts w:cs="Arial"/>
          <w:bCs/>
          <w:szCs w:val="24"/>
          <w:lang w:val="es-ES_tradnl"/>
        </w:rPr>
      </w:pPr>
    </w:p>
    <w:p w14:paraId="7F23A741" w14:textId="1C70F771" w:rsidR="00FF7AF5" w:rsidRDefault="00FF7AF5" w:rsidP="00F241A0">
      <w:pPr>
        <w:spacing w:after="0"/>
        <w:jc w:val="center"/>
        <w:rPr>
          <w:rFonts w:cs="Arial"/>
          <w:bCs/>
          <w:szCs w:val="24"/>
          <w:lang w:val="es-ES_tradnl"/>
        </w:rPr>
      </w:pPr>
    </w:p>
    <w:p w14:paraId="34D16C37" w14:textId="06A61307" w:rsidR="00FF7AF5" w:rsidRDefault="00FF7AF5" w:rsidP="00F241A0">
      <w:pPr>
        <w:spacing w:after="0"/>
        <w:jc w:val="center"/>
        <w:rPr>
          <w:rFonts w:cs="Arial"/>
          <w:bCs/>
          <w:szCs w:val="24"/>
          <w:lang w:val="es-ES_tradnl"/>
        </w:rPr>
      </w:pPr>
    </w:p>
    <w:p w14:paraId="2C3496E0" w14:textId="77777777" w:rsidR="00FF7AF5" w:rsidRDefault="00FF7AF5" w:rsidP="00F241A0">
      <w:pPr>
        <w:spacing w:after="0"/>
        <w:jc w:val="center"/>
        <w:rPr>
          <w:rFonts w:cs="Arial"/>
          <w:bCs/>
          <w:szCs w:val="24"/>
          <w:lang w:val="es-ES_tradnl"/>
        </w:rPr>
      </w:pPr>
    </w:p>
    <w:p w14:paraId="49F399F8" w14:textId="77777777" w:rsidR="00F241A0" w:rsidRDefault="00F241A0" w:rsidP="00F241A0">
      <w:pPr>
        <w:spacing w:after="0"/>
        <w:jc w:val="center"/>
        <w:rPr>
          <w:rFonts w:cs="Arial"/>
          <w:bCs/>
          <w:szCs w:val="24"/>
          <w:lang w:val="es-ES_tradnl"/>
        </w:rPr>
      </w:pPr>
      <w:r>
        <w:rPr>
          <w:rFonts w:cs="Arial"/>
          <w:bCs/>
          <w:szCs w:val="24"/>
          <w:lang w:val="es-ES_tradnl"/>
        </w:rPr>
        <w:t>Fue aprobado c</w:t>
      </w:r>
      <w:r w:rsidRPr="000D124C">
        <w:rPr>
          <w:rFonts w:cs="Arial"/>
          <w:bCs/>
          <w:szCs w:val="24"/>
          <w:lang w:val="es-ES_tradnl"/>
        </w:rPr>
        <w:t xml:space="preserve">on la </w:t>
      </w:r>
      <w:r>
        <w:rPr>
          <w:rFonts w:cs="Arial"/>
          <w:bCs/>
          <w:szCs w:val="24"/>
          <w:lang w:val="es-ES_tradnl"/>
        </w:rPr>
        <w:t>NOTA FINAL</w:t>
      </w:r>
      <w:r w:rsidRPr="000D124C">
        <w:rPr>
          <w:rFonts w:cs="Arial"/>
          <w:bCs/>
          <w:szCs w:val="24"/>
          <w:lang w:val="es-ES_tradnl"/>
        </w:rPr>
        <w:t>:</w:t>
      </w:r>
      <w:r>
        <w:rPr>
          <w:rFonts w:cs="Arial"/>
          <w:bCs/>
          <w:szCs w:val="24"/>
          <w:lang w:val="es-ES_tradnl"/>
        </w:rPr>
        <w:t xml:space="preserve"> </w:t>
      </w:r>
      <w:r w:rsidRPr="000D124C">
        <w:rPr>
          <w:rFonts w:cs="Arial"/>
          <w:bCs/>
          <w:szCs w:val="24"/>
          <w:lang w:val="es-ES_tradnl"/>
        </w:rPr>
        <w:t>____________</w:t>
      </w:r>
    </w:p>
    <w:p w14:paraId="49F399F9" w14:textId="77777777" w:rsidR="00F241A0" w:rsidRPr="000D124C" w:rsidRDefault="00F241A0" w:rsidP="00F241A0">
      <w:pPr>
        <w:spacing w:after="0"/>
        <w:jc w:val="center"/>
        <w:rPr>
          <w:rFonts w:cs="Arial"/>
          <w:bCs/>
          <w:szCs w:val="24"/>
          <w:lang w:val="es-ES_tradnl"/>
        </w:rPr>
      </w:pPr>
    </w:p>
    <w:p w14:paraId="49F399FA" w14:textId="77777777" w:rsidR="00F241A0" w:rsidRPr="000D124C" w:rsidRDefault="00F241A0" w:rsidP="00F241A0">
      <w:pPr>
        <w:spacing w:after="0"/>
        <w:jc w:val="center"/>
        <w:rPr>
          <w:rFonts w:cs="Arial"/>
          <w:bCs/>
          <w:szCs w:val="24"/>
          <w:lang w:val="es-ES_tradnl"/>
        </w:rPr>
      </w:pPr>
      <w:r w:rsidRPr="000D124C">
        <w:rPr>
          <w:rFonts w:cs="Arial"/>
          <w:bCs/>
          <w:szCs w:val="24"/>
          <w:lang w:val="es-ES_tradnl"/>
        </w:rPr>
        <w:t>UNIVERSIDAD ESTATAL A DISTANCIA</w:t>
      </w:r>
    </w:p>
    <w:p w14:paraId="49F399FB" w14:textId="77777777" w:rsidR="00F241A0" w:rsidRPr="000D124C" w:rsidRDefault="00B850EC" w:rsidP="00F241A0">
      <w:pPr>
        <w:spacing w:after="0"/>
        <w:jc w:val="center"/>
        <w:rPr>
          <w:rFonts w:cs="Arial"/>
          <w:bCs/>
          <w:szCs w:val="24"/>
          <w:lang w:val="es-ES_tradnl"/>
        </w:rPr>
      </w:pPr>
      <w:r>
        <w:rPr>
          <w:rFonts w:cs="Arial"/>
          <w:lang w:val="es-ES_tradnl"/>
        </w:rPr>
        <w:t>San José</w:t>
      </w:r>
      <w:r w:rsidR="00F241A0">
        <w:rPr>
          <w:rFonts w:cs="Arial"/>
          <w:bCs/>
          <w:szCs w:val="24"/>
          <w:lang w:val="es-ES_tradnl"/>
        </w:rPr>
        <w:t>,</w:t>
      </w:r>
      <w:r w:rsidR="00F241A0" w:rsidRPr="000D124C">
        <w:rPr>
          <w:rFonts w:cs="Arial"/>
          <w:bCs/>
          <w:szCs w:val="24"/>
          <w:lang w:val="es-ES_tradnl"/>
        </w:rPr>
        <w:t xml:space="preserve"> Costa Rica</w:t>
      </w:r>
    </w:p>
    <w:p w14:paraId="49F399FC" w14:textId="77777777" w:rsidR="00F241A0" w:rsidRPr="00A745DB" w:rsidRDefault="00F241A0" w:rsidP="00F241A0">
      <w:pPr>
        <w:spacing w:after="0"/>
        <w:jc w:val="center"/>
        <w:rPr>
          <w:rFonts w:cs="Arial"/>
          <w:bCs/>
          <w:szCs w:val="24"/>
          <w:lang w:val="es-ES_tradnl"/>
        </w:rPr>
      </w:pPr>
      <w:r>
        <w:rPr>
          <w:rFonts w:cs="Arial"/>
          <w:bCs/>
          <w:szCs w:val="24"/>
          <w:lang w:val="es-ES_tradnl"/>
        </w:rPr>
        <w:t xml:space="preserve">PAC </w:t>
      </w:r>
      <w:r w:rsidR="00B850EC">
        <w:rPr>
          <w:rFonts w:cs="Arial"/>
          <w:bCs/>
          <w:szCs w:val="24"/>
          <w:lang w:val="es-ES_tradnl"/>
        </w:rPr>
        <w:t>II</w:t>
      </w:r>
      <w:r w:rsidRPr="00E77B86">
        <w:rPr>
          <w:rFonts w:cs="Arial"/>
          <w:lang w:val="es-ES_tradnl"/>
        </w:rPr>
        <w:t>-201</w:t>
      </w:r>
      <w:r w:rsidR="00B850EC">
        <w:rPr>
          <w:rFonts w:cs="Arial"/>
          <w:lang w:val="es-ES_tradnl"/>
        </w:rPr>
        <w:t>8</w:t>
      </w:r>
    </w:p>
    <w:p w14:paraId="49F399FD" w14:textId="5CD90264" w:rsidR="00E74969" w:rsidRDefault="00B850EC" w:rsidP="00F241A0">
      <w:pPr>
        <w:jc w:val="center"/>
        <w:rPr>
          <w:rFonts w:cs="Arial"/>
          <w:szCs w:val="24"/>
          <w:lang w:val="es-ES_tradnl"/>
        </w:rPr>
      </w:pPr>
      <w:r>
        <w:rPr>
          <w:rFonts w:cs="Arial"/>
          <w:szCs w:val="24"/>
          <w:lang w:val="es-ES_tradnl"/>
        </w:rPr>
        <w:t>2018</w:t>
      </w:r>
    </w:p>
    <w:p w14:paraId="0C3DB0C4" w14:textId="77777777" w:rsidR="00E74969" w:rsidRDefault="00E74969">
      <w:pPr>
        <w:spacing w:line="276" w:lineRule="auto"/>
        <w:rPr>
          <w:rFonts w:cs="Arial"/>
          <w:szCs w:val="24"/>
          <w:lang w:val="es-ES_tradnl"/>
        </w:rPr>
      </w:pPr>
      <w:r>
        <w:rPr>
          <w:rFonts w:cs="Arial"/>
          <w:szCs w:val="24"/>
          <w:lang w:val="es-ES_tradnl"/>
        </w:rPr>
        <w:br w:type="page"/>
      </w:r>
    </w:p>
    <w:p w14:paraId="33687087" w14:textId="77777777" w:rsidR="000B0BCB" w:rsidRDefault="000B0BCB" w:rsidP="000B0BCB">
      <w:pPr>
        <w:jc w:val="left"/>
        <w:rPr>
          <w:rFonts w:cs="Arial"/>
          <w:bCs/>
          <w:szCs w:val="24"/>
          <w:lang w:val="es-ES_tradnl"/>
        </w:rPr>
      </w:pPr>
    </w:p>
    <w:p w14:paraId="3DBBF825" w14:textId="77777777" w:rsidR="000B0BCB" w:rsidRDefault="000B0BCB" w:rsidP="000B0BCB">
      <w:pPr>
        <w:jc w:val="left"/>
        <w:rPr>
          <w:rFonts w:cs="Arial"/>
          <w:bCs/>
          <w:szCs w:val="24"/>
          <w:lang w:val="es-ES_tradnl"/>
        </w:rPr>
      </w:pPr>
    </w:p>
    <w:p w14:paraId="33E80859" w14:textId="77777777" w:rsidR="000B0BCB" w:rsidRDefault="000B0BCB" w:rsidP="000B0BCB">
      <w:pPr>
        <w:jc w:val="left"/>
        <w:rPr>
          <w:rFonts w:cs="Arial"/>
          <w:bCs/>
          <w:szCs w:val="24"/>
          <w:lang w:val="es-ES_tradnl"/>
        </w:rPr>
      </w:pPr>
    </w:p>
    <w:p w14:paraId="539C5608" w14:textId="77777777" w:rsidR="000B0BCB" w:rsidRPr="000F704C" w:rsidRDefault="000B0BCB" w:rsidP="000B0BCB">
      <w:pPr>
        <w:jc w:val="left"/>
        <w:rPr>
          <w:rFonts w:cs="Arial"/>
          <w:bCs/>
          <w:szCs w:val="24"/>
          <w:lang w:val="es-ES_tradnl"/>
        </w:rPr>
      </w:pPr>
      <w:r w:rsidRPr="000F704C">
        <w:rPr>
          <w:rFonts w:cs="Arial"/>
          <w:bCs/>
          <w:szCs w:val="24"/>
          <w:lang w:val="es-ES_tradnl"/>
        </w:rPr>
        <w:t>ESCUELA DE CIENCIAS EXACTAS Y NATURALES</w:t>
      </w:r>
    </w:p>
    <w:p w14:paraId="2F9D42A8" w14:textId="77777777" w:rsidR="000B0BCB" w:rsidRPr="000F704C" w:rsidRDefault="000B0BCB" w:rsidP="000B0BCB">
      <w:pPr>
        <w:jc w:val="left"/>
        <w:rPr>
          <w:rFonts w:cs="Arial"/>
          <w:bCs/>
          <w:szCs w:val="24"/>
          <w:lang w:val="es-ES_tradnl"/>
        </w:rPr>
      </w:pPr>
      <w:r w:rsidRPr="000F704C">
        <w:rPr>
          <w:rFonts w:cs="Arial"/>
          <w:bCs/>
          <w:szCs w:val="24"/>
          <w:lang w:val="es-ES_tradnl"/>
        </w:rPr>
        <w:t>PROGRAMA DE INGENIERÍA INFORMÁTICA</w:t>
      </w:r>
    </w:p>
    <w:p w14:paraId="3F12E107" w14:textId="77777777" w:rsidR="000B0BCB" w:rsidRPr="000F704C" w:rsidRDefault="000B0BCB" w:rsidP="000B0BCB">
      <w:pPr>
        <w:jc w:val="left"/>
        <w:rPr>
          <w:rFonts w:cs="Arial"/>
          <w:bCs/>
          <w:szCs w:val="24"/>
          <w:lang w:val="es-ES_tradnl"/>
        </w:rPr>
      </w:pPr>
      <w:r w:rsidRPr="000F704C">
        <w:rPr>
          <w:rFonts w:cs="Arial"/>
          <w:bCs/>
          <w:szCs w:val="24"/>
          <w:lang w:val="es-ES_tradnl"/>
        </w:rPr>
        <w:t>TRABAJOS FINALES DE GRADUACIÓN</w:t>
      </w:r>
    </w:p>
    <w:p w14:paraId="524F93A5" w14:textId="77777777" w:rsidR="000B0BCB" w:rsidRDefault="000B0BCB" w:rsidP="000B0BCB">
      <w:pPr>
        <w:pStyle w:val="Ttulo1"/>
        <w:rPr>
          <w:lang w:val="es-ES_tradnl"/>
        </w:rPr>
      </w:pPr>
      <w:bookmarkStart w:id="29" w:name="_Toc506141687"/>
      <w:r w:rsidRPr="000F704C">
        <w:rPr>
          <w:lang w:val="es-ES_tradnl"/>
        </w:rPr>
        <w:t>DECLARACIÓN JURADA</w:t>
      </w:r>
      <w:bookmarkEnd w:id="29"/>
    </w:p>
    <w:p w14:paraId="51E0136E" w14:textId="77777777" w:rsidR="000B0BCB" w:rsidRPr="000F704C" w:rsidRDefault="000B0BCB" w:rsidP="000B0BCB">
      <w:pPr>
        <w:jc w:val="center"/>
        <w:rPr>
          <w:rFonts w:cs="Arial"/>
          <w:bCs/>
          <w:szCs w:val="24"/>
          <w:lang w:val="es-ES_tradnl"/>
        </w:rPr>
      </w:pPr>
    </w:p>
    <w:p w14:paraId="1C5651C8" w14:textId="425A5E22" w:rsidR="000B0BCB" w:rsidRPr="000F704C" w:rsidRDefault="00BF13B5" w:rsidP="000B0BCB">
      <w:pPr>
        <w:rPr>
          <w:rFonts w:cs="Arial"/>
          <w:bCs/>
          <w:szCs w:val="24"/>
          <w:lang w:val="es-ES_tradnl"/>
        </w:rPr>
      </w:pPr>
      <w:r>
        <w:rPr>
          <w:rFonts w:cs="Arial"/>
          <w:b/>
          <w:noProof/>
          <w:color w:val="FF0000"/>
          <w:szCs w:val="24"/>
          <w:lang w:val="es-CR" w:eastAsia="es-CR" w:bidi="ar-SA"/>
        </w:rPr>
        <w:drawing>
          <wp:anchor distT="0" distB="0" distL="114300" distR="114300" simplePos="0" relativeHeight="251698176" behindDoc="0" locked="0" layoutInCell="1" allowOverlap="1" wp14:anchorId="5AF17B72" wp14:editId="3A35DE2A">
            <wp:simplePos x="0" y="0"/>
            <wp:positionH relativeFrom="page">
              <wp:posOffset>2247900</wp:posOffset>
            </wp:positionH>
            <wp:positionV relativeFrom="paragraph">
              <wp:posOffset>2890520</wp:posOffset>
            </wp:positionV>
            <wp:extent cx="1190625" cy="276225"/>
            <wp:effectExtent l="0" t="0" r="9525" b="9525"/>
            <wp:wrapThrough wrapText="bothSides">
              <wp:wrapPolygon edited="0">
                <wp:start x="0" y="0"/>
                <wp:lineTo x="0" y="20855"/>
                <wp:lineTo x="21427" y="20855"/>
                <wp:lineTo x="21427"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laracion.jpg"/>
                    <pic:cNvPicPr/>
                  </pic:nvPicPr>
                  <pic:blipFill rotWithShape="1">
                    <a:blip r:embed="rId9" cstate="print">
                      <a:extLst>
                        <a:ext uri="{28A0092B-C50C-407E-A947-70E740481C1C}">
                          <a14:useLocalDpi xmlns:a14="http://schemas.microsoft.com/office/drawing/2010/main" val="0"/>
                        </a:ext>
                      </a:extLst>
                    </a:blip>
                    <a:srcRect l="15801" t="65755" r="66245" b="30934"/>
                    <a:stretch/>
                  </pic:blipFill>
                  <pic:spPr bwMode="auto">
                    <a:xfrm>
                      <a:off x="0" y="0"/>
                      <a:ext cx="1190625" cy="27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b/>
          <w:noProof/>
          <w:color w:val="FF0000"/>
          <w:szCs w:val="24"/>
          <w:lang w:val="es-CR" w:eastAsia="es-CR" w:bidi="ar-SA"/>
        </w:rPr>
        <w:drawing>
          <wp:anchor distT="0" distB="0" distL="114300" distR="114300" simplePos="0" relativeHeight="251696128" behindDoc="0" locked="0" layoutInCell="1" allowOverlap="1" wp14:anchorId="1A646AD8" wp14:editId="50D450E9">
            <wp:simplePos x="0" y="0"/>
            <wp:positionH relativeFrom="margin">
              <wp:align>left</wp:align>
            </wp:positionH>
            <wp:positionV relativeFrom="paragraph">
              <wp:posOffset>2919095</wp:posOffset>
            </wp:positionV>
            <wp:extent cx="1066800" cy="304800"/>
            <wp:effectExtent l="0" t="0" r="0" b="0"/>
            <wp:wrapThrough wrapText="bothSides">
              <wp:wrapPolygon edited="0">
                <wp:start x="0" y="0"/>
                <wp:lineTo x="0" y="20250"/>
                <wp:lineTo x="21214" y="20250"/>
                <wp:lineTo x="2121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laracion.jpg"/>
                    <pic:cNvPicPr/>
                  </pic:nvPicPr>
                  <pic:blipFill rotWithShape="1">
                    <a:blip r:embed="rId9" cstate="print">
                      <a:extLst>
                        <a:ext uri="{28A0092B-C50C-407E-A947-70E740481C1C}">
                          <a14:useLocalDpi xmlns:a14="http://schemas.microsoft.com/office/drawing/2010/main" val="0"/>
                        </a:ext>
                      </a:extLst>
                    </a:blip>
                    <a:srcRect l="17955" t="61766" r="67825" b="34473"/>
                    <a:stretch/>
                  </pic:blipFill>
                  <pic:spPr bwMode="auto">
                    <a:xfrm>
                      <a:off x="0" y="0"/>
                      <a:ext cx="1066800" cy="30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0BCB">
        <w:rPr>
          <w:rFonts w:cs="Arial"/>
          <w:bCs/>
          <w:szCs w:val="24"/>
          <w:lang w:val="es-ES_tradnl"/>
        </w:rPr>
        <w:t xml:space="preserve">Yo </w:t>
      </w:r>
      <w:r w:rsidR="000B0BCB">
        <w:rPr>
          <w:rFonts w:cs="Arial"/>
          <w:szCs w:val="24"/>
          <w:lang w:val="es-CR"/>
        </w:rPr>
        <w:t>EDDY GERARDO NÚÑEZ SALAZAR</w:t>
      </w:r>
      <w:r w:rsidR="000B0BCB" w:rsidRPr="003C0263">
        <w:rPr>
          <w:rFonts w:cs="Arial"/>
          <w:szCs w:val="24"/>
          <w:lang w:val="es-CR"/>
        </w:rPr>
        <w:t>,</w:t>
      </w:r>
      <w:r w:rsidR="000B0BCB">
        <w:rPr>
          <w:rFonts w:cs="Arial"/>
          <w:szCs w:val="24"/>
          <w:lang w:val="es-CR"/>
        </w:rPr>
        <w:t xml:space="preserve"> </w:t>
      </w:r>
      <w:r w:rsidR="000B0BCB" w:rsidRPr="000F704C">
        <w:rPr>
          <w:rFonts w:cs="Arial"/>
          <w:bCs/>
          <w:szCs w:val="24"/>
          <w:lang w:val="es-ES_tradnl"/>
        </w:rPr>
        <w:t>cédula</w:t>
      </w:r>
      <w:r w:rsidR="000B0BCB">
        <w:rPr>
          <w:rFonts w:cs="Arial"/>
          <w:bCs/>
          <w:szCs w:val="24"/>
          <w:lang w:val="es-ES_tradnl"/>
        </w:rPr>
        <w:t>:</w:t>
      </w:r>
      <w:r w:rsidR="000B0BCB" w:rsidRPr="000F704C">
        <w:rPr>
          <w:rFonts w:cs="Arial"/>
          <w:bCs/>
          <w:szCs w:val="24"/>
          <w:lang w:val="es-ES_tradnl"/>
        </w:rPr>
        <w:t xml:space="preserve"> </w:t>
      </w:r>
      <w:r w:rsidR="000B0BCB">
        <w:rPr>
          <w:rFonts w:cs="Arial"/>
          <w:szCs w:val="24"/>
          <w:lang w:val="es-CR"/>
        </w:rPr>
        <w:t>0701950336</w:t>
      </w:r>
      <w:r w:rsidR="000B0BCB" w:rsidRPr="000F704C">
        <w:rPr>
          <w:rFonts w:cs="Arial"/>
          <w:bCs/>
          <w:szCs w:val="24"/>
          <w:lang w:val="es-ES_tradnl"/>
        </w:rPr>
        <w:t xml:space="preserve"> </w:t>
      </w:r>
      <w:r w:rsidR="000B0BCB">
        <w:rPr>
          <w:rFonts w:cs="Arial"/>
          <w:bCs/>
          <w:szCs w:val="24"/>
          <w:lang w:val="es-ES_tradnl"/>
        </w:rPr>
        <w:t xml:space="preserve">y yo </w:t>
      </w:r>
      <w:r w:rsidR="000B0BCB">
        <w:rPr>
          <w:rFonts w:cs="Arial"/>
          <w:szCs w:val="24"/>
          <w:lang w:val="es-CR"/>
        </w:rPr>
        <w:t>CÉSAR DANIEL SÁNCHEZ QUIRÓS</w:t>
      </w:r>
      <w:r w:rsidR="000B0BCB" w:rsidRPr="003C0263">
        <w:rPr>
          <w:rFonts w:cs="Arial"/>
          <w:szCs w:val="24"/>
          <w:lang w:val="es-CR"/>
        </w:rPr>
        <w:t>,</w:t>
      </w:r>
      <w:r w:rsidR="000B0BCB">
        <w:rPr>
          <w:rFonts w:cs="Arial"/>
          <w:szCs w:val="24"/>
          <w:lang w:val="es-CR"/>
        </w:rPr>
        <w:t xml:space="preserve"> </w:t>
      </w:r>
      <w:r w:rsidR="000B0BCB" w:rsidRPr="000F704C">
        <w:rPr>
          <w:rFonts w:cs="Arial"/>
          <w:bCs/>
          <w:szCs w:val="24"/>
          <w:lang w:val="es-ES_tradnl"/>
        </w:rPr>
        <w:t>cédula</w:t>
      </w:r>
      <w:r w:rsidR="000B0BCB">
        <w:rPr>
          <w:rFonts w:cs="Arial"/>
          <w:bCs/>
          <w:szCs w:val="24"/>
          <w:lang w:val="es-ES_tradnl"/>
        </w:rPr>
        <w:t>:</w:t>
      </w:r>
      <w:r w:rsidR="000B0BCB" w:rsidRPr="000F704C">
        <w:rPr>
          <w:rFonts w:cs="Arial"/>
          <w:bCs/>
          <w:szCs w:val="24"/>
          <w:lang w:val="es-ES_tradnl"/>
        </w:rPr>
        <w:t xml:space="preserve"> </w:t>
      </w:r>
      <w:r w:rsidR="000B0BCB">
        <w:rPr>
          <w:rFonts w:cs="Arial"/>
          <w:szCs w:val="24"/>
          <w:lang w:val="es-CR"/>
        </w:rPr>
        <w:t>0702370999</w:t>
      </w:r>
      <w:r w:rsidR="000B0BCB" w:rsidRPr="00A82E7D">
        <w:rPr>
          <w:rFonts w:cs="Arial"/>
          <w:bCs/>
          <w:szCs w:val="24"/>
          <w:lang w:val="es-ES_tradnl"/>
        </w:rPr>
        <w:t xml:space="preserve"> </w:t>
      </w:r>
      <w:r w:rsidR="000B0BCB" w:rsidRPr="000F704C">
        <w:rPr>
          <w:rFonts w:cs="Arial"/>
          <w:bCs/>
          <w:szCs w:val="24"/>
          <w:lang w:val="es-ES_tradnl"/>
        </w:rPr>
        <w:t>declar</w:t>
      </w:r>
      <w:r w:rsidR="000B0BCB">
        <w:rPr>
          <w:rFonts w:cs="Arial"/>
          <w:bCs/>
          <w:szCs w:val="24"/>
          <w:lang w:val="es-ES_tradnl"/>
        </w:rPr>
        <w:t>amos</w:t>
      </w:r>
      <w:r w:rsidR="000B0BCB" w:rsidRPr="000F704C">
        <w:rPr>
          <w:rFonts w:cs="Arial"/>
          <w:bCs/>
          <w:szCs w:val="24"/>
          <w:lang w:val="es-ES_tradnl"/>
        </w:rPr>
        <w:t xml:space="preserve"> bajo fe de juramento y consciente</w:t>
      </w:r>
      <w:r w:rsidR="000B0BCB">
        <w:rPr>
          <w:rFonts w:cs="Arial"/>
          <w:bCs/>
          <w:szCs w:val="24"/>
          <w:lang w:val="es-ES_tradnl"/>
        </w:rPr>
        <w:t>s</w:t>
      </w:r>
      <w:r w:rsidR="000B0BCB" w:rsidRPr="000F704C">
        <w:rPr>
          <w:rFonts w:cs="Arial"/>
          <w:bCs/>
          <w:szCs w:val="24"/>
          <w:lang w:val="es-ES_tradnl"/>
        </w:rPr>
        <w:t xml:space="preserve"> de las responsabilidades penales de este acto, que so</w:t>
      </w:r>
      <w:r w:rsidR="000B0BCB">
        <w:rPr>
          <w:rFonts w:cs="Arial"/>
          <w:bCs/>
          <w:szCs w:val="24"/>
          <w:lang w:val="es-ES_tradnl"/>
        </w:rPr>
        <w:t>mos</w:t>
      </w:r>
      <w:r w:rsidR="000B0BCB" w:rsidRPr="000F704C">
        <w:rPr>
          <w:rFonts w:cs="Arial"/>
          <w:bCs/>
          <w:szCs w:val="24"/>
          <w:lang w:val="es-ES_tradnl"/>
        </w:rPr>
        <w:t xml:space="preserve"> </w:t>
      </w:r>
      <w:r w:rsidR="000B0BCB">
        <w:rPr>
          <w:rFonts w:cs="Arial"/>
          <w:bCs/>
          <w:szCs w:val="24"/>
          <w:lang w:val="es-ES_tradnl"/>
        </w:rPr>
        <w:t xml:space="preserve">los </w:t>
      </w:r>
      <w:r w:rsidR="000B0BCB" w:rsidRPr="000F704C">
        <w:rPr>
          <w:rFonts w:cs="Arial"/>
          <w:bCs/>
          <w:szCs w:val="24"/>
          <w:lang w:val="es-ES_tradnl"/>
        </w:rPr>
        <w:t>autor</w:t>
      </w:r>
      <w:r w:rsidR="000B0BCB">
        <w:rPr>
          <w:rFonts w:cs="Arial"/>
          <w:bCs/>
          <w:szCs w:val="24"/>
          <w:lang w:val="es-ES_tradnl"/>
        </w:rPr>
        <w:t>es</w:t>
      </w:r>
      <w:r w:rsidR="000B0BCB" w:rsidRPr="000F704C">
        <w:rPr>
          <w:rFonts w:cs="Arial"/>
          <w:bCs/>
          <w:szCs w:val="24"/>
          <w:lang w:val="es-ES_tradnl"/>
        </w:rPr>
        <w:t xml:space="preserve"> in</w:t>
      </w:r>
      <w:r w:rsidR="000B0BCB">
        <w:rPr>
          <w:rFonts w:cs="Arial"/>
          <w:bCs/>
          <w:szCs w:val="24"/>
          <w:lang w:val="es-ES_tradnl"/>
        </w:rPr>
        <w:t>telectuales del trabajo titulado</w:t>
      </w:r>
      <w:r w:rsidR="000B0BCB" w:rsidRPr="000F704C">
        <w:rPr>
          <w:rFonts w:cs="Arial"/>
          <w:bCs/>
          <w:szCs w:val="24"/>
          <w:lang w:val="es-ES_tradnl"/>
        </w:rPr>
        <w:t xml:space="preserve"> </w:t>
      </w:r>
      <w:r w:rsidR="000B0BCB" w:rsidRPr="00B80BFB">
        <w:rPr>
          <w:rFonts w:cs="Arial"/>
          <w:b/>
          <w:bCs/>
          <w:szCs w:val="24"/>
          <w:lang w:val="es-ES_tradnl"/>
        </w:rPr>
        <w:t>P</w:t>
      </w:r>
      <w:r w:rsidR="000B0BCB">
        <w:rPr>
          <w:rFonts w:cs="Arial"/>
          <w:b/>
          <w:bCs/>
          <w:szCs w:val="24"/>
          <w:lang w:val="es-ES_tradnl"/>
        </w:rPr>
        <w:t>ropuesta de desarrollo de una aplicación web para mejorar el proceso de gestión de activos de la Fundación tecnológica de Costa Rica</w:t>
      </w:r>
      <w:r w:rsidR="000B0BCB">
        <w:rPr>
          <w:rFonts w:cs="Arial"/>
          <w:bCs/>
          <w:szCs w:val="24"/>
          <w:lang w:val="es-ES_tradnl"/>
        </w:rPr>
        <w:t>,</w:t>
      </w:r>
      <w:r w:rsidR="000B0BCB" w:rsidRPr="000F704C">
        <w:rPr>
          <w:rFonts w:cs="Arial"/>
          <w:bCs/>
          <w:szCs w:val="24"/>
          <w:lang w:val="es-ES_tradnl"/>
        </w:rPr>
        <w:t xml:space="preserve"> que present</w:t>
      </w:r>
      <w:r w:rsidR="000B0BCB">
        <w:rPr>
          <w:rFonts w:cs="Arial"/>
          <w:bCs/>
          <w:szCs w:val="24"/>
          <w:lang w:val="es-ES_tradnl"/>
        </w:rPr>
        <w:t>amos</w:t>
      </w:r>
      <w:r w:rsidR="000B0BCB" w:rsidRPr="000F704C">
        <w:rPr>
          <w:rFonts w:cs="Arial"/>
          <w:bCs/>
          <w:szCs w:val="24"/>
          <w:lang w:val="es-ES_tradnl"/>
        </w:rPr>
        <w:t xml:space="preserve"> como requisito de graduación </w:t>
      </w:r>
      <w:r w:rsidR="000B0BCB">
        <w:rPr>
          <w:rFonts w:cs="Arial"/>
          <w:bCs/>
          <w:szCs w:val="24"/>
          <w:lang w:val="es-ES_tradnl"/>
        </w:rPr>
        <w:t xml:space="preserve">para </w:t>
      </w:r>
      <w:r w:rsidR="000B0BCB" w:rsidRPr="000F704C">
        <w:rPr>
          <w:rFonts w:cs="Arial"/>
          <w:bCs/>
          <w:szCs w:val="24"/>
          <w:lang w:val="es-ES_tradnl"/>
        </w:rPr>
        <w:t xml:space="preserve"> </w:t>
      </w:r>
      <w:r w:rsidR="000B0BCB" w:rsidRPr="00805942">
        <w:rPr>
          <w:rFonts w:cs="Arial"/>
          <w:szCs w:val="24"/>
          <w:lang w:val="es-CR"/>
        </w:rPr>
        <w:t xml:space="preserve">Licenciatura en Ingeniería Informática y </w:t>
      </w:r>
      <w:r w:rsidR="000B0BCB">
        <w:rPr>
          <w:rFonts w:cs="Arial"/>
          <w:szCs w:val="24"/>
          <w:lang w:val="es-CR"/>
        </w:rPr>
        <w:t>Desarrollo de aplicaciones web</w:t>
      </w:r>
      <w:r w:rsidR="000B0BCB" w:rsidRPr="003C0263">
        <w:rPr>
          <w:rFonts w:cs="Arial"/>
          <w:bCs/>
          <w:szCs w:val="24"/>
          <w:lang w:val="es-ES_tradnl"/>
        </w:rPr>
        <w:t>.</w:t>
      </w:r>
      <w:r w:rsidR="000B0BCB" w:rsidRPr="000F704C">
        <w:rPr>
          <w:rFonts w:cs="Arial"/>
          <w:bCs/>
          <w:szCs w:val="24"/>
          <w:lang w:val="es-ES_tradnl"/>
        </w:rPr>
        <w:t xml:space="preserve"> Además, d</w:t>
      </w:r>
      <w:r w:rsidR="000B0BCB">
        <w:rPr>
          <w:rFonts w:cs="Arial"/>
          <w:bCs/>
          <w:szCs w:val="24"/>
          <w:lang w:val="es-ES_tradnl"/>
        </w:rPr>
        <w:t>amos</w:t>
      </w:r>
      <w:r w:rsidR="000B0BCB" w:rsidRPr="000F704C">
        <w:rPr>
          <w:rFonts w:cs="Arial"/>
          <w:bCs/>
          <w:szCs w:val="24"/>
          <w:lang w:val="es-ES_tradnl"/>
        </w:rPr>
        <w:t xml:space="preserve"> fe que dicho trabajo no se ha presentado anteriormente ni parcial o total, por </w:t>
      </w:r>
      <w:proofErr w:type="gramStart"/>
      <w:r w:rsidR="000B0BCB" w:rsidRPr="000F704C">
        <w:rPr>
          <w:rFonts w:cs="Arial"/>
          <w:bCs/>
          <w:szCs w:val="24"/>
          <w:lang w:val="es-ES_tradnl"/>
        </w:rPr>
        <w:t>tanto</w:t>
      </w:r>
      <w:proofErr w:type="gramEnd"/>
      <w:r w:rsidR="000B0BCB" w:rsidRPr="000F704C">
        <w:rPr>
          <w:rFonts w:cs="Arial"/>
          <w:bCs/>
          <w:szCs w:val="24"/>
          <w:lang w:val="es-ES_tradnl"/>
        </w:rPr>
        <w:t xml:space="preserve"> liber</w:t>
      </w:r>
      <w:r w:rsidR="000B0BCB">
        <w:rPr>
          <w:rFonts w:cs="Arial"/>
          <w:bCs/>
          <w:szCs w:val="24"/>
          <w:lang w:val="es-ES_tradnl"/>
        </w:rPr>
        <w:t>amos</w:t>
      </w:r>
      <w:r w:rsidR="000B0BCB" w:rsidRPr="000F704C">
        <w:rPr>
          <w:rFonts w:cs="Arial"/>
          <w:bCs/>
          <w:szCs w:val="24"/>
          <w:lang w:val="es-ES_tradnl"/>
        </w:rPr>
        <w:t xml:space="preserve"> a la Universidad Estatal a Distancia de cualquier responsabilidad en caso de que </w:t>
      </w:r>
      <w:r w:rsidR="000B0BCB">
        <w:rPr>
          <w:rFonts w:cs="Arial"/>
          <w:bCs/>
          <w:szCs w:val="24"/>
          <w:lang w:val="es-ES_tradnl"/>
        </w:rPr>
        <w:t>nuestra</w:t>
      </w:r>
      <w:r w:rsidR="000B0BCB" w:rsidRPr="000F704C">
        <w:rPr>
          <w:rFonts w:cs="Arial"/>
          <w:bCs/>
          <w:szCs w:val="24"/>
          <w:lang w:val="es-ES_tradnl"/>
        </w:rPr>
        <w:t xml:space="preserve"> declaración sea falsa.</w:t>
      </w:r>
    </w:p>
    <w:p w14:paraId="368C31EF" w14:textId="77B6FED0" w:rsidR="000B0BCB" w:rsidRPr="00B80BFB" w:rsidRDefault="000B0BCB" w:rsidP="000B0BCB">
      <w:pPr>
        <w:rPr>
          <w:rFonts w:cs="Arial"/>
          <w:b/>
          <w:color w:val="FF0000"/>
          <w:szCs w:val="24"/>
          <w:lang w:val="es-CR"/>
        </w:rPr>
      </w:pPr>
      <w:r w:rsidRPr="00B80BFB">
        <w:rPr>
          <w:rFonts w:cs="Arial"/>
          <w:color w:val="000000" w:themeColor="text1"/>
          <w:szCs w:val="24"/>
          <w:lang w:val="es-CR"/>
        </w:rPr>
        <w:t xml:space="preserve"> </w:t>
      </w:r>
      <w:r w:rsidR="00BF13B5">
        <w:rPr>
          <w:rFonts w:cs="Arial"/>
          <w:color w:val="000000" w:themeColor="text1"/>
          <w:szCs w:val="24"/>
          <w:lang w:val="es-CR"/>
        </w:rPr>
        <w:t xml:space="preserve"> </w:t>
      </w:r>
      <w:r w:rsidRPr="00805942">
        <w:rPr>
          <w:rFonts w:cs="Arial"/>
          <w:bCs/>
          <w:szCs w:val="24"/>
          <w:lang w:val="es-ES_tradnl"/>
        </w:rPr>
        <w:t>, el día</w:t>
      </w:r>
      <w:r>
        <w:rPr>
          <w:rFonts w:cs="Arial"/>
          <w:bCs/>
          <w:szCs w:val="24"/>
          <w:lang w:val="es-ES_tradnl"/>
        </w:rPr>
        <w:t xml:space="preserve"> 26 </w:t>
      </w:r>
      <w:r w:rsidRPr="00805942">
        <w:rPr>
          <w:rFonts w:cs="Arial"/>
          <w:bCs/>
          <w:szCs w:val="24"/>
          <w:lang w:val="es-ES_tradnl"/>
        </w:rPr>
        <w:t>del mes</w:t>
      </w:r>
      <w:r>
        <w:rPr>
          <w:rFonts w:cs="Arial"/>
          <w:bCs/>
          <w:szCs w:val="24"/>
          <w:lang w:val="es-ES_tradnl"/>
        </w:rPr>
        <w:t xml:space="preserve"> febrero de 2018</w:t>
      </w:r>
      <w:r w:rsidRPr="00805942">
        <w:rPr>
          <w:rFonts w:cs="Arial"/>
          <w:bCs/>
          <w:szCs w:val="24"/>
          <w:lang w:val="es-ES_tradnl"/>
        </w:rPr>
        <w:t xml:space="preserve"> en la ciudad de </w:t>
      </w:r>
      <w:r>
        <w:rPr>
          <w:rFonts w:eastAsia="Verdana" w:cs="Arial"/>
          <w:szCs w:val="24"/>
          <w:lang w:val="es-CR" w:eastAsia="es-CR" w:bidi="ar-SA"/>
        </w:rPr>
        <w:t>San José</w:t>
      </w:r>
      <w:r>
        <w:rPr>
          <w:rFonts w:cs="Arial"/>
          <w:b/>
          <w:color w:val="FF0000"/>
          <w:szCs w:val="24"/>
          <w:lang w:val="es-CR"/>
        </w:rPr>
        <w:t>.</w:t>
      </w:r>
    </w:p>
    <w:p w14:paraId="49F39A07" w14:textId="6893699A" w:rsidR="000F704C" w:rsidRDefault="000F704C" w:rsidP="00280C87">
      <w:pPr>
        <w:rPr>
          <w:rFonts w:cs="Arial"/>
          <w:bCs/>
          <w:szCs w:val="24"/>
          <w:lang w:val="es-ES_tradnl"/>
        </w:rPr>
      </w:pPr>
    </w:p>
    <w:p w14:paraId="36D0CEE0" w14:textId="77777777" w:rsidR="0090782B" w:rsidRDefault="0090782B" w:rsidP="00280C87">
      <w:pPr>
        <w:rPr>
          <w:rFonts w:cs="Arial"/>
          <w:bCs/>
          <w:szCs w:val="24"/>
          <w:lang w:val="es-ES_tradnl"/>
        </w:rPr>
      </w:pPr>
    </w:p>
    <w:p w14:paraId="0F1F7295" w14:textId="77777777" w:rsidR="00BF13B5" w:rsidRDefault="00BF13B5">
      <w:pPr>
        <w:spacing w:line="276" w:lineRule="auto"/>
        <w:rPr>
          <w:b/>
          <w:caps/>
          <w:spacing w:val="5"/>
          <w:sz w:val="28"/>
          <w:szCs w:val="32"/>
          <w:lang w:val="es-ES_tradnl"/>
        </w:rPr>
      </w:pPr>
      <w:bookmarkStart w:id="30" w:name="_Toc507351792"/>
      <w:r>
        <w:rPr>
          <w:lang w:val="es-ES_tradnl"/>
        </w:rPr>
        <w:br w:type="page"/>
      </w:r>
    </w:p>
    <w:p w14:paraId="49F39A08" w14:textId="431170C1" w:rsidR="006858FE" w:rsidRDefault="006858FE" w:rsidP="006858FE">
      <w:pPr>
        <w:pStyle w:val="Ttulo1"/>
        <w:rPr>
          <w:lang w:val="es-ES_tradnl"/>
        </w:rPr>
      </w:pPr>
      <w:r>
        <w:rPr>
          <w:lang w:val="es-ES_tradnl"/>
        </w:rPr>
        <w:lastRenderedPageBreak/>
        <w:t>DEDICATORIA</w:t>
      </w:r>
      <w:bookmarkEnd w:id="30"/>
    </w:p>
    <w:p w14:paraId="265E0449" w14:textId="70E0960C" w:rsidR="00786773" w:rsidRDefault="00786773" w:rsidP="007F471D">
      <w:pPr>
        <w:rPr>
          <w:rFonts w:cs="Arial"/>
          <w:bCs/>
          <w:szCs w:val="24"/>
          <w:lang w:val="es-ES_tradnl"/>
        </w:rPr>
      </w:pPr>
      <w:r>
        <w:rPr>
          <w:rFonts w:cs="Arial"/>
          <w:bCs/>
          <w:szCs w:val="24"/>
          <w:lang w:val="es-ES_tradnl"/>
        </w:rPr>
        <w:t xml:space="preserve">El presente trabajo está dedicado a </w:t>
      </w:r>
      <w:r w:rsidR="00A82E7D">
        <w:rPr>
          <w:rFonts w:cs="Arial"/>
          <w:bCs/>
          <w:szCs w:val="24"/>
          <w:lang w:val="es-ES_tradnl"/>
        </w:rPr>
        <w:t xml:space="preserve">nuestras </w:t>
      </w:r>
      <w:r>
        <w:rPr>
          <w:rFonts w:cs="Arial"/>
          <w:bCs/>
          <w:szCs w:val="24"/>
          <w:lang w:val="es-ES_tradnl"/>
        </w:rPr>
        <w:t xml:space="preserve">familias, quienes han dado un apoyo incondicional antes, durante y después de la realización del proyecto. </w:t>
      </w:r>
    </w:p>
    <w:p w14:paraId="72E93940" w14:textId="77777777" w:rsidR="00A82E7D" w:rsidRDefault="00A82E7D" w:rsidP="007F471D">
      <w:pPr>
        <w:rPr>
          <w:rFonts w:cs="Arial"/>
          <w:bCs/>
          <w:szCs w:val="24"/>
          <w:lang w:val="es-ES_tradnl"/>
        </w:rPr>
      </w:pPr>
    </w:p>
    <w:p w14:paraId="784645DB" w14:textId="7111A3E0" w:rsidR="00A82E7D" w:rsidRDefault="00A82E7D" w:rsidP="007F471D">
      <w:pPr>
        <w:rPr>
          <w:rFonts w:cs="Arial"/>
          <w:bCs/>
          <w:szCs w:val="24"/>
          <w:lang w:val="es-ES_tradnl"/>
        </w:rPr>
      </w:pPr>
    </w:p>
    <w:p w14:paraId="3AF2DB45" w14:textId="77777777" w:rsidR="00A82E7D" w:rsidRDefault="00A82E7D" w:rsidP="007F471D">
      <w:pPr>
        <w:rPr>
          <w:rFonts w:cs="Arial"/>
          <w:bCs/>
          <w:szCs w:val="24"/>
          <w:lang w:val="es-ES_tradnl"/>
        </w:rPr>
      </w:pPr>
    </w:p>
    <w:p w14:paraId="11D2B186" w14:textId="77777777" w:rsidR="00A82E7D" w:rsidRDefault="00A82E7D" w:rsidP="007F471D">
      <w:pPr>
        <w:rPr>
          <w:rFonts w:cs="Arial"/>
          <w:bCs/>
          <w:szCs w:val="24"/>
          <w:lang w:val="es-ES_tradnl"/>
        </w:rPr>
      </w:pPr>
    </w:p>
    <w:p w14:paraId="5AF111C8" w14:textId="7ED84663" w:rsidR="00A82E7D" w:rsidRDefault="00A82E7D" w:rsidP="007F471D">
      <w:pPr>
        <w:rPr>
          <w:rFonts w:cs="Arial"/>
          <w:bCs/>
          <w:szCs w:val="24"/>
          <w:lang w:val="es-ES_tradnl"/>
        </w:rPr>
      </w:pPr>
    </w:p>
    <w:p w14:paraId="6D441705" w14:textId="4BE86BBE" w:rsidR="00A82E7D" w:rsidRDefault="00A82E7D" w:rsidP="007F471D">
      <w:pPr>
        <w:rPr>
          <w:rFonts w:cs="Arial"/>
          <w:bCs/>
          <w:szCs w:val="24"/>
          <w:lang w:val="es-ES_tradnl"/>
        </w:rPr>
      </w:pPr>
    </w:p>
    <w:p w14:paraId="68341433" w14:textId="48E99661" w:rsidR="00A82E7D" w:rsidRDefault="00A82E7D" w:rsidP="007F471D">
      <w:pPr>
        <w:rPr>
          <w:rFonts w:cs="Arial"/>
          <w:bCs/>
          <w:szCs w:val="24"/>
          <w:lang w:val="es-ES_tradnl"/>
        </w:rPr>
      </w:pPr>
    </w:p>
    <w:p w14:paraId="30F7CC42" w14:textId="77777777" w:rsidR="00A82E7D" w:rsidRDefault="00A82E7D" w:rsidP="007F471D">
      <w:pPr>
        <w:rPr>
          <w:rFonts w:cs="Arial"/>
          <w:bCs/>
          <w:szCs w:val="24"/>
          <w:lang w:val="es-ES_tradnl"/>
        </w:rPr>
      </w:pPr>
    </w:p>
    <w:p w14:paraId="2D63D0C0" w14:textId="0214C7CE" w:rsidR="00A82E7D" w:rsidRDefault="00A82E7D" w:rsidP="007F471D">
      <w:pPr>
        <w:rPr>
          <w:rFonts w:cs="Arial"/>
          <w:bCs/>
          <w:szCs w:val="24"/>
          <w:lang w:val="es-ES_tradnl"/>
        </w:rPr>
      </w:pPr>
    </w:p>
    <w:p w14:paraId="694C283E" w14:textId="40BFCE8E" w:rsidR="00A82E7D" w:rsidRDefault="00A82E7D" w:rsidP="007F471D">
      <w:pPr>
        <w:rPr>
          <w:rFonts w:cs="Arial"/>
          <w:bCs/>
          <w:szCs w:val="24"/>
          <w:lang w:val="es-ES_tradnl"/>
        </w:rPr>
      </w:pPr>
    </w:p>
    <w:p w14:paraId="29B0D234" w14:textId="1522BB9B" w:rsidR="00A82E7D" w:rsidRDefault="00A82E7D" w:rsidP="007F471D">
      <w:pPr>
        <w:rPr>
          <w:rFonts w:cs="Arial"/>
          <w:bCs/>
          <w:szCs w:val="24"/>
          <w:lang w:val="es-ES_tradnl"/>
        </w:rPr>
      </w:pPr>
    </w:p>
    <w:p w14:paraId="7F7CDC25" w14:textId="77777777" w:rsidR="00A82E7D" w:rsidRDefault="00A82E7D" w:rsidP="007F471D">
      <w:pPr>
        <w:rPr>
          <w:rFonts w:cs="Arial"/>
          <w:bCs/>
          <w:szCs w:val="24"/>
          <w:lang w:val="es-ES_tradnl"/>
        </w:rPr>
      </w:pPr>
    </w:p>
    <w:p w14:paraId="74166DAD" w14:textId="334D00D3" w:rsidR="00A82E7D" w:rsidRDefault="00A82E7D" w:rsidP="007F471D">
      <w:pPr>
        <w:rPr>
          <w:rFonts w:cs="Arial"/>
          <w:bCs/>
          <w:szCs w:val="24"/>
          <w:lang w:val="es-ES_tradnl"/>
        </w:rPr>
      </w:pPr>
    </w:p>
    <w:p w14:paraId="1B7A77F7" w14:textId="77777777" w:rsidR="00A82E7D" w:rsidRDefault="00A82E7D" w:rsidP="007F471D">
      <w:pPr>
        <w:rPr>
          <w:rFonts w:cs="Arial"/>
          <w:bCs/>
          <w:szCs w:val="24"/>
          <w:lang w:val="es-ES_tradnl"/>
        </w:rPr>
      </w:pPr>
    </w:p>
    <w:p w14:paraId="44590AC8" w14:textId="1368265A" w:rsidR="00A82E7D" w:rsidRDefault="00A82E7D" w:rsidP="007F471D">
      <w:pPr>
        <w:rPr>
          <w:rFonts w:cs="Arial"/>
          <w:bCs/>
          <w:szCs w:val="24"/>
          <w:lang w:val="es-ES_tradnl"/>
        </w:rPr>
      </w:pPr>
    </w:p>
    <w:p w14:paraId="26FF8282" w14:textId="66931B0E" w:rsidR="00A82E7D" w:rsidRDefault="00A82E7D" w:rsidP="007F471D">
      <w:pPr>
        <w:rPr>
          <w:rFonts w:cs="Arial"/>
          <w:bCs/>
          <w:szCs w:val="24"/>
          <w:lang w:val="es-ES_tradnl"/>
        </w:rPr>
      </w:pPr>
    </w:p>
    <w:p w14:paraId="333E85A0" w14:textId="31FF050C" w:rsidR="00A82E7D" w:rsidRDefault="00A82E7D" w:rsidP="007F471D">
      <w:pPr>
        <w:jc w:val="right"/>
        <w:rPr>
          <w:rFonts w:cs="Arial"/>
          <w:bCs/>
          <w:szCs w:val="24"/>
          <w:lang w:val="es-ES_tradnl"/>
        </w:rPr>
      </w:pPr>
      <w:r>
        <w:rPr>
          <w:rFonts w:cs="Arial"/>
          <w:bCs/>
          <w:szCs w:val="24"/>
          <w:lang w:val="es-ES_tradnl"/>
        </w:rPr>
        <w:t>Eddy Gerardo Núñez Salazar</w:t>
      </w:r>
    </w:p>
    <w:p w14:paraId="616CFD95" w14:textId="5E9C7A21" w:rsidR="00A82E7D" w:rsidRDefault="00A82E7D" w:rsidP="007F471D">
      <w:pPr>
        <w:jc w:val="right"/>
        <w:rPr>
          <w:rFonts w:cs="Arial"/>
          <w:bCs/>
          <w:szCs w:val="24"/>
          <w:lang w:val="es-ES_tradnl"/>
        </w:rPr>
      </w:pPr>
      <w:r>
        <w:rPr>
          <w:rFonts w:cs="Arial"/>
          <w:bCs/>
          <w:szCs w:val="24"/>
          <w:lang w:val="es-ES_tradnl"/>
        </w:rPr>
        <w:t>César Daniel Sánchez Quirós.</w:t>
      </w:r>
    </w:p>
    <w:p w14:paraId="49F39A0A" w14:textId="50FC035A" w:rsidR="009030E6" w:rsidRDefault="00805942" w:rsidP="007F471D">
      <w:pPr>
        <w:rPr>
          <w:rFonts w:cs="Arial"/>
          <w:bCs/>
          <w:szCs w:val="24"/>
          <w:lang w:val="es-ES_tradnl"/>
        </w:rPr>
      </w:pPr>
      <w:r>
        <w:rPr>
          <w:rFonts w:cs="Arial"/>
          <w:bCs/>
          <w:szCs w:val="24"/>
          <w:lang w:val="es-ES_tradnl"/>
        </w:rPr>
        <w:t xml:space="preserve"> </w:t>
      </w:r>
      <w:r w:rsidR="009030E6">
        <w:rPr>
          <w:rFonts w:cs="Arial"/>
          <w:bCs/>
          <w:szCs w:val="24"/>
          <w:lang w:val="es-ES_tradnl"/>
        </w:rPr>
        <w:br w:type="page"/>
      </w:r>
    </w:p>
    <w:p w14:paraId="49F39A0B" w14:textId="77777777" w:rsidR="006858FE" w:rsidRDefault="006858FE" w:rsidP="006858FE">
      <w:pPr>
        <w:pStyle w:val="Ttulo1"/>
        <w:rPr>
          <w:lang w:val="es-ES_tradnl"/>
        </w:rPr>
      </w:pPr>
      <w:bookmarkStart w:id="31" w:name="_Toc507351793"/>
      <w:r>
        <w:rPr>
          <w:lang w:val="es-ES_tradnl"/>
        </w:rPr>
        <w:lastRenderedPageBreak/>
        <w:t>AGRADECIMIENTOS</w:t>
      </w:r>
      <w:bookmarkEnd w:id="31"/>
    </w:p>
    <w:p w14:paraId="49F39A0D" w14:textId="08A48392" w:rsidR="009030E6" w:rsidRPr="009030E6" w:rsidRDefault="00E74969" w:rsidP="009030E6">
      <w:pPr>
        <w:rPr>
          <w:lang w:val="es-ES_tradnl"/>
        </w:rPr>
      </w:pPr>
      <w:r>
        <w:rPr>
          <w:rFonts w:cs="Arial"/>
          <w:bCs/>
          <w:szCs w:val="24"/>
          <w:lang w:val="es-ES_tradnl"/>
        </w:rPr>
        <w:t xml:space="preserve">Se </w:t>
      </w:r>
      <w:r w:rsidR="00A82E7D">
        <w:rPr>
          <w:rFonts w:cs="Arial"/>
          <w:bCs/>
          <w:szCs w:val="24"/>
          <w:lang w:val="es-ES_tradnl"/>
        </w:rPr>
        <w:t xml:space="preserve">le </w:t>
      </w:r>
      <w:r>
        <w:rPr>
          <w:rFonts w:cs="Arial"/>
          <w:bCs/>
          <w:szCs w:val="24"/>
          <w:lang w:val="es-ES_tradnl"/>
        </w:rPr>
        <w:t xml:space="preserve">agradece a la Fundación Tecnológica de Costa Rica, por el apoyo brindado durante la ejecución del proyecto, en especial al señor </w:t>
      </w:r>
      <w:r w:rsidR="00786773">
        <w:rPr>
          <w:rFonts w:cs="Arial"/>
          <w:bCs/>
          <w:szCs w:val="24"/>
          <w:lang w:val="es-ES_tradnl"/>
        </w:rPr>
        <w:t>Bach. Jonathan Obregón Cambronero y su esposa Juliette Gamboa Castro.</w:t>
      </w:r>
    </w:p>
    <w:p w14:paraId="67347729" w14:textId="77777777" w:rsidR="00786773" w:rsidRDefault="00786773">
      <w:pPr>
        <w:spacing w:line="276" w:lineRule="auto"/>
        <w:rPr>
          <w:lang w:val="es-ES"/>
        </w:rPr>
      </w:pPr>
      <w:r>
        <w:rPr>
          <w:b/>
          <w:caps/>
          <w:lang w:val="es-ES"/>
        </w:rPr>
        <w:br w:type="page"/>
      </w:r>
    </w:p>
    <w:sdt>
      <w:sdtPr>
        <w:rPr>
          <w:b/>
          <w:bCs w:val="0"/>
          <w:caps/>
          <w:szCs w:val="20"/>
          <w:lang w:val="es-ES"/>
        </w:rPr>
        <w:id w:val="-72051991"/>
        <w:docPartObj>
          <w:docPartGallery w:val="Table of Contents"/>
          <w:docPartUnique/>
        </w:docPartObj>
      </w:sdtPr>
      <w:sdtEndPr>
        <w:rPr>
          <w:b w:val="0"/>
          <w:caps w:val="0"/>
        </w:rPr>
      </w:sdtEndPr>
      <w:sdtContent>
        <w:p w14:paraId="49F39A0F" w14:textId="69F32611" w:rsidR="002D785D" w:rsidRPr="009719A6" w:rsidRDefault="00786773" w:rsidP="007F471D">
          <w:pPr>
            <w:pStyle w:val="Descripcin"/>
          </w:pPr>
          <w:r>
            <w:rPr>
              <w:b/>
            </w:rPr>
            <w:t>T</w:t>
          </w:r>
          <w:r w:rsidR="002D785D" w:rsidRPr="007F471D">
            <w:rPr>
              <w:b/>
            </w:rPr>
            <w:t xml:space="preserve">abla de </w:t>
          </w:r>
          <w:r>
            <w:rPr>
              <w:b/>
            </w:rPr>
            <w:t>c</w:t>
          </w:r>
          <w:r w:rsidR="002D785D" w:rsidRPr="007F471D">
            <w:rPr>
              <w:b/>
            </w:rPr>
            <w:t>ontenido</w:t>
          </w:r>
        </w:p>
        <w:p w14:paraId="5E9D069A" w14:textId="77777777" w:rsidR="000B7FA9" w:rsidRDefault="00746AD4">
          <w:pPr>
            <w:pStyle w:val="TDC1"/>
            <w:rPr>
              <w:rFonts w:asciiTheme="minorHAnsi" w:hAnsiTheme="minorHAnsi"/>
              <w:noProof/>
              <w:sz w:val="22"/>
              <w:szCs w:val="22"/>
              <w:lang w:val="es-CR" w:eastAsia="es-CR" w:bidi="ar-SA"/>
            </w:rPr>
          </w:pPr>
          <w:r>
            <w:fldChar w:fldCharType="begin"/>
          </w:r>
          <w:r w:rsidR="002D785D" w:rsidRPr="005A112F">
            <w:rPr>
              <w:lang w:val="es-CR"/>
            </w:rPr>
            <w:instrText xml:space="preserve"> TOC \o "1-3" \h \z \u </w:instrText>
          </w:r>
          <w:r>
            <w:fldChar w:fldCharType="separate"/>
          </w:r>
          <w:hyperlink w:anchor="_Toc507351790" w:history="1">
            <w:r w:rsidR="000B7FA9" w:rsidRPr="00626BD3">
              <w:rPr>
                <w:rStyle w:val="Hipervnculo"/>
                <w:noProof/>
                <w:lang w:val="es-ES"/>
              </w:rPr>
              <w:t>COMITÉ DE TFG Y HOJA DE FIRMAS</w:t>
            </w:r>
            <w:r w:rsidR="000B7FA9">
              <w:rPr>
                <w:noProof/>
                <w:webHidden/>
              </w:rPr>
              <w:tab/>
            </w:r>
            <w:r w:rsidR="000B7FA9">
              <w:rPr>
                <w:noProof/>
                <w:webHidden/>
              </w:rPr>
              <w:fldChar w:fldCharType="begin"/>
            </w:r>
            <w:r w:rsidR="000B7FA9">
              <w:rPr>
                <w:noProof/>
                <w:webHidden/>
              </w:rPr>
              <w:instrText xml:space="preserve"> PAGEREF _Toc507351790 \h </w:instrText>
            </w:r>
            <w:r w:rsidR="000B7FA9">
              <w:rPr>
                <w:noProof/>
                <w:webHidden/>
              </w:rPr>
            </w:r>
            <w:r w:rsidR="000B7FA9">
              <w:rPr>
                <w:noProof/>
                <w:webHidden/>
              </w:rPr>
              <w:fldChar w:fldCharType="separate"/>
            </w:r>
            <w:r w:rsidR="000B7FA9">
              <w:rPr>
                <w:noProof/>
                <w:webHidden/>
              </w:rPr>
              <w:t>iii</w:t>
            </w:r>
            <w:r w:rsidR="000B7FA9">
              <w:rPr>
                <w:noProof/>
                <w:webHidden/>
              </w:rPr>
              <w:fldChar w:fldCharType="end"/>
            </w:r>
          </w:hyperlink>
        </w:p>
        <w:p w14:paraId="49132334" w14:textId="77777777" w:rsidR="000B7FA9" w:rsidRDefault="00206389">
          <w:pPr>
            <w:pStyle w:val="TDC1"/>
            <w:rPr>
              <w:rFonts w:asciiTheme="minorHAnsi" w:hAnsiTheme="minorHAnsi"/>
              <w:noProof/>
              <w:sz w:val="22"/>
              <w:szCs w:val="22"/>
              <w:lang w:val="es-CR" w:eastAsia="es-CR" w:bidi="ar-SA"/>
            </w:rPr>
          </w:pPr>
          <w:hyperlink w:anchor="_Toc507351791" w:history="1">
            <w:r w:rsidR="000B7FA9" w:rsidRPr="00626BD3">
              <w:rPr>
                <w:rStyle w:val="Hipervnculo"/>
                <w:noProof/>
                <w:lang w:val="es-ES_tradnl"/>
              </w:rPr>
              <w:t>DECLARACIÓN JURADA</w:t>
            </w:r>
            <w:r w:rsidR="000B7FA9">
              <w:rPr>
                <w:noProof/>
                <w:webHidden/>
              </w:rPr>
              <w:tab/>
            </w:r>
            <w:r w:rsidR="000B7FA9">
              <w:rPr>
                <w:noProof/>
                <w:webHidden/>
              </w:rPr>
              <w:fldChar w:fldCharType="begin"/>
            </w:r>
            <w:r w:rsidR="000B7FA9">
              <w:rPr>
                <w:noProof/>
                <w:webHidden/>
              </w:rPr>
              <w:instrText xml:space="preserve"> PAGEREF _Toc507351791 \h </w:instrText>
            </w:r>
            <w:r w:rsidR="000B7FA9">
              <w:rPr>
                <w:noProof/>
                <w:webHidden/>
              </w:rPr>
            </w:r>
            <w:r w:rsidR="000B7FA9">
              <w:rPr>
                <w:noProof/>
                <w:webHidden/>
              </w:rPr>
              <w:fldChar w:fldCharType="separate"/>
            </w:r>
            <w:r w:rsidR="000B7FA9">
              <w:rPr>
                <w:noProof/>
                <w:webHidden/>
              </w:rPr>
              <w:t>v</w:t>
            </w:r>
            <w:r w:rsidR="000B7FA9">
              <w:rPr>
                <w:noProof/>
                <w:webHidden/>
              </w:rPr>
              <w:fldChar w:fldCharType="end"/>
            </w:r>
          </w:hyperlink>
        </w:p>
        <w:p w14:paraId="7E3A52E2" w14:textId="77777777" w:rsidR="000B7FA9" w:rsidRDefault="00206389">
          <w:pPr>
            <w:pStyle w:val="TDC1"/>
            <w:rPr>
              <w:rFonts w:asciiTheme="minorHAnsi" w:hAnsiTheme="minorHAnsi"/>
              <w:noProof/>
              <w:sz w:val="22"/>
              <w:szCs w:val="22"/>
              <w:lang w:val="es-CR" w:eastAsia="es-CR" w:bidi="ar-SA"/>
            </w:rPr>
          </w:pPr>
          <w:hyperlink w:anchor="_Toc507351792" w:history="1">
            <w:r w:rsidR="000B7FA9" w:rsidRPr="00626BD3">
              <w:rPr>
                <w:rStyle w:val="Hipervnculo"/>
                <w:noProof/>
                <w:lang w:val="es-ES_tradnl"/>
              </w:rPr>
              <w:t>DEDICATORIA</w:t>
            </w:r>
            <w:r w:rsidR="000B7FA9">
              <w:rPr>
                <w:noProof/>
                <w:webHidden/>
              </w:rPr>
              <w:tab/>
            </w:r>
            <w:r w:rsidR="000B7FA9">
              <w:rPr>
                <w:noProof/>
                <w:webHidden/>
              </w:rPr>
              <w:fldChar w:fldCharType="begin"/>
            </w:r>
            <w:r w:rsidR="000B7FA9">
              <w:rPr>
                <w:noProof/>
                <w:webHidden/>
              </w:rPr>
              <w:instrText xml:space="preserve"> PAGEREF _Toc507351792 \h </w:instrText>
            </w:r>
            <w:r w:rsidR="000B7FA9">
              <w:rPr>
                <w:noProof/>
                <w:webHidden/>
              </w:rPr>
            </w:r>
            <w:r w:rsidR="000B7FA9">
              <w:rPr>
                <w:noProof/>
                <w:webHidden/>
              </w:rPr>
              <w:fldChar w:fldCharType="separate"/>
            </w:r>
            <w:r w:rsidR="000B7FA9">
              <w:rPr>
                <w:noProof/>
                <w:webHidden/>
              </w:rPr>
              <w:t>vi</w:t>
            </w:r>
            <w:r w:rsidR="000B7FA9">
              <w:rPr>
                <w:noProof/>
                <w:webHidden/>
              </w:rPr>
              <w:fldChar w:fldCharType="end"/>
            </w:r>
          </w:hyperlink>
        </w:p>
        <w:p w14:paraId="1E8AB5DE" w14:textId="77777777" w:rsidR="000B7FA9" w:rsidRDefault="00206389">
          <w:pPr>
            <w:pStyle w:val="TDC1"/>
            <w:rPr>
              <w:rFonts w:asciiTheme="minorHAnsi" w:hAnsiTheme="minorHAnsi"/>
              <w:noProof/>
              <w:sz w:val="22"/>
              <w:szCs w:val="22"/>
              <w:lang w:val="es-CR" w:eastAsia="es-CR" w:bidi="ar-SA"/>
            </w:rPr>
          </w:pPr>
          <w:hyperlink w:anchor="_Toc507351793" w:history="1">
            <w:r w:rsidR="000B7FA9" w:rsidRPr="00626BD3">
              <w:rPr>
                <w:rStyle w:val="Hipervnculo"/>
                <w:noProof/>
                <w:lang w:val="es-ES_tradnl"/>
              </w:rPr>
              <w:t>AGRADECIMIENTOS</w:t>
            </w:r>
            <w:r w:rsidR="000B7FA9">
              <w:rPr>
                <w:noProof/>
                <w:webHidden/>
              </w:rPr>
              <w:tab/>
            </w:r>
            <w:r w:rsidR="000B7FA9">
              <w:rPr>
                <w:noProof/>
                <w:webHidden/>
              </w:rPr>
              <w:fldChar w:fldCharType="begin"/>
            </w:r>
            <w:r w:rsidR="000B7FA9">
              <w:rPr>
                <w:noProof/>
                <w:webHidden/>
              </w:rPr>
              <w:instrText xml:space="preserve"> PAGEREF _Toc507351793 \h </w:instrText>
            </w:r>
            <w:r w:rsidR="000B7FA9">
              <w:rPr>
                <w:noProof/>
                <w:webHidden/>
              </w:rPr>
            </w:r>
            <w:r w:rsidR="000B7FA9">
              <w:rPr>
                <w:noProof/>
                <w:webHidden/>
              </w:rPr>
              <w:fldChar w:fldCharType="separate"/>
            </w:r>
            <w:r w:rsidR="000B7FA9">
              <w:rPr>
                <w:noProof/>
                <w:webHidden/>
              </w:rPr>
              <w:t>vii</w:t>
            </w:r>
            <w:r w:rsidR="000B7FA9">
              <w:rPr>
                <w:noProof/>
                <w:webHidden/>
              </w:rPr>
              <w:fldChar w:fldCharType="end"/>
            </w:r>
          </w:hyperlink>
        </w:p>
        <w:p w14:paraId="4A6FD299" w14:textId="77777777" w:rsidR="000B7FA9" w:rsidRDefault="00206389">
          <w:pPr>
            <w:pStyle w:val="TDC1"/>
            <w:rPr>
              <w:rFonts w:asciiTheme="minorHAnsi" w:hAnsiTheme="minorHAnsi"/>
              <w:noProof/>
              <w:sz w:val="22"/>
              <w:szCs w:val="22"/>
              <w:lang w:val="es-CR" w:eastAsia="es-CR" w:bidi="ar-SA"/>
            </w:rPr>
          </w:pPr>
          <w:hyperlink w:anchor="_Toc507351794" w:history="1">
            <w:r w:rsidR="000B7FA9" w:rsidRPr="00626BD3">
              <w:rPr>
                <w:rStyle w:val="Hipervnculo"/>
                <w:noProof/>
                <w:lang w:val="es-ES"/>
              </w:rPr>
              <w:t>ÍNDICE DE TABLAS</w:t>
            </w:r>
            <w:r w:rsidR="000B7FA9">
              <w:rPr>
                <w:noProof/>
                <w:webHidden/>
              </w:rPr>
              <w:tab/>
            </w:r>
            <w:r w:rsidR="000B7FA9">
              <w:rPr>
                <w:noProof/>
                <w:webHidden/>
              </w:rPr>
              <w:fldChar w:fldCharType="begin"/>
            </w:r>
            <w:r w:rsidR="000B7FA9">
              <w:rPr>
                <w:noProof/>
                <w:webHidden/>
              </w:rPr>
              <w:instrText xml:space="preserve"> PAGEREF _Toc507351794 \h </w:instrText>
            </w:r>
            <w:r w:rsidR="000B7FA9">
              <w:rPr>
                <w:noProof/>
                <w:webHidden/>
              </w:rPr>
            </w:r>
            <w:r w:rsidR="000B7FA9">
              <w:rPr>
                <w:noProof/>
                <w:webHidden/>
              </w:rPr>
              <w:fldChar w:fldCharType="separate"/>
            </w:r>
            <w:r w:rsidR="000B7FA9">
              <w:rPr>
                <w:noProof/>
                <w:webHidden/>
              </w:rPr>
              <w:t>x</w:t>
            </w:r>
            <w:r w:rsidR="000B7FA9">
              <w:rPr>
                <w:noProof/>
                <w:webHidden/>
              </w:rPr>
              <w:fldChar w:fldCharType="end"/>
            </w:r>
          </w:hyperlink>
        </w:p>
        <w:p w14:paraId="3EEF2654" w14:textId="77777777" w:rsidR="000B7FA9" w:rsidRDefault="00206389">
          <w:pPr>
            <w:pStyle w:val="TDC1"/>
            <w:rPr>
              <w:rFonts w:asciiTheme="minorHAnsi" w:hAnsiTheme="minorHAnsi"/>
              <w:noProof/>
              <w:sz w:val="22"/>
              <w:szCs w:val="22"/>
              <w:lang w:val="es-CR" w:eastAsia="es-CR" w:bidi="ar-SA"/>
            </w:rPr>
          </w:pPr>
          <w:hyperlink w:anchor="_Toc507351795" w:history="1">
            <w:r w:rsidR="000B7FA9" w:rsidRPr="00626BD3">
              <w:rPr>
                <w:rStyle w:val="Hipervnculo"/>
                <w:noProof/>
                <w:lang w:val="es-ES"/>
              </w:rPr>
              <w:t>ÍNDICE DE FIGURAS</w:t>
            </w:r>
            <w:r w:rsidR="000B7FA9">
              <w:rPr>
                <w:noProof/>
                <w:webHidden/>
              </w:rPr>
              <w:tab/>
            </w:r>
            <w:r w:rsidR="000B7FA9">
              <w:rPr>
                <w:noProof/>
                <w:webHidden/>
              </w:rPr>
              <w:fldChar w:fldCharType="begin"/>
            </w:r>
            <w:r w:rsidR="000B7FA9">
              <w:rPr>
                <w:noProof/>
                <w:webHidden/>
              </w:rPr>
              <w:instrText xml:space="preserve"> PAGEREF _Toc507351795 \h </w:instrText>
            </w:r>
            <w:r w:rsidR="000B7FA9">
              <w:rPr>
                <w:noProof/>
                <w:webHidden/>
              </w:rPr>
            </w:r>
            <w:r w:rsidR="000B7FA9">
              <w:rPr>
                <w:noProof/>
                <w:webHidden/>
              </w:rPr>
              <w:fldChar w:fldCharType="separate"/>
            </w:r>
            <w:r w:rsidR="000B7FA9">
              <w:rPr>
                <w:noProof/>
                <w:webHidden/>
              </w:rPr>
              <w:t>xi</w:t>
            </w:r>
            <w:r w:rsidR="000B7FA9">
              <w:rPr>
                <w:noProof/>
                <w:webHidden/>
              </w:rPr>
              <w:fldChar w:fldCharType="end"/>
            </w:r>
          </w:hyperlink>
        </w:p>
        <w:p w14:paraId="779E29D2" w14:textId="77777777" w:rsidR="000B7FA9" w:rsidRDefault="00206389">
          <w:pPr>
            <w:pStyle w:val="TDC1"/>
            <w:rPr>
              <w:rFonts w:asciiTheme="minorHAnsi" w:hAnsiTheme="minorHAnsi"/>
              <w:noProof/>
              <w:sz w:val="22"/>
              <w:szCs w:val="22"/>
              <w:lang w:val="es-CR" w:eastAsia="es-CR" w:bidi="ar-SA"/>
            </w:rPr>
          </w:pPr>
          <w:hyperlink w:anchor="_Toc507351796" w:history="1">
            <w:r w:rsidR="000B7FA9" w:rsidRPr="00626BD3">
              <w:rPr>
                <w:rStyle w:val="Hipervnculo"/>
                <w:noProof/>
                <w:lang w:val="es-ES"/>
              </w:rPr>
              <w:t>GLOSARIO</w:t>
            </w:r>
            <w:r w:rsidR="000B7FA9">
              <w:rPr>
                <w:noProof/>
                <w:webHidden/>
              </w:rPr>
              <w:tab/>
            </w:r>
            <w:r w:rsidR="000B7FA9">
              <w:rPr>
                <w:noProof/>
                <w:webHidden/>
              </w:rPr>
              <w:fldChar w:fldCharType="begin"/>
            </w:r>
            <w:r w:rsidR="000B7FA9">
              <w:rPr>
                <w:noProof/>
                <w:webHidden/>
              </w:rPr>
              <w:instrText xml:space="preserve"> PAGEREF _Toc507351796 \h </w:instrText>
            </w:r>
            <w:r w:rsidR="000B7FA9">
              <w:rPr>
                <w:noProof/>
                <w:webHidden/>
              </w:rPr>
            </w:r>
            <w:r w:rsidR="000B7FA9">
              <w:rPr>
                <w:noProof/>
                <w:webHidden/>
              </w:rPr>
              <w:fldChar w:fldCharType="separate"/>
            </w:r>
            <w:r w:rsidR="000B7FA9">
              <w:rPr>
                <w:noProof/>
                <w:webHidden/>
              </w:rPr>
              <w:t>xii</w:t>
            </w:r>
            <w:r w:rsidR="000B7FA9">
              <w:rPr>
                <w:noProof/>
                <w:webHidden/>
              </w:rPr>
              <w:fldChar w:fldCharType="end"/>
            </w:r>
          </w:hyperlink>
        </w:p>
        <w:p w14:paraId="09B75E2B" w14:textId="77777777" w:rsidR="000B7FA9" w:rsidRDefault="00206389">
          <w:pPr>
            <w:pStyle w:val="TDC1"/>
            <w:rPr>
              <w:rFonts w:asciiTheme="minorHAnsi" w:hAnsiTheme="minorHAnsi"/>
              <w:noProof/>
              <w:sz w:val="22"/>
              <w:szCs w:val="22"/>
              <w:lang w:val="es-CR" w:eastAsia="es-CR" w:bidi="ar-SA"/>
            </w:rPr>
          </w:pPr>
          <w:hyperlink w:anchor="_Toc507351797" w:history="1">
            <w:r w:rsidR="000B7FA9" w:rsidRPr="00626BD3">
              <w:rPr>
                <w:rStyle w:val="Hipervnculo"/>
                <w:noProof/>
                <w:lang w:val="es-ES"/>
              </w:rPr>
              <w:t>RESUMEN</w:t>
            </w:r>
            <w:r w:rsidR="000B7FA9">
              <w:rPr>
                <w:noProof/>
                <w:webHidden/>
              </w:rPr>
              <w:tab/>
            </w:r>
            <w:r w:rsidR="000B7FA9">
              <w:rPr>
                <w:noProof/>
                <w:webHidden/>
              </w:rPr>
              <w:fldChar w:fldCharType="begin"/>
            </w:r>
            <w:r w:rsidR="000B7FA9">
              <w:rPr>
                <w:noProof/>
                <w:webHidden/>
              </w:rPr>
              <w:instrText xml:space="preserve"> PAGEREF _Toc507351797 \h </w:instrText>
            </w:r>
            <w:r w:rsidR="000B7FA9">
              <w:rPr>
                <w:noProof/>
                <w:webHidden/>
              </w:rPr>
            </w:r>
            <w:r w:rsidR="000B7FA9">
              <w:rPr>
                <w:noProof/>
                <w:webHidden/>
              </w:rPr>
              <w:fldChar w:fldCharType="separate"/>
            </w:r>
            <w:r w:rsidR="000B7FA9">
              <w:rPr>
                <w:noProof/>
                <w:webHidden/>
              </w:rPr>
              <w:t>xiii</w:t>
            </w:r>
            <w:r w:rsidR="000B7FA9">
              <w:rPr>
                <w:noProof/>
                <w:webHidden/>
              </w:rPr>
              <w:fldChar w:fldCharType="end"/>
            </w:r>
          </w:hyperlink>
        </w:p>
        <w:p w14:paraId="5AA45B48" w14:textId="77777777" w:rsidR="000B7FA9" w:rsidRDefault="00206389">
          <w:pPr>
            <w:pStyle w:val="TDC1"/>
            <w:rPr>
              <w:rFonts w:asciiTheme="minorHAnsi" w:hAnsiTheme="minorHAnsi"/>
              <w:noProof/>
              <w:sz w:val="22"/>
              <w:szCs w:val="22"/>
              <w:lang w:val="es-CR" w:eastAsia="es-CR" w:bidi="ar-SA"/>
            </w:rPr>
          </w:pPr>
          <w:hyperlink w:anchor="_Toc507351798" w:history="1">
            <w:r w:rsidR="000B7FA9" w:rsidRPr="00626BD3">
              <w:rPr>
                <w:rStyle w:val="Hipervnculo"/>
                <w:noProof/>
                <w:lang w:val="es-ES"/>
              </w:rPr>
              <w:t>CAPÍTULO I: INTRODUCCIÓN</w:t>
            </w:r>
            <w:r w:rsidR="000B7FA9">
              <w:rPr>
                <w:noProof/>
                <w:webHidden/>
              </w:rPr>
              <w:tab/>
            </w:r>
            <w:r w:rsidR="000B7FA9">
              <w:rPr>
                <w:noProof/>
                <w:webHidden/>
              </w:rPr>
              <w:fldChar w:fldCharType="begin"/>
            </w:r>
            <w:r w:rsidR="000B7FA9">
              <w:rPr>
                <w:noProof/>
                <w:webHidden/>
              </w:rPr>
              <w:instrText xml:space="preserve"> PAGEREF _Toc507351798 \h </w:instrText>
            </w:r>
            <w:r w:rsidR="000B7FA9">
              <w:rPr>
                <w:noProof/>
                <w:webHidden/>
              </w:rPr>
            </w:r>
            <w:r w:rsidR="000B7FA9">
              <w:rPr>
                <w:noProof/>
                <w:webHidden/>
              </w:rPr>
              <w:fldChar w:fldCharType="separate"/>
            </w:r>
            <w:r w:rsidR="000B7FA9">
              <w:rPr>
                <w:noProof/>
                <w:webHidden/>
              </w:rPr>
              <w:t>14</w:t>
            </w:r>
            <w:r w:rsidR="000B7FA9">
              <w:rPr>
                <w:noProof/>
                <w:webHidden/>
              </w:rPr>
              <w:fldChar w:fldCharType="end"/>
            </w:r>
          </w:hyperlink>
        </w:p>
        <w:p w14:paraId="6E4EB3D1"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799" w:history="1">
            <w:r w:rsidR="000B7FA9" w:rsidRPr="00626BD3">
              <w:rPr>
                <w:rStyle w:val="Hipervnculo"/>
                <w:noProof/>
                <w:lang w:val="es-CR"/>
              </w:rPr>
              <w:t>1.1 Antecedentes de la pasantía</w:t>
            </w:r>
            <w:r w:rsidR="000B7FA9">
              <w:rPr>
                <w:noProof/>
                <w:webHidden/>
              </w:rPr>
              <w:tab/>
            </w:r>
            <w:r w:rsidR="000B7FA9">
              <w:rPr>
                <w:noProof/>
                <w:webHidden/>
              </w:rPr>
              <w:fldChar w:fldCharType="begin"/>
            </w:r>
            <w:r w:rsidR="000B7FA9">
              <w:rPr>
                <w:noProof/>
                <w:webHidden/>
              </w:rPr>
              <w:instrText xml:space="preserve"> PAGEREF _Toc507351799 \h </w:instrText>
            </w:r>
            <w:r w:rsidR="000B7FA9">
              <w:rPr>
                <w:noProof/>
                <w:webHidden/>
              </w:rPr>
            </w:r>
            <w:r w:rsidR="000B7FA9">
              <w:rPr>
                <w:noProof/>
                <w:webHidden/>
              </w:rPr>
              <w:fldChar w:fldCharType="separate"/>
            </w:r>
            <w:r w:rsidR="000B7FA9">
              <w:rPr>
                <w:noProof/>
                <w:webHidden/>
              </w:rPr>
              <w:t>14</w:t>
            </w:r>
            <w:r w:rsidR="000B7FA9">
              <w:rPr>
                <w:noProof/>
                <w:webHidden/>
              </w:rPr>
              <w:fldChar w:fldCharType="end"/>
            </w:r>
          </w:hyperlink>
        </w:p>
        <w:p w14:paraId="5C5550E2"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00" w:history="1">
            <w:r w:rsidR="000B7FA9" w:rsidRPr="00626BD3">
              <w:rPr>
                <w:rStyle w:val="Hipervnculo"/>
                <w:noProof/>
                <w:lang w:val="es-ES"/>
              </w:rPr>
              <w:t>1.2 Marco de referencia o situacional</w:t>
            </w:r>
            <w:r w:rsidR="000B7FA9">
              <w:rPr>
                <w:noProof/>
                <w:webHidden/>
              </w:rPr>
              <w:tab/>
            </w:r>
            <w:r w:rsidR="000B7FA9">
              <w:rPr>
                <w:noProof/>
                <w:webHidden/>
              </w:rPr>
              <w:fldChar w:fldCharType="begin"/>
            </w:r>
            <w:r w:rsidR="000B7FA9">
              <w:rPr>
                <w:noProof/>
                <w:webHidden/>
              </w:rPr>
              <w:instrText xml:space="preserve"> PAGEREF _Toc507351800 \h </w:instrText>
            </w:r>
            <w:r w:rsidR="000B7FA9">
              <w:rPr>
                <w:noProof/>
                <w:webHidden/>
              </w:rPr>
            </w:r>
            <w:r w:rsidR="000B7FA9">
              <w:rPr>
                <w:noProof/>
                <w:webHidden/>
              </w:rPr>
              <w:fldChar w:fldCharType="separate"/>
            </w:r>
            <w:r w:rsidR="000B7FA9">
              <w:rPr>
                <w:noProof/>
                <w:webHidden/>
              </w:rPr>
              <w:t>15</w:t>
            </w:r>
            <w:r w:rsidR="000B7FA9">
              <w:rPr>
                <w:noProof/>
                <w:webHidden/>
              </w:rPr>
              <w:fldChar w:fldCharType="end"/>
            </w:r>
          </w:hyperlink>
        </w:p>
        <w:p w14:paraId="500CE6F6"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01" w:history="1">
            <w:r w:rsidR="000B7FA9" w:rsidRPr="00626BD3">
              <w:rPr>
                <w:rStyle w:val="Hipervnculo"/>
                <w:noProof/>
                <w:lang w:val="es-CR"/>
              </w:rPr>
              <w:t>1.3 Planteamiento de la problemática</w:t>
            </w:r>
            <w:r w:rsidR="000B7FA9">
              <w:rPr>
                <w:noProof/>
                <w:webHidden/>
              </w:rPr>
              <w:tab/>
            </w:r>
            <w:r w:rsidR="000B7FA9">
              <w:rPr>
                <w:noProof/>
                <w:webHidden/>
              </w:rPr>
              <w:fldChar w:fldCharType="begin"/>
            </w:r>
            <w:r w:rsidR="000B7FA9">
              <w:rPr>
                <w:noProof/>
                <w:webHidden/>
              </w:rPr>
              <w:instrText xml:space="preserve"> PAGEREF _Toc507351801 \h </w:instrText>
            </w:r>
            <w:r w:rsidR="000B7FA9">
              <w:rPr>
                <w:noProof/>
                <w:webHidden/>
              </w:rPr>
            </w:r>
            <w:r w:rsidR="000B7FA9">
              <w:rPr>
                <w:noProof/>
                <w:webHidden/>
              </w:rPr>
              <w:fldChar w:fldCharType="separate"/>
            </w:r>
            <w:r w:rsidR="000B7FA9">
              <w:rPr>
                <w:noProof/>
                <w:webHidden/>
              </w:rPr>
              <w:t>16</w:t>
            </w:r>
            <w:r w:rsidR="000B7FA9">
              <w:rPr>
                <w:noProof/>
                <w:webHidden/>
              </w:rPr>
              <w:fldChar w:fldCharType="end"/>
            </w:r>
          </w:hyperlink>
        </w:p>
        <w:p w14:paraId="1A0544AF"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02" w:history="1">
            <w:r w:rsidR="000B7FA9" w:rsidRPr="00626BD3">
              <w:rPr>
                <w:rStyle w:val="Hipervnculo"/>
                <w:noProof/>
                <w:lang w:val="es-ES"/>
              </w:rPr>
              <w:t>1.4 Justificación</w:t>
            </w:r>
            <w:r w:rsidR="000B7FA9">
              <w:rPr>
                <w:noProof/>
                <w:webHidden/>
              </w:rPr>
              <w:tab/>
            </w:r>
            <w:r w:rsidR="000B7FA9">
              <w:rPr>
                <w:noProof/>
                <w:webHidden/>
              </w:rPr>
              <w:fldChar w:fldCharType="begin"/>
            </w:r>
            <w:r w:rsidR="000B7FA9">
              <w:rPr>
                <w:noProof/>
                <w:webHidden/>
              </w:rPr>
              <w:instrText xml:space="preserve"> PAGEREF _Toc507351802 \h </w:instrText>
            </w:r>
            <w:r w:rsidR="000B7FA9">
              <w:rPr>
                <w:noProof/>
                <w:webHidden/>
              </w:rPr>
            </w:r>
            <w:r w:rsidR="000B7FA9">
              <w:rPr>
                <w:noProof/>
                <w:webHidden/>
              </w:rPr>
              <w:fldChar w:fldCharType="separate"/>
            </w:r>
            <w:r w:rsidR="000B7FA9">
              <w:rPr>
                <w:noProof/>
                <w:webHidden/>
              </w:rPr>
              <w:t>18</w:t>
            </w:r>
            <w:r w:rsidR="000B7FA9">
              <w:rPr>
                <w:noProof/>
                <w:webHidden/>
              </w:rPr>
              <w:fldChar w:fldCharType="end"/>
            </w:r>
          </w:hyperlink>
        </w:p>
        <w:p w14:paraId="5728B4D4"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03" w:history="1">
            <w:r w:rsidR="000B7FA9" w:rsidRPr="00626BD3">
              <w:rPr>
                <w:rStyle w:val="Hipervnculo"/>
                <w:noProof/>
                <w:lang w:val="es-ES"/>
              </w:rPr>
              <w:t>1.5 Beneficios y beneficiarios</w:t>
            </w:r>
            <w:r w:rsidR="000B7FA9">
              <w:rPr>
                <w:noProof/>
                <w:webHidden/>
              </w:rPr>
              <w:tab/>
            </w:r>
            <w:r w:rsidR="000B7FA9">
              <w:rPr>
                <w:noProof/>
                <w:webHidden/>
              </w:rPr>
              <w:fldChar w:fldCharType="begin"/>
            </w:r>
            <w:r w:rsidR="000B7FA9">
              <w:rPr>
                <w:noProof/>
                <w:webHidden/>
              </w:rPr>
              <w:instrText xml:space="preserve"> PAGEREF _Toc507351803 \h </w:instrText>
            </w:r>
            <w:r w:rsidR="000B7FA9">
              <w:rPr>
                <w:noProof/>
                <w:webHidden/>
              </w:rPr>
            </w:r>
            <w:r w:rsidR="000B7FA9">
              <w:rPr>
                <w:noProof/>
                <w:webHidden/>
              </w:rPr>
              <w:fldChar w:fldCharType="separate"/>
            </w:r>
            <w:r w:rsidR="000B7FA9">
              <w:rPr>
                <w:noProof/>
                <w:webHidden/>
              </w:rPr>
              <w:t>19</w:t>
            </w:r>
            <w:r w:rsidR="000B7FA9">
              <w:rPr>
                <w:noProof/>
                <w:webHidden/>
              </w:rPr>
              <w:fldChar w:fldCharType="end"/>
            </w:r>
          </w:hyperlink>
        </w:p>
        <w:p w14:paraId="4FAE1F40"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04" w:history="1">
            <w:r w:rsidR="000B7FA9" w:rsidRPr="00626BD3">
              <w:rPr>
                <w:rStyle w:val="Hipervnculo"/>
                <w:noProof/>
                <w:lang w:val="es-ES"/>
              </w:rPr>
              <w:t>1.6 Objetivos</w:t>
            </w:r>
            <w:r w:rsidR="000B7FA9">
              <w:rPr>
                <w:noProof/>
                <w:webHidden/>
              </w:rPr>
              <w:tab/>
            </w:r>
            <w:r w:rsidR="000B7FA9">
              <w:rPr>
                <w:noProof/>
                <w:webHidden/>
              </w:rPr>
              <w:fldChar w:fldCharType="begin"/>
            </w:r>
            <w:r w:rsidR="000B7FA9">
              <w:rPr>
                <w:noProof/>
                <w:webHidden/>
              </w:rPr>
              <w:instrText xml:space="preserve"> PAGEREF _Toc507351804 \h </w:instrText>
            </w:r>
            <w:r w:rsidR="000B7FA9">
              <w:rPr>
                <w:noProof/>
                <w:webHidden/>
              </w:rPr>
            </w:r>
            <w:r w:rsidR="000B7FA9">
              <w:rPr>
                <w:noProof/>
                <w:webHidden/>
              </w:rPr>
              <w:fldChar w:fldCharType="separate"/>
            </w:r>
            <w:r w:rsidR="000B7FA9">
              <w:rPr>
                <w:noProof/>
                <w:webHidden/>
              </w:rPr>
              <w:t>20</w:t>
            </w:r>
            <w:r w:rsidR="000B7FA9">
              <w:rPr>
                <w:noProof/>
                <w:webHidden/>
              </w:rPr>
              <w:fldChar w:fldCharType="end"/>
            </w:r>
          </w:hyperlink>
        </w:p>
        <w:p w14:paraId="65F1CC37" w14:textId="77777777" w:rsidR="000B7FA9" w:rsidRDefault="00206389">
          <w:pPr>
            <w:pStyle w:val="TDC3"/>
            <w:tabs>
              <w:tab w:val="right" w:leader="dot" w:pos="8494"/>
            </w:tabs>
            <w:rPr>
              <w:rFonts w:asciiTheme="minorHAnsi" w:hAnsiTheme="minorHAnsi"/>
              <w:noProof/>
              <w:sz w:val="22"/>
              <w:szCs w:val="22"/>
              <w:lang w:val="es-CR" w:eastAsia="es-CR" w:bidi="ar-SA"/>
            </w:rPr>
          </w:pPr>
          <w:hyperlink w:anchor="_Toc507351805" w:history="1">
            <w:r w:rsidR="000B7FA9" w:rsidRPr="00626BD3">
              <w:rPr>
                <w:rStyle w:val="Hipervnculo"/>
                <w:noProof/>
              </w:rPr>
              <w:t>1.4.1 Objetivo general</w:t>
            </w:r>
            <w:r w:rsidR="000B7FA9">
              <w:rPr>
                <w:noProof/>
                <w:webHidden/>
              </w:rPr>
              <w:tab/>
            </w:r>
            <w:r w:rsidR="000B7FA9">
              <w:rPr>
                <w:noProof/>
                <w:webHidden/>
              </w:rPr>
              <w:fldChar w:fldCharType="begin"/>
            </w:r>
            <w:r w:rsidR="000B7FA9">
              <w:rPr>
                <w:noProof/>
                <w:webHidden/>
              </w:rPr>
              <w:instrText xml:space="preserve"> PAGEREF _Toc507351805 \h </w:instrText>
            </w:r>
            <w:r w:rsidR="000B7FA9">
              <w:rPr>
                <w:noProof/>
                <w:webHidden/>
              </w:rPr>
            </w:r>
            <w:r w:rsidR="000B7FA9">
              <w:rPr>
                <w:noProof/>
                <w:webHidden/>
              </w:rPr>
              <w:fldChar w:fldCharType="separate"/>
            </w:r>
            <w:r w:rsidR="000B7FA9">
              <w:rPr>
                <w:noProof/>
                <w:webHidden/>
              </w:rPr>
              <w:t>20</w:t>
            </w:r>
            <w:r w:rsidR="000B7FA9">
              <w:rPr>
                <w:noProof/>
                <w:webHidden/>
              </w:rPr>
              <w:fldChar w:fldCharType="end"/>
            </w:r>
          </w:hyperlink>
        </w:p>
        <w:p w14:paraId="08343E63" w14:textId="77777777" w:rsidR="000B7FA9" w:rsidRDefault="00206389">
          <w:pPr>
            <w:pStyle w:val="TDC3"/>
            <w:tabs>
              <w:tab w:val="right" w:leader="dot" w:pos="8494"/>
            </w:tabs>
            <w:rPr>
              <w:rFonts w:asciiTheme="minorHAnsi" w:hAnsiTheme="minorHAnsi"/>
              <w:noProof/>
              <w:sz w:val="22"/>
              <w:szCs w:val="22"/>
              <w:lang w:val="es-CR" w:eastAsia="es-CR" w:bidi="ar-SA"/>
            </w:rPr>
          </w:pPr>
          <w:hyperlink w:anchor="_Toc507351806" w:history="1">
            <w:r w:rsidR="000B7FA9" w:rsidRPr="00626BD3">
              <w:rPr>
                <w:rStyle w:val="Hipervnculo"/>
                <w:noProof/>
              </w:rPr>
              <w:t>1.4.2 Objetivos específicos</w:t>
            </w:r>
            <w:r w:rsidR="000B7FA9">
              <w:rPr>
                <w:noProof/>
                <w:webHidden/>
              </w:rPr>
              <w:tab/>
            </w:r>
            <w:r w:rsidR="000B7FA9">
              <w:rPr>
                <w:noProof/>
                <w:webHidden/>
              </w:rPr>
              <w:fldChar w:fldCharType="begin"/>
            </w:r>
            <w:r w:rsidR="000B7FA9">
              <w:rPr>
                <w:noProof/>
                <w:webHidden/>
              </w:rPr>
              <w:instrText xml:space="preserve"> PAGEREF _Toc507351806 \h </w:instrText>
            </w:r>
            <w:r w:rsidR="000B7FA9">
              <w:rPr>
                <w:noProof/>
                <w:webHidden/>
              </w:rPr>
            </w:r>
            <w:r w:rsidR="000B7FA9">
              <w:rPr>
                <w:noProof/>
                <w:webHidden/>
              </w:rPr>
              <w:fldChar w:fldCharType="separate"/>
            </w:r>
            <w:r w:rsidR="000B7FA9">
              <w:rPr>
                <w:noProof/>
                <w:webHidden/>
              </w:rPr>
              <w:t>21</w:t>
            </w:r>
            <w:r w:rsidR="000B7FA9">
              <w:rPr>
                <w:noProof/>
                <w:webHidden/>
              </w:rPr>
              <w:fldChar w:fldCharType="end"/>
            </w:r>
          </w:hyperlink>
        </w:p>
        <w:p w14:paraId="574A1EBA" w14:textId="77777777" w:rsidR="000B7FA9" w:rsidRDefault="00206389">
          <w:pPr>
            <w:pStyle w:val="TDC1"/>
            <w:rPr>
              <w:rFonts w:asciiTheme="minorHAnsi" w:hAnsiTheme="minorHAnsi"/>
              <w:noProof/>
              <w:sz w:val="22"/>
              <w:szCs w:val="22"/>
              <w:lang w:val="es-CR" w:eastAsia="es-CR" w:bidi="ar-SA"/>
            </w:rPr>
          </w:pPr>
          <w:hyperlink w:anchor="_Toc507351807" w:history="1">
            <w:r w:rsidR="000B7FA9" w:rsidRPr="00626BD3">
              <w:rPr>
                <w:rStyle w:val="Hipervnculo"/>
                <w:noProof/>
                <w:lang w:val="es-CR"/>
              </w:rPr>
              <w:t>CAPÍTULO II: ALCANCE Y METODOLOGÍA</w:t>
            </w:r>
            <w:r w:rsidR="000B7FA9">
              <w:rPr>
                <w:noProof/>
                <w:webHidden/>
              </w:rPr>
              <w:tab/>
            </w:r>
            <w:r w:rsidR="000B7FA9">
              <w:rPr>
                <w:noProof/>
                <w:webHidden/>
              </w:rPr>
              <w:fldChar w:fldCharType="begin"/>
            </w:r>
            <w:r w:rsidR="000B7FA9">
              <w:rPr>
                <w:noProof/>
                <w:webHidden/>
              </w:rPr>
              <w:instrText xml:space="preserve"> PAGEREF _Toc507351807 \h </w:instrText>
            </w:r>
            <w:r w:rsidR="000B7FA9">
              <w:rPr>
                <w:noProof/>
                <w:webHidden/>
              </w:rPr>
            </w:r>
            <w:r w:rsidR="000B7FA9">
              <w:rPr>
                <w:noProof/>
                <w:webHidden/>
              </w:rPr>
              <w:fldChar w:fldCharType="separate"/>
            </w:r>
            <w:r w:rsidR="000B7FA9">
              <w:rPr>
                <w:noProof/>
                <w:webHidden/>
              </w:rPr>
              <w:t>21</w:t>
            </w:r>
            <w:r w:rsidR="000B7FA9">
              <w:rPr>
                <w:noProof/>
                <w:webHidden/>
              </w:rPr>
              <w:fldChar w:fldCharType="end"/>
            </w:r>
          </w:hyperlink>
        </w:p>
        <w:p w14:paraId="51899957"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08" w:history="1">
            <w:r w:rsidR="000B7FA9" w:rsidRPr="00626BD3">
              <w:rPr>
                <w:rStyle w:val="Hipervnculo"/>
                <w:noProof/>
                <w:lang w:val="es-CR"/>
              </w:rPr>
              <w:t>2. 1 Supuestos y restricciones</w:t>
            </w:r>
            <w:r w:rsidR="000B7FA9">
              <w:rPr>
                <w:noProof/>
                <w:webHidden/>
              </w:rPr>
              <w:tab/>
            </w:r>
            <w:r w:rsidR="000B7FA9">
              <w:rPr>
                <w:noProof/>
                <w:webHidden/>
              </w:rPr>
              <w:fldChar w:fldCharType="begin"/>
            </w:r>
            <w:r w:rsidR="000B7FA9">
              <w:rPr>
                <w:noProof/>
                <w:webHidden/>
              </w:rPr>
              <w:instrText xml:space="preserve"> PAGEREF _Toc507351808 \h </w:instrText>
            </w:r>
            <w:r w:rsidR="000B7FA9">
              <w:rPr>
                <w:noProof/>
                <w:webHidden/>
              </w:rPr>
            </w:r>
            <w:r w:rsidR="000B7FA9">
              <w:rPr>
                <w:noProof/>
                <w:webHidden/>
              </w:rPr>
              <w:fldChar w:fldCharType="separate"/>
            </w:r>
            <w:r w:rsidR="000B7FA9">
              <w:rPr>
                <w:noProof/>
                <w:webHidden/>
              </w:rPr>
              <w:t>21</w:t>
            </w:r>
            <w:r w:rsidR="000B7FA9">
              <w:rPr>
                <w:noProof/>
                <w:webHidden/>
              </w:rPr>
              <w:fldChar w:fldCharType="end"/>
            </w:r>
          </w:hyperlink>
        </w:p>
        <w:p w14:paraId="26CC7B4B" w14:textId="77777777" w:rsidR="000B7FA9" w:rsidRDefault="00206389">
          <w:pPr>
            <w:pStyle w:val="TDC3"/>
            <w:tabs>
              <w:tab w:val="right" w:leader="dot" w:pos="8494"/>
            </w:tabs>
            <w:rPr>
              <w:rFonts w:asciiTheme="minorHAnsi" w:hAnsiTheme="minorHAnsi"/>
              <w:noProof/>
              <w:sz w:val="22"/>
              <w:szCs w:val="22"/>
              <w:lang w:val="es-CR" w:eastAsia="es-CR" w:bidi="ar-SA"/>
            </w:rPr>
          </w:pPr>
          <w:hyperlink w:anchor="_Toc507351809" w:history="1">
            <w:r w:rsidR="000B7FA9" w:rsidRPr="00626BD3">
              <w:rPr>
                <w:rStyle w:val="Hipervnculo"/>
                <w:noProof/>
              </w:rPr>
              <w:t>2.1.1 Supuestos</w:t>
            </w:r>
            <w:r w:rsidR="000B7FA9">
              <w:rPr>
                <w:noProof/>
                <w:webHidden/>
              </w:rPr>
              <w:tab/>
            </w:r>
            <w:r w:rsidR="000B7FA9">
              <w:rPr>
                <w:noProof/>
                <w:webHidden/>
              </w:rPr>
              <w:fldChar w:fldCharType="begin"/>
            </w:r>
            <w:r w:rsidR="000B7FA9">
              <w:rPr>
                <w:noProof/>
                <w:webHidden/>
              </w:rPr>
              <w:instrText xml:space="preserve"> PAGEREF _Toc507351809 \h </w:instrText>
            </w:r>
            <w:r w:rsidR="000B7FA9">
              <w:rPr>
                <w:noProof/>
                <w:webHidden/>
              </w:rPr>
            </w:r>
            <w:r w:rsidR="000B7FA9">
              <w:rPr>
                <w:noProof/>
                <w:webHidden/>
              </w:rPr>
              <w:fldChar w:fldCharType="separate"/>
            </w:r>
            <w:r w:rsidR="000B7FA9">
              <w:rPr>
                <w:noProof/>
                <w:webHidden/>
              </w:rPr>
              <w:t>21</w:t>
            </w:r>
            <w:r w:rsidR="000B7FA9">
              <w:rPr>
                <w:noProof/>
                <w:webHidden/>
              </w:rPr>
              <w:fldChar w:fldCharType="end"/>
            </w:r>
          </w:hyperlink>
        </w:p>
        <w:p w14:paraId="0DA2BA2D" w14:textId="77777777" w:rsidR="000B7FA9" w:rsidRDefault="00206389">
          <w:pPr>
            <w:pStyle w:val="TDC3"/>
            <w:tabs>
              <w:tab w:val="right" w:leader="dot" w:pos="8494"/>
            </w:tabs>
            <w:rPr>
              <w:rFonts w:asciiTheme="minorHAnsi" w:hAnsiTheme="minorHAnsi"/>
              <w:noProof/>
              <w:sz w:val="22"/>
              <w:szCs w:val="22"/>
              <w:lang w:val="es-CR" w:eastAsia="es-CR" w:bidi="ar-SA"/>
            </w:rPr>
          </w:pPr>
          <w:hyperlink w:anchor="_Toc507351810" w:history="1">
            <w:r w:rsidR="000B7FA9" w:rsidRPr="00626BD3">
              <w:rPr>
                <w:rStyle w:val="Hipervnculo"/>
                <w:noProof/>
              </w:rPr>
              <w:t>2.1.2 Restricciones</w:t>
            </w:r>
            <w:r w:rsidR="000B7FA9">
              <w:rPr>
                <w:noProof/>
                <w:webHidden/>
              </w:rPr>
              <w:tab/>
            </w:r>
            <w:r w:rsidR="000B7FA9">
              <w:rPr>
                <w:noProof/>
                <w:webHidden/>
              </w:rPr>
              <w:fldChar w:fldCharType="begin"/>
            </w:r>
            <w:r w:rsidR="000B7FA9">
              <w:rPr>
                <w:noProof/>
                <w:webHidden/>
              </w:rPr>
              <w:instrText xml:space="preserve"> PAGEREF _Toc507351810 \h </w:instrText>
            </w:r>
            <w:r w:rsidR="000B7FA9">
              <w:rPr>
                <w:noProof/>
                <w:webHidden/>
              </w:rPr>
            </w:r>
            <w:r w:rsidR="000B7FA9">
              <w:rPr>
                <w:noProof/>
                <w:webHidden/>
              </w:rPr>
              <w:fldChar w:fldCharType="separate"/>
            </w:r>
            <w:r w:rsidR="000B7FA9">
              <w:rPr>
                <w:noProof/>
                <w:webHidden/>
              </w:rPr>
              <w:t>21</w:t>
            </w:r>
            <w:r w:rsidR="000B7FA9">
              <w:rPr>
                <w:noProof/>
                <w:webHidden/>
              </w:rPr>
              <w:fldChar w:fldCharType="end"/>
            </w:r>
          </w:hyperlink>
        </w:p>
        <w:p w14:paraId="36CD003A"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11" w:history="1">
            <w:r w:rsidR="000B7FA9" w:rsidRPr="00626BD3">
              <w:rPr>
                <w:rStyle w:val="Hipervnculo"/>
                <w:noProof/>
                <w:lang w:val="es-CR"/>
              </w:rPr>
              <w:t>2.2 Estructura Desagregada de Trabajo (EDT)</w:t>
            </w:r>
            <w:r w:rsidR="000B7FA9">
              <w:rPr>
                <w:noProof/>
                <w:webHidden/>
              </w:rPr>
              <w:tab/>
            </w:r>
            <w:r w:rsidR="000B7FA9">
              <w:rPr>
                <w:noProof/>
                <w:webHidden/>
              </w:rPr>
              <w:fldChar w:fldCharType="begin"/>
            </w:r>
            <w:r w:rsidR="000B7FA9">
              <w:rPr>
                <w:noProof/>
                <w:webHidden/>
              </w:rPr>
              <w:instrText xml:space="preserve"> PAGEREF _Toc507351811 \h </w:instrText>
            </w:r>
            <w:r w:rsidR="000B7FA9">
              <w:rPr>
                <w:noProof/>
                <w:webHidden/>
              </w:rPr>
            </w:r>
            <w:r w:rsidR="000B7FA9">
              <w:rPr>
                <w:noProof/>
                <w:webHidden/>
              </w:rPr>
              <w:fldChar w:fldCharType="separate"/>
            </w:r>
            <w:r w:rsidR="000B7FA9">
              <w:rPr>
                <w:noProof/>
                <w:webHidden/>
              </w:rPr>
              <w:t>22</w:t>
            </w:r>
            <w:r w:rsidR="000B7FA9">
              <w:rPr>
                <w:noProof/>
                <w:webHidden/>
              </w:rPr>
              <w:fldChar w:fldCharType="end"/>
            </w:r>
          </w:hyperlink>
        </w:p>
        <w:p w14:paraId="718E8D87"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12" w:history="1">
            <w:r w:rsidR="000B7FA9" w:rsidRPr="00626BD3">
              <w:rPr>
                <w:rStyle w:val="Hipervnculo"/>
                <w:noProof/>
                <w:lang w:val="es-CR"/>
              </w:rPr>
              <w:t>2. 3 Entregables por objetivos específicos y actividades</w:t>
            </w:r>
            <w:r w:rsidR="000B7FA9">
              <w:rPr>
                <w:noProof/>
                <w:webHidden/>
              </w:rPr>
              <w:tab/>
            </w:r>
            <w:r w:rsidR="000B7FA9">
              <w:rPr>
                <w:noProof/>
                <w:webHidden/>
              </w:rPr>
              <w:fldChar w:fldCharType="begin"/>
            </w:r>
            <w:r w:rsidR="000B7FA9">
              <w:rPr>
                <w:noProof/>
                <w:webHidden/>
              </w:rPr>
              <w:instrText xml:space="preserve"> PAGEREF _Toc507351812 \h </w:instrText>
            </w:r>
            <w:r w:rsidR="000B7FA9">
              <w:rPr>
                <w:noProof/>
                <w:webHidden/>
              </w:rPr>
            </w:r>
            <w:r w:rsidR="000B7FA9">
              <w:rPr>
                <w:noProof/>
                <w:webHidden/>
              </w:rPr>
              <w:fldChar w:fldCharType="separate"/>
            </w:r>
            <w:r w:rsidR="000B7FA9">
              <w:rPr>
                <w:noProof/>
                <w:webHidden/>
              </w:rPr>
              <w:t>22</w:t>
            </w:r>
            <w:r w:rsidR="000B7FA9">
              <w:rPr>
                <w:noProof/>
                <w:webHidden/>
              </w:rPr>
              <w:fldChar w:fldCharType="end"/>
            </w:r>
          </w:hyperlink>
        </w:p>
        <w:p w14:paraId="04D879CB"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13" w:history="1">
            <w:r w:rsidR="000B7FA9" w:rsidRPr="00626BD3">
              <w:rPr>
                <w:rStyle w:val="Hipervnculo"/>
                <w:noProof/>
                <w:lang w:val="es-ES"/>
              </w:rPr>
              <w:t>2.5. Cronograma</w:t>
            </w:r>
            <w:r w:rsidR="000B7FA9">
              <w:rPr>
                <w:noProof/>
                <w:webHidden/>
              </w:rPr>
              <w:tab/>
            </w:r>
            <w:r w:rsidR="000B7FA9">
              <w:rPr>
                <w:noProof/>
                <w:webHidden/>
              </w:rPr>
              <w:fldChar w:fldCharType="begin"/>
            </w:r>
            <w:r w:rsidR="000B7FA9">
              <w:rPr>
                <w:noProof/>
                <w:webHidden/>
              </w:rPr>
              <w:instrText xml:space="preserve"> PAGEREF _Toc507351813 \h </w:instrText>
            </w:r>
            <w:r w:rsidR="000B7FA9">
              <w:rPr>
                <w:noProof/>
                <w:webHidden/>
              </w:rPr>
            </w:r>
            <w:r w:rsidR="000B7FA9">
              <w:rPr>
                <w:noProof/>
                <w:webHidden/>
              </w:rPr>
              <w:fldChar w:fldCharType="separate"/>
            </w:r>
            <w:r w:rsidR="000B7FA9">
              <w:rPr>
                <w:noProof/>
                <w:webHidden/>
              </w:rPr>
              <w:t>23</w:t>
            </w:r>
            <w:r w:rsidR="000B7FA9">
              <w:rPr>
                <w:noProof/>
                <w:webHidden/>
              </w:rPr>
              <w:fldChar w:fldCharType="end"/>
            </w:r>
          </w:hyperlink>
        </w:p>
        <w:p w14:paraId="7FC51D0F"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14" w:history="1">
            <w:r w:rsidR="000B7FA9" w:rsidRPr="00626BD3">
              <w:rPr>
                <w:rStyle w:val="Hipervnculo"/>
                <w:noProof/>
                <w:lang w:val="es-ES"/>
              </w:rPr>
              <w:t>2.3 Metodología de la pasantía</w:t>
            </w:r>
            <w:r w:rsidR="000B7FA9">
              <w:rPr>
                <w:noProof/>
                <w:webHidden/>
              </w:rPr>
              <w:tab/>
            </w:r>
            <w:r w:rsidR="000B7FA9">
              <w:rPr>
                <w:noProof/>
                <w:webHidden/>
              </w:rPr>
              <w:fldChar w:fldCharType="begin"/>
            </w:r>
            <w:r w:rsidR="000B7FA9">
              <w:rPr>
                <w:noProof/>
                <w:webHidden/>
              </w:rPr>
              <w:instrText xml:space="preserve"> PAGEREF _Toc507351814 \h </w:instrText>
            </w:r>
            <w:r w:rsidR="000B7FA9">
              <w:rPr>
                <w:noProof/>
                <w:webHidden/>
              </w:rPr>
            </w:r>
            <w:r w:rsidR="000B7FA9">
              <w:rPr>
                <w:noProof/>
                <w:webHidden/>
              </w:rPr>
              <w:fldChar w:fldCharType="separate"/>
            </w:r>
            <w:r w:rsidR="000B7FA9">
              <w:rPr>
                <w:noProof/>
                <w:webHidden/>
              </w:rPr>
              <w:t>23</w:t>
            </w:r>
            <w:r w:rsidR="000B7FA9">
              <w:rPr>
                <w:noProof/>
                <w:webHidden/>
              </w:rPr>
              <w:fldChar w:fldCharType="end"/>
            </w:r>
          </w:hyperlink>
        </w:p>
        <w:p w14:paraId="47F8D11E" w14:textId="77777777" w:rsidR="000B7FA9" w:rsidRDefault="00206389">
          <w:pPr>
            <w:pStyle w:val="TDC1"/>
            <w:rPr>
              <w:rFonts w:asciiTheme="minorHAnsi" w:hAnsiTheme="minorHAnsi"/>
              <w:noProof/>
              <w:sz w:val="22"/>
              <w:szCs w:val="22"/>
              <w:lang w:val="es-CR" w:eastAsia="es-CR" w:bidi="ar-SA"/>
            </w:rPr>
          </w:pPr>
          <w:hyperlink w:anchor="_Toc507351815" w:history="1">
            <w:r w:rsidR="000B7FA9" w:rsidRPr="00626BD3">
              <w:rPr>
                <w:rStyle w:val="Hipervnculo"/>
                <w:noProof/>
                <w:lang w:val="es-ES"/>
              </w:rPr>
              <w:t>CAPITULO III: DESARROLLO DE LA EXPERIENCIA</w:t>
            </w:r>
            <w:r w:rsidR="000B7FA9">
              <w:rPr>
                <w:noProof/>
                <w:webHidden/>
              </w:rPr>
              <w:tab/>
            </w:r>
            <w:r w:rsidR="000B7FA9">
              <w:rPr>
                <w:noProof/>
                <w:webHidden/>
              </w:rPr>
              <w:fldChar w:fldCharType="begin"/>
            </w:r>
            <w:r w:rsidR="000B7FA9">
              <w:rPr>
                <w:noProof/>
                <w:webHidden/>
              </w:rPr>
              <w:instrText xml:space="preserve"> PAGEREF _Toc507351815 \h </w:instrText>
            </w:r>
            <w:r w:rsidR="000B7FA9">
              <w:rPr>
                <w:noProof/>
                <w:webHidden/>
              </w:rPr>
            </w:r>
            <w:r w:rsidR="000B7FA9">
              <w:rPr>
                <w:noProof/>
                <w:webHidden/>
              </w:rPr>
              <w:fldChar w:fldCharType="separate"/>
            </w:r>
            <w:r w:rsidR="000B7FA9">
              <w:rPr>
                <w:noProof/>
                <w:webHidden/>
              </w:rPr>
              <w:t>23</w:t>
            </w:r>
            <w:r w:rsidR="000B7FA9">
              <w:rPr>
                <w:noProof/>
                <w:webHidden/>
              </w:rPr>
              <w:fldChar w:fldCharType="end"/>
            </w:r>
          </w:hyperlink>
        </w:p>
        <w:p w14:paraId="2F7B51BA"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16" w:history="1">
            <w:r w:rsidR="000B7FA9" w:rsidRPr="00626BD3">
              <w:rPr>
                <w:rStyle w:val="Hipervnculo"/>
                <w:noProof/>
                <w:lang w:val="es-CR"/>
              </w:rPr>
              <w:t>3.1 Informe de cambios al EDT y Cronograma</w:t>
            </w:r>
            <w:r w:rsidR="000B7FA9">
              <w:rPr>
                <w:noProof/>
                <w:webHidden/>
              </w:rPr>
              <w:tab/>
            </w:r>
            <w:r w:rsidR="000B7FA9">
              <w:rPr>
                <w:noProof/>
                <w:webHidden/>
              </w:rPr>
              <w:fldChar w:fldCharType="begin"/>
            </w:r>
            <w:r w:rsidR="000B7FA9">
              <w:rPr>
                <w:noProof/>
                <w:webHidden/>
              </w:rPr>
              <w:instrText xml:space="preserve"> PAGEREF _Toc507351816 \h </w:instrText>
            </w:r>
            <w:r w:rsidR="000B7FA9">
              <w:rPr>
                <w:noProof/>
                <w:webHidden/>
              </w:rPr>
            </w:r>
            <w:r w:rsidR="000B7FA9">
              <w:rPr>
                <w:noProof/>
                <w:webHidden/>
              </w:rPr>
              <w:fldChar w:fldCharType="separate"/>
            </w:r>
            <w:r w:rsidR="000B7FA9">
              <w:rPr>
                <w:noProof/>
                <w:webHidden/>
              </w:rPr>
              <w:t>23</w:t>
            </w:r>
            <w:r w:rsidR="000B7FA9">
              <w:rPr>
                <w:noProof/>
                <w:webHidden/>
              </w:rPr>
              <w:fldChar w:fldCharType="end"/>
            </w:r>
          </w:hyperlink>
        </w:p>
        <w:p w14:paraId="28FB20A4"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17" w:history="1">
            <w:r w:rsidR="000B7FA9" w:rsidRPr="00626BD3">
              <w:rPr>
                <w:rStyle w:val="Hipervnculo"/>
                <w:noProof/>
                <w:lang w:val="es-CR"/>
              </w:rPr>
              <w:t>3.1 Informe de problemas presentados y soluciones</w:t>
            </w:r>
            <w:r w:rsidR="000B7FA9">
              <w:rPr>
                <w:noProof/>
                <w:webHidden/>
              </w:rPr>
              <w:tab/>
            </w:r>
            <w:r w:rsidR="000B7FA9">
              <w:rPr>
                <w:noProof/>
                <w:webHidden/>
              </w:rPr>
              <w:fldChar w:fldCharType="begin"/>
            </w:r>
            <w:r w:rsidR="000B7FA9">
              <w:rPr>
                <w:noProof/>
                <w:webHidden/>
              </w:rPr>
              <w:instrText xml:space="preserve"> PAGEREF _Toc507351817 \h </w:instrText>
            </w:r>
            <w:r w:rsidR="000B7FA9">
              <w:rPr>
                <w:noProof/>
                <w:webHidden/>
              </w:rPr>
            </w:r>
            <w:r w:rsidR="000B7FA9">
              <w:rPr>
                <w:noProof/>
                <w:webHidden/>
              </w:rPr>
              <w:fldChar w:fldCharType="separate"/>
            </w:r>
            <w:r w:rsidR="000B7FA9">
              <w:rPr>
                <w:noProof/>
                <w:webHidden/>
              </w:rPr>
              <w:t>24</w:t>
            </w:r>
            <w:r w:rsidR="000B7FA9">
              <w:rPr>
                <w:noProof/>
                <w:webHidden/>
              </w:rPr>
              <w:fldChar w:fldCharType="end"/>
            </w:r>
          </w:hyperlink>
        </w:p>
        <w:p w14:paraId="452005C6"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18" w:history="1">
            <w:r w:rsidR="000B7FA9" w:rsidRPr="00626BD3">
              <w:rPr>
                <w:rStyle w:val="Hipervnculo"/>
                <w:noProof/>
                <w:lang w:val="es-CR"/>
              </w:rPr>
              <w:t>3.1 Informe de éxito del proyecto</w:t>
            </w:r>
            <w:r w:rsidR="000B7FA9">
              <w:rPr>
                <w:noProof/>
                <w:webHidden/>
              </w:rPr>
              <w:tab/>
            </w:r>
            <w:r w:rsidR="000B7FA9">
              <w:rPr>
                <w:noProof/>
                <w:webHidden/>
              </w:rPr>
              <w:fldChar w:fldCharType="begin"/>
            </w:r>
            <w:r w:rsidR="000B7FA9">
              <w:rPr>
                <w:noProof/>
                <w:webHidden/>
              </w:rPr>
              <w:instrText xml:space="preserve"> PAGEREF _Toc507351818 \h </w:instrText>
            </w:r>
            <w:r w:rsidR="000B7FA9">
              <w:rPr>
                <w:noProof/>
                <w:webHidden/>
              </w:rPr>
            </w:r>
            <w:r w:rsidR="000B7FA9">
              <w:rPr>
                <w:noProof/>
                <w:webHidden/>
              </w:rPr>
              <w:fldChar w:fldCharType="separate"/>
            </w:r>
            <w:r w:rsidR="000B7FA9">
              <w:rPr>
                <w:noProof/>
                <w:webHidden/>
              </w:rPr>
              <w:t>24</w:t>
            </w:r>
            <w:r w:rsidR="000B7FA9">
              <w:rPr>
                <w:noProof/>
                <w:webHidden/>
              </w:rPr>
              <w:fldChar w:fldCharType="end"/>
            </w:r>
          </w:hyperlink>
        </w:p>
        <w:p w14:paraId="788A60BB" w14:textId="77777777" w:rsidR="000B7FA9" w:rsidRDefault="00206389">
          <w:pPr>
            <w:pStyle w:val="TDC1"/>
            <w:rPr>
              <w:rFonts w:asciiTheme="minorHAnsi" w:hAnsiTheme="minorHAnsi"/>
              <w:noProof/>
              <w:sz w:val="22"/>
              <w:szCs w:val="22"/>
              <w:lang w:val="es-CR" w:eastAsia="es-CR" w:bidi="ar-SA"/>
            </w:rPr>
          </w:pPr>
          <w:hyperlink w:anchor="_Toc507351819" w:history="1">
            <w:r w:rsidR="000B7FA9" w:rsidRPr="00626BD3">
              <w:rPr>
                <w:rStyle w:val="Hipervnculo"/>
                <w:noProof/>
                <w:lang w:val="es-ES_tradnl"/>
              </w:rPr>
              <w:t>CAPÍTULO IV: LECCIONES APRENDIDAS Y RECOMENDACIONES</w:t>
            </w:r>
            <w:r w:rsidR="000B7FA9">
              <w:rPr>
                <w:noProof/>
                <w:webHidden/>
              </w:rPr>
              <w:tab/>
            </w:r>
            <w:r w:rsidR="000B7FA9">
              <w:rPr>
                <w:noProof/>
                <w:webHidden/>
              </w:rPr>
              <w:fldChar w:fldCharType="begin"/>
            </w:r>
            <w:r w:rsidR="000B7FA9">
              <w:rPr>
                <w:noProof/>
                <w:webHidden/>
              </w:rPr>
              <w:instrText xml:space="preserve"> PAGEREF _Toc507351819 \h </w:instrText>
            </w:r>
            <w:r w:rsidR="000B7FA9">
              <w:rPr>
                <w:noProof/>
                <w:webHidden/>
              </w:rPr>
            </w:r>
            <w:r w:rsidR="000B7FA9">
              <w:rPr>
                <w:noProof/>
                <w:webHidden/>
              </w:rPr>
              <w:fldChar w:fldCharType="separate"/>
            </w:r>
            <w:r w:rsidR="000B7FA9">
              <w:rPr>
                <w:noProof/>
                <w:webHidden/>
              </w:rPr>
              <w:t>25</w:t>
            </w:r>
            <w:r w:rsidR="000B7FA9">
              <w:rPr>
                <w:noProof/>
                <w:webHidden/>
              </w:rPr>
              <w:fldChar w:fldCharType="end"/>
            </w:r>
          </w:hyperlink>
        </w:p>
        <w:p w14:paraId="6FADE409"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20" w:history="1">
            <w:r w:rsidR="000B7FA9" w:rsidRPr="00626BD3">
              <w:rPr>
                <w:rStyle w:val="Hipervnculo"/>
                <w:noProof/>
                <w:lang w:val="es-CR"/>
              </w:rPr>
              <w:t>4.1 Lecciones aprendidas y habilidades adquiridas</w:t>
            </w:r>
            <w:r w:rsidR="000B7FA9">
              <w:rPr>
                <w:noProof/>
                <w:webHidden/>
              </w:rPr>
              <w:tab/>
            </w:r>
            <w:r w:rsidR="000B7FA9">
              <w:rPr>
                <w:noProof/>
                <w:webHidden/>
              </w:rPr>
              <w:fldChar w:fldCharType="begin"/>
            </w:r>
            <w:r w:rsidR="000B7FA9">
              <w:rPr>
                <w:noProof/>
                <w:webHidden/>
              </w:rPr>
              <w:instrText xml:space="preserve"> PAGEREF _Toc507351820 \h </w:instrText>
            </w:r>
            <w:r w:rsidR="000B7FA9">
              <w:rPr>
                <w:noProof/>
                <w:webHidden/>
              </w:rPr>
            </w:r>
            <w:r w:rsidR="000B7FA9">
              <w:rPr>
                <w:noProof/>
                <w:webHidden/>
              </w:rPr>
              <w:fldChar w:fldCharType="separate"/>
            </w:r>
            <w:r w:rsidR="000B7FA9">
              <w:rPr>
                <w:noProof/>
                <w:webHidden/>
              </w:rPr>
              <w:t>25</w:t>
            </w:r>
            <w:r w:rsidR="000B7FA9">
              <w:rPr>
                <w:noProof/>
                <w:webHidden/>
              </w:rPr>
              <w:fldChar w:fldCharType="end"/>
            </w:r>
          </w:hyperlink>
        </w:p>
        <w:p w14:paraId="7D122214"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21" w:history="1">
            <w:r w:rsidR="000B7FA9" w:rsidRPr="00626BD3">
              <w:rPr>
                <w:rStyle w:val="Hipervnculo"/>
                <w:noProof/>
                <w:lang w:val="es-CR"/>
              </w:rPr>
              <w:t>4.2 Aportes realizados a la organización</w:t>
            </w:r>
            <w:r w:rsidR="000B7FA9">
              <w:rPr>
                <w:noProof/>
                <w:webHidden/>
              </w:rPr>
              <w:tab/>
            </w:r>
            <w:r w:rsidR="000B7FA9">
              <w:rPr>
                <w:noProof/>
                <w:webHidden/>
              </w:rPr>
              <w:fldChar w:fldCharType="begin"/>
            </w:r>
            <w:r w:rsidR="000B7FA9">
              <w:rPr>
                <w:noProof/>
                <w:webHidden/>
              </w:rPr>
              <w:instrText xml:space="preserve"> PAGEREF _Toc507351821 \h </w:instrText>
            </w:r>
            <w:r w:rsidR="000B7FA9">
              <w:rPr>
                <w:noProof/>
                <w:webHidden/>
              </w:rPr>
            </w:r>
            <w:r w:rsidR="000B7FA9">
              <w:rPr>
                <w:noProof/>
                <w:webHidden/>
              </w:rPr>
              <w:fldChar w:fldCharType="separate"/>
            </w:r>
            <w:r w:rsidR="000B7FA9">
              <w:rPr>
                <w:noProof/>
                <w:webHidden/>
              </w:rPr>
              <w:t>25</w:t>
            </w:r>
            <w:r w:rsidR="000B7FA9">
              <w:rPr>
                <w:noProof/>
                <w:webHidden/>
              </w:rPr>
              <w:fldChar w:fldCharType="end"/>
            </w:r>
          </w:hyperlink>
        </w:p>
        <w:p w14:paraId="3BB2605D"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22" w:history="1">
            <w:r w:rsidR="000B7FA9" w:rsidRPr="00626BD3">
              <w:rPr>
                <w:rStyle w:val="Hipervnculo"/>
                <w:noProof/>
                <w:lang w:val="es-CR"/>
              </w:rPr>
              <w:t>4.3 Conclusiones</w:t>
            </w:r>
            <w:r w:rsidR="000B7FA9">
              <w:rPr>
                <w:noProof/>
                <w:webHidden/>
              </w:rPr>
              <w:tab/>
            </w:r>
            <w:r w:rsidR="000B7FA9">
              <w:rPr>
                <w:noProof/>
                <w:webHidden/>
              </w:rPr>
              <w:fldChar w:fldCharType="begin"/>
            </w:r>
            <w:r w:rsidR="000B7FA9">
              <w:rPr>
                <w:noProof/>
                <w:webHidden/>
              </w:rPr>
              <w:instrText xml:space="preserve"> PAGEREF _Toc507351822 \h </w:instrText>
            </w:r>
            <w:r w:rsidR="000B7FA9">
              <w:rPr>
                <w:noProof/>
                <w:webHidden/>
              </w:rPr>
            </w:r>
            <w:r w:rsidR="000B7FA9">
              <w:rPr>
                <w:noProof/>
                <w:webHidden/>
              </w:rPr>
              <w:fldChar w:fldCharType="separate"/>
            </w:r>
            <w:r w:rsidR="000B7FA9">
              <w:rPr>
                <w:noProof/>
                <w:webHidden/>
              </w:rPr>
              <w:t>25</w:t>
            </w:r>
            <w:r w:rsidR="000B7FA9">
              <w:rPr>
                <w:noProof/>
                <w:webHidden/>
              </w:rPr>
              <w:fldChar w:fldCharType="end"/>
            </w:r>
          </w:hyperlink>
        </w:p>
        <w:p w14:paraId="45279671"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23" w:history="1">
            <w:r w:rsidR="000B7FA9" w:rsidRPr="00626BD3">
              <w:rPr>
                <w:rStyle w:val="Hipervnculo"/>
                <w:noProof/>
                <w:lang w:val="es-CR"/>
              </w:rPr>
              <w:t>4.4 Recomendaciones</w:t>
            </w:r>
            <w:r w:rsidR="000B7FA9">
              <w:rPr>
                <w:noProof/>
                <w:webHidden/>
              </w:rPr>
              <w:tab/>
            </w:r>
            <w:r w:rsidR="000B7FA9">
              <w:rPr>
                <w:noProof/>
                <w:webHidden/>
              </w:rPr>
              <w:fldChar w:fldCharType="begin"/>
            </w:r>
            <w:r w:rsidR="000B7FA9">
              <w:rPr>
                <w:noProof/>
                <w:webHidden/>
              </w:rPr>
              <w:instrText xml:space="preserve"> PAGEREF _Toc507351823 \h </w:instrText>
            </w:r>
            <w:r w:rsidR="000B7FA9">
              <w:rPr>
                <w:noProof/>
                <w:webHidden/>
              </w:rPr>
            </w:r>
            <w:r w:rsidR="000B7FA9">
              <w:rPr>
                <w:noProof/>
                <w:webHidden/>
              </w:rPr>
              <w:fldChar w:fldCharType="separate"/>
            </w:r>
            <w:r w:rsidR="000B7FA9">
              <w:rPr>
                <w:noProof/>
                <w:webHidden/>
              </w:rPr>
              <w:t>25</w:t>
            </w:r>
            <w:r w:rsidR="000B7FA9">
              <w:rPr>
                <w:noProof/>
                <w:webHidden/>
              </w:rPr>
              <w:fldChar w:fldCharType="end"/>
            </w:r>
          </w:hyperlink>
        </w:p>
        <w:p w14:paraId="1AC351E8" w14:textId="77777777" w:rsidR="000B7FA9" w:rsidRDefault="00206389">
          <w:pPr>
            <w:pStyle w:val="TDC1"/>
            <w:rPr>
              <w:rFonts w:asciiTheme="minorHAnsi" w:hAnsiTheme="minorHAnsi"/>
              <w:noProof/>
              <w:sz w:val="22"/>
              <w:szCs w:val="22"/>
              <w:lang w:val="es-CR" w:eastAsia="es-CR" w:bidi="ar-SA"/>
            </w:rPr>
          </w:pPr>
          <w:hyperlink w:anchor="_Toc507351824" w:history="1">
            <w:r w:rsidR="000B7FA9" w:rsidRPr="00626BD3">
              <w:rPr>
                <w:rStyle w:val="Hipervnculo"/>
                <w:noProof/>
                <w:lang w:val="es-CR"/>
              </w:rPr>
              <w:t>REFERENCIAS</w:t>
            </w:r>
            <w:r w:rsidR="000B7FA9">
              <w:rPr>
                <w:noProof/>
                <w:webHidden/>
              </w:rPr>
              <w:tab/>
            </w:r>
            <w:r w:rsidR="000B7FA9">
              <w:rPr>
                <w:noProof/>
                <w:webHidden/>
              </w:rPr>
              <w:fldChar w:fldCharType="begin"/>
            </w:r>
            <w:r w:rsidR="000B7FA9">
              <w:rPr>
                <w:noProof/>
                <w:webHidden/>
              </w:rPr>
              <w:instrText xml:space="preserve"> PAGEREF _Toc507351824 \h </w:instrText>
            </w:r>
            <w:r w:rsidR="000B7FA9">
              <w:rPr>
                <w:noProof/>
                <w:webHidden/>
              </w:rPr>
            </w:r>
            <w:r w:rsidR="000B7FA9">
              <w:rPr>
                <w:noProof/>
                <w:webHidden/>
              </w:rPr>
              <w:fldChar w:fldCharType="separate"/>
            </w:r>
            <w:r w:rsidR="000B7FA9">
              <w:rPr>
                <w:noProof/>
                <w:webHidden/>
              </w:rPr>
              <w:t>26</w:t>
            </w:r>
            <w:r w:rsidR="000B7FA9">
              <w:rPr>
                <w:noProof/>
                <w:webHidden/>
              </w:rPr>
              <w:fldChar w:fldCharType="end"/>
            </w:r>
          </w:hyperlink>
        </w:p>
        <w:p w14:paraId="5229F77D" w14:textId="77777777" w:rsidR="000B7FA9" w:rsidRDefault="00206389">
          <w:pPr>
            <w:pStyle w:val="TDC2"/>
            <w:tabs>
              <w:tab w:val="left" w:pos="880"/>
              <w:tab w:val="right" w:leader="dot" w:pos="8494"/>
            </w:tabs>
            <w:rPr>
              <w:rFonts w:asciiTheme="minorHAnsi" w:hAnsiTheme="minorHAnsi"/>
              <w:noProof/>
              <w:sz w:val="22"/>
              <w:szCs w:val="22"/>
              <w:lang w:val="es-CR" w:eastAsia="es-CR" w:bidi="ar-SA"/>
            </w:rPr>
          </w:pPr>
          <w:hyperlink w:anchor="_Toc507351826" w:history="1">
            <w:r w:rsidR="000B7FA9" w:rsidRPr="00626BD3">
              <w:rPr>
                <w:rStyle w:val="Hipervnculo"/>
                <w:noProof/>
                <w:lang w:val="es-CR"/>
              </w:rPr>
              <w:t>1.1</w:t>
            </w:r>
            <w:r w:rsidR="000B7FA9">
              <w:rPr>
                <w:rFonts w:asciiTheme="minorHAnsi" w:hAnsiTheme="minorHAnsi"/>
                <w:noProof/>
                <w:sz w:val="22"/>
                <w:szCs w:val="22"/>
                <w:lang w:val="es-CR" w:eastAsia="es-CR" w:bidi="ar-SA"/>
              </w:rPr>
              <w:tab/>
            </w:r>
            <w:r w:rsidR="000B7FA9" w:rsidRPr="00626BD3">
              <w:rPr>
                <w:rStyle w:val="Hipervnculo"/>
                <w:noProof/>
                <w:lang w:val="es-CR"/>
              </w:rPr>
              <w:t>Fuentes referenciadas</w:t>
            </w:r>
            <w:r w:rsidR="000B7FA9">
              <w:rPr>
                <w:noProof/>
                <w:webHidden/>
              </w:rPr>
              <w:tab/>
            </w:r>
            <w:r w:rsidR="000B7FA9">
              <w:rPr>
                <w:noProof/>
                <w:webHidden/>
              </w:rPr>
              <w:fldChar w:fldCharType="begin"/>
            </w:r>
            <w:r w:rsidR="000B7FA9">
              <w:rPr>
                <w:noProof/>
                <w:webHidden/>
              </w:rPr>
              <w:instrText xml:space="preserve"> PAGEREF _Toc507351826 \h </w:instrText>
            </w:r>
            <w:r w:rsidR="000B7FA9">
              <w:rPr>
                <w:noProof/>
                <w:webHidden/>
              </w:rPr>
            </w:r>
            <w:r w:rsidR="000B7FA9">
              <w:rPr>
                <w:noProof/>
                <w:webHidden/>
              </w:rPr>
              <w:fldChar w:fldCharType="separate"/>
            </w:r>
            <w:r w:rsidR="000B7FA9">
              <w:rPr>
                <w:noProof/>
                <w:webHidden/>
              </w:rPr>
              <w:t>26</w:t>
            </w:r>
            <w:r w:rsidR="000B7FA9">
              <w:rPr>
                <w:noProof/>
                <w:webHidden/>
              </w:rPr>
              <w:fldChar w:fldCharType="end"/>
            </w:r>
          </w:hyperlink>
        </w:p>
        <w:p w14:paraId="2F0857D1"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27" w:history="1">
            <w:r w:rsidR="000B7FA9" w:rsidRPr="00626BD3">
              <w:rPr>
                <w:rStyle w:val="Hipervnculo"/>
                <w:noProof/>
                <w:lang w:val="es-CR"/>
              </w:rPr>
              <w:t>1.2 Fuentes consultadas</w:t>
            </w:r>
            <w:r w:rsidR="000B7FA9">
              <w:rPr>
                <w:noProof/>
                <w:webHidden/>
              </w:rPr>
              <w:tab/>
            </w:r>
            <w:r w:rsidR="000B7FA9">
              <w:rPr>
                <w:noProof/>
                <w:webHidden/>
              </w:rPr>
              <w:fldChar w:fldCharType="begin"/>
            </w:r>
            <w:r w:rsidR="000B7FA9">
              <w:rPr>
                <w:noProof/>
                <w:webHidden/>
              </w:rPr>
              <w:instrText xml:space="preserve"> PAGEREF _Toc507351827 \h </w:instrText>
            </w:r>
            <w:r w:rsidR="000B7FA9">
              <w:rPr>
                <w:noProof/>
                <w:webHidden/>
              </w:rPr>
            </w:r>
            <w:r w:rsidR="000B7FA9">
              <w:rPr>
                <w:noProof/>
                <w:webHidden/>
              </w:rPr>
              <w:fldChar w:fldCharType="separate"/>
            </w:r>
            <w:r w:rsidR="000B7FA9">
              <w:rPr>
                <w:noProof/>
                <w:webHidden/>
              </w:rPr>
              <w:t>26</w:t>
            </w:r>
            <w:r w:rsidR="000B7FA9">
              <w:rPr>
                <w:noProof/>
                <w:webHidden/>
              </w:rPr>
              <w:fldChar w:fldCharType="end"/>
            </w:r>
          </w:hyperlink>
        </w:p>
        <w:p w14:paraId="6E1DCBDC" w14:textId="77777777" w:rsidR="000B7FA9" w:rsidRDefault="00206389">
          <w:pPr>
            <w:pStyle w:val="TDC1"/>
            <w:rPr>
              <w:rFonts w:asciiTheme="minorHAnsi" w:hAnsiTheme="minorHAnsi"/>
              <w:noProof/>
              <w:sz w:val="22"/>
              <w:szCs w:val="22"/>
              <w:lang w:val="es-CR" w:eastAsia="es-CR" w:bidi="ar-SA"/>
            </w:rPr>
          </w:pPr>
          <w:hyperlink w:anchor="_Toc507351828" w:history="1">
            <w:r w:rsidR="000B7FA9" w:rsidRPr="00626BD3">
              <w:rPr>
                <w:rStyle w:val="Hipervnculo"/>
                <w:noProof/>
                <w:lang w:val="es-ES_tradnl"/>
              </w:rPr>
              <w:t>ANEXOS</w:t>
            </w:r>
            <w:r w:rsidR="000B7FA9">
              <w:rPr>
                <w:noProof/>
                <w:webHidden/>
              </w:rPr>
              <w:tab/>
            </w:r>
            <w:r w:rsidR="000B7FA9">
              <w:rPr>
                <w:noProof/>
                <w:webHidden/>
              </w:rPr>
              <w:fldChar w:fldCharType="begin"/>
            </w:r>
            <w:r w:rsidR="000B7FA9">
              <w:rPr>
                <w:noProof/>
                <w:webHidden/>
              </w:rPr>
              <w:instrText xml:space="preserve"> PAGEREF _Toc507351828 \h </w:instrText>
            </w:r>
            <w:r w:rsidR="000B7FA9">
              <w:rPr>
                <w:noProof/>
                <w:webHidden/>
              </w:rPr>
            </w:r>
            <w:r w:rsidR="000B7FA9">
              <w:rPr>
                <w:noProof/>
                <w:webHidden/>
              </w:rPr>
              <w:fldChar w:fldCharType="separate"/>
            </w:r>
            <w:r w:rsidR="000B7FA9">
              <w:rPr>
                <w:noProof/>
                <w:webHidden/>
              </w:rPr>
              <w:t>27</w:t>
            </w:r>
            <w:r w:rsidR="000B7FA9">
              <w:rPr>
                <w:noProof/>
                <w:webHidden/>
              </w:rPr>
              <w:fldChar w:fldCharType="end"/>
            </w:r>
          </w:hyperlink>
        </w:p>
        <w:p w14:paraId="08229616"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29" w:history="1">
            <w:r w:rsidR="000B7FA9" w:rsidRPr="00626BD3">
              <w:rPr>
                <w:rStyle w:val="Hipervnculo"/>
                <w:noProof/>
                <w:lang w:val="es-CR"/>
              </w:rPr>
              <w:t>Anexos Probatorios</w:t>
            </w:r>
            <w:r w:rsidR="000B7FA9">
              <w:rPr>
                <w:noProof/>
                <w:webHidden/>
              </w:rPr>
              <w:tab/>
            </w:r>
            <w:r w:rsidR="000B7FA9">
              <w:rPr>
                <w:noProof/>
                <w:webHidden/>
              </w:rPr>
              <w:fldChar w:fldCharType="begin"/>
            </w:r>
            <w:r w:rsidR="000B7FA9">
              <w:rPr>
                <w:noProof/>
                <w:webHidden/>
              </w:rPr>
              <w:instrText xml:space="preserve"> PAGEREF _Toc507351829 \h </w:instrText>
            </w:r>
            <w:r w:rsidR="000B7FA9">
              <w:rPr>
                <w:noProof/>
                <w:webHidden/>
              </w:rPr>
            </w:r>
            <w:r w:rsidR="000B7FA9">
              <w:rPr>
                <w:noProof/>
                <w:webHidden/>
              </w:rPr>
              <w:fldChar w:fldCharType="separate"/>
            </w:r>
            <w:r w:rsidR="000B7FA9">
              <w:rPr>
                <w:noProof/>
                <w:webHidden/>
              </w:rPr>
              <w:t>27</w:t>
            </w:r>
            <w:r w:rsidR="000B7FA9">
              <w:rPr>
                <w:noProof/>
                <w:webHidden/>
              </w:rPr>
              <w:fldChar w:fldCharType="end"/>
            </w:r>
          </w:hyperlink>
        </w:p>
        <w:p w14:paraId="31E4717B" w14:textId="77777777" w:rsidR="000B7FA9" w:rsidRDefault="00206389">
          <w:pPr>
            <w:pStyle w:val="TDC2"/>
            <w:tabs>
              <w:tab w:val="right" w:leader="dot" w:pos="8494"/>
            </w:tabs>
            <w:rPr>
              <w:rFonts w:asciiTheme="minorHAnsi" w:hAnsiTheme="minorHAnsi"/>
              <w:noProof/>
              <w:sz w:val="22"/>
              <w:szCs w:val="22"/>
              <w:lang w:val="es-CR" w:eastAsia="es-CR" w:bidi="ar-SA"/>
            </w:rPr>
          </w:pPr>
          <w:hyperlink w:anchor="_Toc507351830" w:history="1">
            <w:r w:rsidR="000B7FA9" w:rsidRPr="00626BD3">
              <w:rPr>
                <w:rStyle w:val="Hipervnculo"/>
                <w:noProof/>
              </w:rPr>
              <w:t>Anexos del informe TFG</w:t>
            </w:r>
            <w:r w:rsidR="000B7FA9">
              <w:rPr>
                <w:noProof/>
                <w:webHidden/>
              </w:rPr>
              <w:tab/>
            </w:r>
            <w:r w:rsidR="000B7FA9">
              <w:rPr>
                <w:noProof/>
                <w:webHidden/>
              </w:rPr>
              <w:fldChar w:fldCharType="begin"/>
            </w:r>
            <w:r w:rsidR="000B7FA9">
              <w:rPr>
                <w:noProof/>
                <w:webHidden/>
              </w:rPr>
              <w:instrText xml:space="preserve"> PAGEREF _Toc507351830 \h </w:instrText>
            </w:r>
            <w:r w:rsidR="000B7FA9">
              <w:rPr>
                <w:noProof/>
                <w:webHidden/>
              </w:rPr>
            </w:r>
            <w:r w:rsidR="000B7FA9">
              <w:rPr>
                <w:noProof/>
                <w:webHidden/>
              </w:rPr>
              <w:fldChar w:fldCharType="separate"/>
            </w:r>
            <w:r w:rsidR="000B7FA9">
              <w:rPr>
                <w:noProof/>
                <w:webHidden/>
              </w:rPr>
              <w:t>27</w:t>
            </w:r>
            <w:r w:rsidR="000B7FA9">
              <w:rPr>
                <w:noProof/>
                <w:webHidden/>
              </w:rPr>
              <w:fldChar w:fldCharType="end"/>
            </w:r>
          </w:hyperlink>
        </w:p>
        <w:p w14:paraId="49F39A38" w14:textId="510A4A72" w:rsidR="002D785D" w:rsidRDefault="00746AD4">
          <w:r>
            <w:fldChar w:fldCharType="end"/>
          </w:r>
        </w:p>
      </w:sdtContent>
    </w:sdt>
    <w:p w14:paraId="49F39A39" w14:textId="77777777" w:rsidR="009030E6" w:rsidRDefault="009030E6">
      <w:pPr>
        <w:spacing w:line="276" w:lineRule="auto"/>
        <w:rPr>
          <w:b/>
          <w:caps/>
          <w:spacing w:val="5"/>
          <w:sz w:val="28"/>
          <w:szCs w:val="32"/>
          <w:lang w:val="es-ES"/>
        </w:rPr>
      </w:pPr>
      <w:r>
        <w:rPr>
          <w:lang w:val="es-ES"/>
        </w:rPr>
        <w:br w:type="page"/>
      </w:r>
    </w:p>
    <w:p w14:paraId="49F39A3A" w14:textId="168DCF4F" w:rsidR="00163299" w:rsidRDefault="000C0492" w:rsidP="003944C7">
      <w:pPr>
        <w:pStyle w:val="Ttulo1"/>
        <w:rPr>
          <w:lang w:val="es-ES"/>
        </w:rPr>
      </w:pPr>
      <w:bookmarkStart w:id="32" w:name="_Toc507351794"/>
      <w:r>
        <w:rPr>
          <w:lang w:val="es-ES"/>
        </w:rPr>
        <w:lastRenderedPageBreak/>
        <w:t>Í</w:t>
      </w:r>
      <w:r w:rsidR="002B5BA9" w:rsidRPr="002B5BA9">
        <w:rPr>
          <w:lang w:val="es-ES"/>
        </w:rPr>
        <w:t>NDICE DE</w:t>
      </w:r>
      <w:r w:rsidR="00C65273">
        <w:rPr>
          <w:lang w:val="es-ES"/>
        </w:rPr>
        <w:t xml:space="preserve"> TABLAS</w:t>
      </w:r>
      <w:bookmarkEnd w:id="32"/>
    </w:p>
    <w:p w14:paraId="6D0F9B82" w14:textId="47BDD185" w:rsidR="00364EAE" w:rsidRDefault="00364EAE">
      <w:pPr>
        <w:pStyle w:val="Tabladeilustraciones"/>
        <w:tabs>
          <w:tab w:val="right" w:leader="dot" w:pos="8494"/>
        </w:tabs>
        <w:rPr>
          <w:rFonts w:asciiTheme="minorHAnsi" w:hAnsiTheme="minorHAnsi"/>
          <w:noProof/>
          <w:sz w:val="22"/>
          <w:szCs w:val="22"/>
          <w:lang w:val="es-CR" w:eastAsia="es-CR" w:bidi="ar-SA"/>
        </w:rPr>
      </w:pPr>
      <w:r>
        <w:rPr>
          <w:lang w:val="es-ES"/>
        </w:rPr>
        <w:fldChar w:fldCharType="begin"/>
      </w:r>
      <w:r>
        <w:rPr>
          <w:lang w:val="es-ES"/>
        </w:rPr>
        <w:instrText xml:space="preserve"> TOC \h \z \c "Tabla" </w:instrText>
      </w:r>
      <w:r>
        <w:rPr>
          <w:lang w:val="es-ES"/>
        </w:rPr>
        <w:fldChar w:fldCharType="separate"/>
      </w:r>
      <w:hyperlink w:anchor="_Toc513494352" w:history="1">
        <w:r>
          <w:rPr>
            <w:rStyle w:val="Hipervnculo"/>
            <w:noProof/>
          </w:rPr>
          <w:t>Tabla I</w:t>
        </w:r>
        <w:r w:rsidRPr="00296D34">
          <w:rPr>
            <w:rStyle w:val="Hipervnculo"/>
            <w:noProof/>
          </w:rPr>
          <w:t>: Objetivos del proyecto</w:t>
        </w:r>
        <w:r>
          <w:rPr>
            <w:noProof/>
            <w:webHidden/>
          </w:rPr>
          <w:tab/>
        </w:r>
        <w:r>
          <w:rPr>
            <w:noProof/>
            <w:webHidden/>
          </w:rPr>
          <w:fldChar w:fldCharType="begin"/>
        </w:r>
        <w:r>
          <w:rPr>
            <w:noProof/>
            <w:webHidden/>
          </w:rPr>
          <w:instrText xml:space="preserve"> PAGEREF _Toc513494352 \h </w:instrText>
        </w:r>
        <w:r>
          <w:rPr>
            <w:noProof/>
            <w:webHidden/>
          </w:rPr>
        </w:r>
        <w:r>
          <w:rPr>
            <w:noProof/>
            <w:webHidden/>
          </w:rPr>
          <w:fldChar w:fldCharType="separate"/>
        </w:r>
        <w:r>
          <w:rPr>
            <w:noProof/>
            <w:webHidden/>
          </w:rPr>
          <w:t>0</w:t>
        </w:r>
        <w:r>
          <w:rPr>
            <w:noProof/>
            <w:webHidden/>
          </w:rPr>
          <w:fldChar w:fldCharType="end"/>
        </w:r>
      </w:hyperlink>
    </w:p>
    <w:p w14:paraId="0ACDC590" w14:textId="492D30ED" w:rsidR="00364EAE" w:rsidRDefault="00206389">
      <w:pPr>
        <w:pStyle w:val="Tabladeilustraciones"/>
        <w:tabs>
          <w:tab w:val="right" w:leader="dot" w:pos="8494"/>
        </w:tabs>
        <w:rPr>
          <w:rFonts w:asciiTheme="minorHAnsi" w:hAnsiTheme="minorHAnsi"/>
          <w:noProof/>
          <w:sz w:val="22"/>
          <w:szCs w:val="22"/>
          <w:lang w:val="es-CR" w:eastAsia="es-CR" w:bidi="ar-SA"/>
        </w:rPr>
      </w:pPr>
      <w:hyperlink w:anchor="_Toc513494353" w:history="1">
        <w:r w:rsidR="00364EAE" w:rsidRPr="00296D34">
          <w:rPr>
            <w:rStyle w:val="Hipervnculo"/>
            <w:noProof/>
          </w:rPr>
          <w:t xml:space="preserve">Tabla </w:t>
        </w:r>
        <w:r w:rsidR="00364EAE">
          <w:rPr>
            <w:rStyle w:val="Hipervnculo"/>
            <w:noProof/>
          </w:rPr>
          <w:t>II</w:t>
        </w:r>
        <w:r w:rsidR="00364EAE" w:rsidRPr="00296D34">
          <w:rPr>
            <w:rStyle w:val="Hipervnculo"/>
            <w:noProof/>
          </w:rPr>
          <w:t>: Definición de los supuestos a tomar en cuenta para el desarrollo del proyecto.</w:t>
        </w:r>
        <w:r w:rsidR="00364EAE">
          <w:rPr>
            <w:noProof/>
            <w:webHidden/>
          </w:rPr>
          <w:tab/>
        </w:r>
        <w:r w:rsidR="00364EAE">
          <w:rPr>
            <w:noProof/>
            <w:webHidden/>
          </w:rPr>
          <w:fldChar w:fldCharType="begin"/>
        </w:r>
        <w:r w:rsidR="00364EAE">
          <w:rPr>
            <w:noProof/>
            <w:webHidden/>
          </w:rPr>
          <w:instrText xml:space="preserve"> PAGEREF _Toc513494353 \h </w:instrText>
        </w:r>
        <w:r w:rsidR="00364EAE">
          <w:rPr>
            <w:noProof/>
            <w:webHidden/>
          </w:rPr>
        </w:r>
        <w:r w:rsidR="00364EAE">
          <w:rPr>
            <w:noProof/>
            <w:webHidden/>
          </w:rPr>
          <w:fldChar w:fldCharType="separate"/>
        </w:r>
        <w:r w:rsidR="00364EAE">
          <w:rPr>
            <w:noProof/>
            <w:webHidden/>
          </w:rPr>
          <w:t>28</w:t>
        </w:r>
        <w:r w:rsidR="00364EAE">
          <w:rPr>
            <w:noProof/>
            <w:webHidden/>
          </w:rPr>
          <w:fldChar w:fldCharType="end"/>
        </w:r>
      </w:hyperlink>
    </w:p>
    <w:p w14:paraId="1320D831" w14:textId="53905027" w:rsidR="00364EAE" w:rsidRDefault="00206389">
      <w:pPr>
        <w:pStyle w:val="Tabladeilustraciones"/>
        <w:tabs>
          <w:tab w:val="right" w:leader="dot" w:pos="8494"/>
        </w:tabs>
        <w:rPr>
          <w:rFonts w:asciiTheme="minorHAnsi" w:hAnsiTheme="minorHAnsi"/>
          <w:noProof/>
          <w:sz w:val="22"/>
          <w:szCs w:val="22"/>
          <w:lang w:val="es-CR" w:eastAsia="es-CR" w:bidi="ar-SA"/>
        </w:rPr>
      </w:pPr>
      <w:hyperlink w:anchor="_Toc513494354" w:history="1">
        <w:r w:rsidR="00364EAE">
          <w:rPr>
            <w:rStyle w:val="Hipervnculo"/>
            <w:noProof/>
          </w:rPr>
          <w:t>Tabla III</w:t>
        </w:r>
        <w:r w:rsidR="00364EAE" w:rsidRPr="00296D34">
          <w:rPr>
            <w:rStyle w:val="Hipervnculo"/>
            <w:noProof/>
          </w:rPr>
          <w:t>: Definición de las restricciones a tomar en cuenta para el desarrollo del proyecto.</w:t>
        </w:r>
        <w:r w:rsidR="00364EAE">
          <w:rPr>
            <w:noProof/>
            <w:webHidden/>
          </w:rPr>
          <w:tab/>
        </w:r>
        <w:r w:rsidR="00364EAE">
          <w:rPr>
            <w:noProof/>
            <w:webHidden/>
          </w:rPr>
          <w:fldChar w:fldCharType="begin"/>
        </w:r>
        <w:r w:rsidR="00364EAE">
          <w:rPr>
            <w:noProof/>
            <w:webHidden/>
          </w:rPr>
          <w:instrText xml:space="preserve"> PAGEREF _Toc513494354 \h </w:instrText>
        </w:r>
        <w:r w:rsidR="00364EAE">
          <w:rPr>
            <w:noProof/>
            <w:webHidden/>
          </w:rPr>
        </w:r>
        <w:r w:rsidR="00364EAE">
          <w:rPr>
            <w:noProof/>
            <w:webHidden/>
          </w:rPr>
          <w:fldChar w:fldCharType="separate"/>
        </w:r>
        <w:r w:rsidR="00364EAE">
          <w:rPr>
            <w:noProof/>
            <w:webHidden/>
          </w:rPr>
          <w:t>30</w:t>
        </w:r>
        <w:r w:rsidR="00364EAE">
          <w:rPr>
            <w:noProof/>
            <w:webHidden/>
          </w:rPr>
          <w:fldChar w:fldCharType="end"/>
        </w:r>
      </w:hyperlink>
    </w:p>
    <w:p w14:paraId="6E129016" w14:textId="78B30015" w:rsidR="00364EAE" w:rsidRDefault="00206389">
      <w:pPr>
        <w:pStyle w:val="Tabladeilustraciones"/>
        <w:tabs>
          <w:tab w:val="right" w:leader="dot" w:pos="8494"/>
        </w:tabs>
        <w:rPr>
          <w:rFonts w:asciiTheme="minorHAnsi" w:hAnsiTheme="minorHAnsi"/>
          <w:noProof/>
          <w:sz w:val="22"/>
          <w:szCs w:val="22"/>
          <w:lang w:val="es-CR" w:eastAsia="es-CR" w:bidi="ar-SA"/>
        </w:rPr>
      </w:pPr>
      <w:hyperlink w:anchor="_Toc513494355" w:history="1">
        <w:r w:rsidR="00364EAE">
          <w:rPr>
            <w:rStyle w:val="Hipervnculo"/>
            <w:noProof/>
            <w:lang w:val="es-CR"/>
          </w:rPr>
          <w:t>Tabla IV</w:t>
        </w:r>
        <w:r w:rsidR="00364EAE" w:rsidRPr="00296D34">
          <w:rPr>
            <w:rStyle w:val="Hipervnculo"/>
            <w:noProof/>
            <w:lang w:val="es-CR"/>
          </w:rPr>
          <w:t>: Desarrollo de entregables por actividad de cada objetivo específico.</w:t>
        </w:r>
        <w:r w:rsidR="00364EAE">
          <w:rPr>
            <w:noProof/>
            <w:webHidden/>
          </w:rPr>
          <w:tab/>
        </w:r>
        <w:r w:rsidR="00364EAE">
          <w:rPr>
            <w:noProof/>
            <w:webHidden/>
          </w:rPr>
          <w:fldChar w:fldCharType="begin"/>
        </w:r>
        <w:r w:rsidR="00364EAE">
          <w:rPr>
            <w:noProof/>
            <w:webHidden/>
          </w:rPr>
          <w:instrText xml:space="preserve"> PAGEREF _Toc513494355 \h </w:instrText>
        </w:r>
        <w:r w:rsidR="00364EAE">
          <w:rPr>
            <w:noProof/>
            <w:webHidden/>
          </w:rPr>
        </w:r>
        <w:r w:rsidR="00364EAE">
          <w:rPr>
            <w:noProof/>
            <w:webHidden/>
          </w:rPr>
          <w:fldChar w:fldCharType="separate"/>
        </w:r>
        <w:r w:rsidR="00364EAE">
          <w:rPr>
            <w:noProof/>
            <w:webHidden/>
          </w:rPr>
          <w:t>32</w:t>
        </w:r>
        <w:r w:rsidR="00364EAE">
          <w:rPr>
            <w:noProof/>
            <w:webHidden/>
          </w:rPr>
          <w:fldChar w:fldCharType="end"/>
        </w:r>
      </w:hyperlink>
    </w:p>
    <w:p w14:paraId="49F39A3F" w14:textId="6BBF4EC3" w:rsidR="00A65E64" w:rsidRPr="007D7F74" w:rsidRDefault="00364EAE">
      <w:pPr>
        <w:spacing w:line="276" w:lineRule="auto"/>
        <w:rPr>
          <w:b/>
          <w:caps/>
          <w:spacing w:val="5"/>
          <w:sz w:val="28"/>
          <w:szCs w:val="32"/>
          <w:lang w:val="es-ES_tradnl"/>
        </w:rPr>
      </w:pPr>
      <w:r>
        <w:rPr>
          <w:lang w:val="es-ES"/>
        </w:rPr>
        <w:fldChar w:fldCharType="end"/>
      </w:r>
      <w:r w:rsidR="00A65E64">
        <w:rPr>
          <w:lang w:val="es-ES"/>
        </w:rPr>
        <w:br w:type="page"/>
      </w:r>
    </w:p>
    <w:p w14:paraId="49F39A40" w14:textId="19698AD9" w:rsidR="0002229A" w:rsidRPr="00C416A4" w:rsidRDefault="000C0492" w:rsidP="003944C7">
      <w:pPr>
        <w:pStyle w:val="Ttulo1"/>
        <w:rPr>
          <w:lang w:val="es-CR"/>
        </w:rPr>
      </w:pPr>
      <w:bookmarkStart w:id="33" w:name="_Toc507351795"/>
      <w:r>
        <w:rPr>
          <w:lang w:val="es-ES"/>
        </w:rPr>
        <w:lastRenderedPageBreak/>
        <w:t>Í</w:t>
      </w:r>
      <w:r w:rsidR="002B5BA9">
        <w:rPr>
          <w:lang w:val="es-ES"/>
        </w:rPr>
        <w:t>NDICE DE FIGURAS</w:t>
      </w:r>
      <w:bookmarkEnd w:id="33"/>
    </w:p>
    <w:p w14:paraId="1D85AA08" w14:textId="77777777" w:rsidR="00B701ED" w:rsidRDefault="00B701ED">
      <w:pPr>
        <w:pStyle w:val="Tabladeilustraciones"/>
        <w:tabs>
          <w:tab w:val="right" w:leader="dot" w:pos="8494"/>
        </w:tabs>
        <w:rPr>
          <w:rFonts w:asciiTheme="minorHAnsi" w:hAnsiTheme="minorHAnsi"/>
          <w:noProof/>
          <w:sz w:val="22"/>
          <w:szCs w:val="22"/>
          <w:lang w:val="es-CR" w:eastAsia="es-CR" w:bidi="ar-SA"/>
        </w:rPr>
      </w:pPr>
      <w:r>
        <w:rPr>
          <w:b/>
          <w:lang w:val="es-ES"/>
        </w:rPr>
        <w:fldChar w:fldCharType="begin"/>
      </w:r>
      <w:r>
        <w:rPr>
          <w:b/>
          <w:lang w:val="es-ES"/>
        </w:rPr>
        <w:instrText xml:space="preserve"> TOC \h \z \c "Figura" </w:instrText>
      </w:r>
      <w:r>
        <w:rPr>
          <w:b/>
          <w:lang w:val="es-ES"/>
        </w:rPr>
        <w:fldChar w:fldCharType="separate"/>
      </w:r>
      <w:hyperlink w:anchor="_Toc513494596" w:history="1">
        <w:r w:rsidRPr="00D264D3">
          <w:rPr>
            <w:rStyle w:val="Hipervnculo"/>
            <w:noProof/>
          </w:rPr>
          <w:t>Figura 1: Organigrama de FUNDATEC.</w:t>
        </w:r>
        <w:r>
          <w:rPr>
            <w:noProof/>
            <w:webHidden/>
          </w:rPr>
          <w:tab/>
        </w:r>
        <w:r>
          <w:rPr>
            <w:noProof/>
            <w:webHidden/>
          </w:rPr>
          <w:fldChar w:fldCharType="begin"/>
        </w:r>
        <w:r>
          <w:rPr>
            <w:noProof/>
            <w:webHidden/>
          </w:rPr>
          <w:instrText xml:space="preserve"> PAGEREF _Toc513494596 \h </w:instrText>
        </w:r>
        <w:r>
          <w:rPr>
            <w:noProof/>
            <w:webHidden/>
          </w:rPr>
        </w:r>
        <w:r>
          <w:rPr>
            <w:noProof/>
            <w:webHidden/>
          </w:rPr>
          <w:fldChar w:fldCharType="separate"/>
        </w:r>
        <w:r>
          <w:rPr>
            <w:noProof/>
            <w:webHidden/>
          </w:rPr>
          <w:t>20</w:t>
        </w:r>
        <w:r>
          <w:rPr>
            <w:noProof/>
            <w:webHidden/>
          </w:rPr>
          <w:fldChar w:fldCharType="end"/>
        </w:r>
      </w:hyperlink>
    </w:p>
    <w:p w14:paraId="2BD8C6F4" w14:textId="77777777" w:rsidR="00B701ED" w:rsidRDefault="00206389">
      <w:pPr>
        <w:pStyle w:val="Tabladeilustraciones"/>
        <w:tabs>
          <w:tab w:val="right" w:leader="dot" w:pos="8494"/>
        </w:tabs>
        <w:rPr>
          <w:rFonts w:asciiTheme="minorHAnsi" w:hAnsiTheme="minorHAnsi"/>
          <w:noProof/>
          <w:sz w:val="22"/>
          <w:szCs w:val="22"/>
          <w:lang w:val="es-CR" w:eastAsia="es-CR" w:bidi="ar-SA"/>
        </w:rPr>
      </w:pPr>
      <w:hyperlink w:anchor="_Toc513494597" w:history="1">
        <w:r w:rsidR="00B701ED" w:rsidRPr="00D264D3">
          <w:rPr>
            <w:rStyle w:val="Hipervnculo"/>
            <w:noProof/>
          </w:rPr>
          <w:t>Figura 2: Diagrama EDT.</w:t>
        </w:r>
        <w:r w:rsidR="00B701ED">
          <w:rPr>
            <w:noProof/>
            <w:webHidden/>
          </w:rPr>
          <w:tab/>
        </w:r>
        <w:r w:rsidR="00B701ED">
          <w:rPr>
            <w:noProof/>
            <w:webHidden/>
          </w:rPr>
          <w:fldChar w:fldCharType="begin"/>
        </w:r>
        <w:r w:rsidR="00B701ED">
          <w:rPr>
            <w:noProof/>
            <w:webHidden/>
          </w:rPr>
          <w:instrText xml:space="preserve"> PAGEREF _Toc513494597 \h </w:instrText>
        </w:r>
        <w:r w:rsidR="00B701ED">
          <w:rPr>
            <w:noProof/>
            <w:webHidden/>
          </w:rPr>
        </w:r>
        <w:r w:rsidR="00B701ED">
          <w:rPr>
            <w:noProof/>
            <w:webHidden/>
          </w:rPr>
          <w:fldChar w:fldCharType="separate"/>
        </w:r>
        <w:r w:rsidR="00B701ED">
          <w:rPr>
            <w:noProof/>
            <w:webHidden/>
          </w:rPr>
          <w:t>32</w:t>
        </w:r>
        <w:r w:rsidR="00B701ED">
          <w:rPr>
            <w:noProof/>
            <w:webHidden/>
          </w:rPr>
          <w:fldChar w:fldCharType="end"/>
        </w:r>
      </w:hyperlink>
    </w:p>
    <w:p w14:paraId="49F39A45" w14:textId="5513D973" w:rsidR="002B5BA9" w:rsidRDefault="00B701ED" w:rsidP="00015A36">
      <w:pPr>
        <w:pStyle w:val="Prrafodelista"/>
        <w:ind w:left="0"/>
        <w:rPr>
          <w:b/>
          <w:lang w:val="es-ES"/>
        </w:rPr>
      </w:pPr>
      <w:r>
        <w:rPr>
          <w:b/>
          <w:lang w:val="es-ES"/>
        </w:rPr>
        <w:fldChar w:fldCharType="end"/>
      </w:r>
      <w:r w:rsidR="002B5BA9">
        <w:rPr>
          <w:b/>
          <w:lang w:val="es-ES"/>
        </w:rPr>
        <w:br w:type="page"/>
      </w:r>
    </w:p>
    <w:p w14:paraId="49F39A46" w14:textId="52F88C1C" w:rsidR="002B5BA9" w:rsidRDefault="005D47AB" w:rsidP="003944C7">
      <w:pPr>
        <w:pStyle w:val="Ttulo1"/>
        <w:rPr>
          <w:lang w:val="es-ES"/>
        </w:rPr>
      </w:pPr>
      <w:bookmarkStart w:id="34" w:name="_Toc507351796"/>
      <w:r w:rsidRPr="005D47AB">
        <w:rPr>
          <w:lang w:val="es-ES"/>
        </w:rPr>
        <w:lastRenderedPageBreak/>
        <w:t>GLOSARIO</w:t>
      </w:r>
      <w:bookmarkEnd w:id="34"/>
    </w:p>
    <w:p w14:paraId="68BB8544" w14:textId="77777777" w:rsidR="000671DC" w:rsidRPr="00B74E2F" w:rsidRDefault="000671DC" w:rsidP="000671DC">
      <w:pPr>
        <w:pStyle w:val="Prrafodelista"/>
        <w:numPr>
          <w:ilvl w:val="0"/>
          <w:numId w:val="2"/>
        </w:numPr>
        <w:rPr>
          <w:lang w:val="es-CR"/>
        </w:rPr>
      </w:pPr>
      <w:r w:rsidRPr="007F471D">
        <w:rPr>
          <w:b/>
          <w:lang w:val="es-ES"/>
        </w:rPr>
        <w:t>CTT</w:t>
      </w:r>
      <w:r>
        <w:rPr>
          <w:lang w:val="es-ES"/>
        </w:rPr>
        <w:t>: Centro de Transferencia Tecnológica.</w:t>
      </w:r>
    </w:p>
    <w:p w14:paraId="71A45FC1" w14:textId="544139AC" w:rsidR="000B7FA9" w:rsidRPr="00766CF8" w:rsidRDefault="000B7FA9" w:rsidP="000B7FA9">
      <w:pPr>
        <w:pStyle w:val="Prrafodelista"/>
        <w:numPr>
          <w:ilvl w:val="0"/>
          <w:numId w:val="2"/>
        </w:numPr>
        <w:rPr>
          <w:lang w:val="es-CR"/>
        </w:rPr>
      </w:pPr>
      <w:r>
        <w:rPr>
          <w:b/>
          <w:lang w:val="es-ES"/>
        </w:rPr>
        <w:t>FUNDATEC</w:t>
      </w:r>
      <w:r w:rsidRPr="002B161B">
        <w:rPr>
          <w:lang w:val="es-ES"/>
        </w:rPr>
        <w:t xml:space="preserve">: </w:t>
      </w:r>
      <w:r>
        <w:rPr>
          <w:lang w:val="es-ES"/>
        </w:rPr>
        <w:t>Fundación del Instituto Tecnológico de Costa Rica.</w:t>
      </w:r>
    </w:p>
    <w:p w14:paraId="49D82215" w14:textId="77777777" w:rsidR="000671DC" w:rsidRPr="007F471D" w:rsidRDefault="000671DC" w:rsidP="000671DC">
      <w:pPr>
        <w:pStyle w:val="Prrafodelista"/>
        <w:numPr>
          <w:ilvl w:val="0"/>
          <w:numId w:val="2"/>
        </w:numPr>
        <w:rPr>
          <w:lang w:val="es-CR"/>
        </w:rPr>
      </w:pPr>
      <w:r w:rsidRPr="007F471D">
        <w:rPr>
          <w:b/>
          <w:lang w:val="es-ES"/>
        </w:rPr>
        <w:t>ITCR</w:t>
      </w:r>
      <w:r>
        <w:rPr>
          <w:lang w:val="es-ES"/>
        </w:rPr>
        <w:t>: Instituto Tecnológico de Costa Rica.</w:t>
      </w:r>
    </w:p>
    <w:p w14:paraId="49F39A48" w14:textId="77777777" w:rsidR="00B74E2F" w:rsidRPr="007F471D" w:rsidRDefault="00B74E2F" w:rsidP="00B64035">
      <w:pPr>
        <w:pStyle w:val="Prrafodelista"/>
        <w:numPr>
          <w:ilvl w:val="0"/>
          <w:numId w:val="2"/>
        </w:numPr>
        <w:rPr>
          <w:lang w:val="es-CR"/>
        </w:rPr>
      </w:pPr>
      <w:r>
        <w:rPr>
          <w:b/>
          <w:lang w:val="es-ES"/>
        </w:rPr>
        <w:t>TIC</w:t>
      </w:r>
      <w:r w:rsidRPr="002B161B">
        <w:rPr>
          <w:lang w:val="es-ES"/>
        </w:rPr>
        <w:t xml:space="preserve">: </w:t>
      </w:r>
      <w:r>
        <w:rPr>
          <w:lang w:val="es-ES"/>
        </w:rPr>
        <w:t>Tecnologías de Información y Comunicaciones</w:t>
      </w:r>
    </w:p>
    <w:p w14:paraId="49F39A49" w14:textId="7136BC41" w:rsidR="00211DAA" w:rsidRPr="000671DC" w:rsidRDefault="00A82E7D" w:rsidP="00FF7AF5">
      <w:pPr>
        <w:pStyle w:val="Prrafodelista"/>
        <w:numPr>
          <w:ilvl w:val="0"/>
          <w:numId w:val="2"/>
        </w:numPr>
        <w:spacing w:before="245"/>
        <w:rPr>
          <w:b/>
          <w:sz w:val="28"/>
          <w:szCs w:val="28"/>
          <w:lang w:val="es-CR"/>
        </w:rPr>
      </w:pPr>
      <w:r w:rsidRPr="000671DC">
        <w:rPr>
          <w:b/>
          <w:lang w:val="es-ES"/>
        </w:rPr>
        <w:t>TI</w:t>
      </w:r>
      <w:r w:rsidR="00F31CC9" w:rsidRPr="000671DC">
        <w:rPr>
          <w:lang w:val="es-CR"/>
        </w:rPr>
        <w:t>: Tecnologías</w:t>
      </w:r>
      <w:r w:rsidRPr="000671DC">
        <w:rPr>
          <w:lang w:val="es-CR"/>
        </w:rPr>
        <w:t xml:space="preserve"> de Información.</w:t>
      </w:r>
      <w:r w:rsidR="00211DAA" w:rsidRPr="000671DC">
        <w:rPr>
          <w:b/>
          <w:sz w:val="28"/>
          <w:szCs w:val="28"/>
          <w:lang w:val="es-CR"/>
        </w:rPr>
        <w:br w:type="page"/>
      </w:r>
    </w:p>
    <w:p w14:paraId="49F39A4A" w14:textId="49EE76AB" w:rsidR="005D47AB" w:rsidRDefault="005D47AB" w:rsidP="00B74E2F">
      <w:pPr>
        <w:pStyle w:val="Ttulo1"/>
        <w:rPr>
          <w:lang w:val="es-ES"/>
        </w:rPr>
      </w:pPr>
      <w:bookmarkStart w:id="35" w:name="_Toc507351797"/>
      <w:r w:rsidRPr="00BF60A3">
        <w:rPr>
          <w:lang w:val="es-ES"/>
        </w:rPr>
        <w:lastRenderedPageBreak/>
        <w:t>RESUMEN</w:t>
      </w:r>
      <w:bookmarkEnd w:id="35"/>
    </w:p>
    <w:p w14:paraId="49F39A4B" w14:textId="77777777" w:rsidR="002F02AE" w:rsidRDefault="002F02AE" w:rsidP="002F02AE">
      <w:pPr>
        <w:rPr>
          <w:rFonts w:cs="Arial"/>
          <w:bCs/>
          <w:szCs w:val="24"/>
          <w:lang w:val="es-ES_tradnl"/>
        </w:rPr>
      </w:pPr>
      <w:r w:rsidRPr="00805942">
        <w:rPr>
          <w:rFonts w:cs="Arial"/>
          <w:b/>
          <w:bCs/>
          <w:color w:val="FF0000"/>
          <w:szCs w:val="24"/>
          <w:lang w:val="es-ES_tradnl"/>
        </w:rPr>
        <w:t>&lt;</w:t>
      </w:r>
      <w:r>
        <w:rPr>
          <w:rFonts w:cs="Arial"/>
          <w:bCs/>
          <w:szCs w:val="24"/>
          <w:lang w:val="es-ES_tradnl"/>
        </w:rPr>
        <w:t>Resumen</w:t>
      </w:r>
      <w:r w:rsidRPr="00805942">
        <w:rPr>
          <w:rFonts w:cs="Arial"/>
          <w:b/>
          <w:bCs/>
          <w:color w:val="FF0000"/>
          <w:szCs w:val="24"/>
          <w:lang w:val="es-ES_tradnl"/>
        </w:rPr>
        <w:t>&gt;</w:t>
      </w:r>
    </w:p>
    <w:p w14:paraId="49F39A4C" w14:textId="77777777" w:rsidR="00153004" w:rsidRDefault="00153004">
      <w:pPr>
        <w:spacing w:line="276" w:lineRule="auto"/>
        <w:rPr>
          <w:lang w:val="es-ES"/>
        </w:rPr>
        <w:sectPr w:rsidR="00153004" w:rsidSect="00F241A0">
          <w:footerReference w:type="default" r:id="rId10"/>
          <w:type w:val="continuous"/>
          <w:pgSz w:w="11906" w:h="16838"/>
          <w:pgMar w:top="1417" w:right="1701" w:bottom="1417" w:left="1701" w:header="708" w:footer="708" w:gutter="0"/>
          <w:pgNumType w:fmt="lowerRoman"/>
          <w:cols w:space="708"/>
          <w:docGrid w:linePitch="360"/>
        </w:sectPr>
      </w:pPr>
    </w:p>
    <w:p w14:paraId="49F39A4D" w14:textId="77777777" w:rsidR="005D47AB" w:rsidRDefault="00065059" w:rsidP="004C70D4">
      <w:pPr>
        <w:pStyle w:val="Ttulo1"/>
        <w:ind w:left="708" w:hanging="708"/>
        <w:rPr>
          <w:lang w:val="es-ES"/>
        </w:rPr>
      </w:pPr>
      <w:bookmarkStart w:id="36" w:name="_Toc507351798"/>
      <w:r>
        <w:rPr>
          <w:lang w:val="es-ES"/>
        </w:rPr>
        <w:lastRenderedPageBreak/>
        <w:t>CAP</w:t>
      </w:r>
      <w:r w:rsidR="00B74E2F">
        <w:rPr>
          <w:lang w:val="es-ES"/>
        </w:rPr>
        <w:t>Í</w:t>
      </w:r>
      <w:r>
        <w:rPr>
          <w:lang w:val="es-ES"/>
        </w:rPr>
        <w:t xml:space="preserve">TULO </w:t>
      </w:r>
      <w:r w:rsidR="00D9490F">
        <w:rPr>
          <w:lang w:val="es-ES"/>
        </w:rPr>
        <w:t>I</w:t>
      </w:r>
      <w:r>
        <w:rPr>
          <w:lang w:val="es-ES"/>
        </w:rPr>
        <w:t>: INTRODUCCI</w:t>
      </w:r>
      <w:r w:rsidR="00B74E2F">
        <w:rPr>
          <w:lang w:val="es-ES"/>
        </w:rPr>
        <w:t>Ó</w:t>
      </w:r>
      <w:r>
        <w:rPr>
          <w:lang w:val="es-ES"/>
        </w:rPr>
        <w:t>N</w:t>
      </w:r>
      <w:bookmarkEnd w:id="36"/>
    </w:p>
    <w:p w14:paraId="42DE7EF1" w14:textId="2B4B646D" w:rsidR="00B04588" w:rsidRDefault="00B04588" w:rsidP="00525CA4">
      <w:pPr>
        <w:rPr>
          <w:lang w:val="es-ES"/>
        </w:rPr>
      </w:pPr>
      <w:r>
        <w:rPr>
          <w:lang w:val="es-ES"/>
        </w:rPr>
        <w:t>A continuación, e</w:t>
      </w:r>
      <w:r w:rsidR="00634ECC">
        <w:rPr>
          <w:lang w:val="es-ES"/>
        </w:rPr>
        <w:t xml:space="preserve">l informe </w:t>
      </w:r>
      <w:r>
        <w:rPr>
          <w:lang w:val="es-ES"/>
        </w:rPr>
        <w:t>desarrollado</w:t>
      </w:r>
      <w:r w:rsidR="00634ECC">
        <w:rPr>
          <w:lang w:val="es-ES"/>
        </w:rPr>
        <w:t xml:space="preserve"> explica los detalles de la elaboración del proyecto de graduación para optar por el título de Licenciatura en Ingeniería </w:t>
      </w:r>
      <w:r w:rsidR="00525CA4">
        <w:rPr>
          <w:lang w:val="es-ES"/>
        </w:rPr>
        <w:t>I</w:t>
      </w:r>
      <w:r w:rsidR="00634ECC">
        <w:rPr>
          <w:lang w:val="es-ES"/>
        </w:rPr>
        <w:t xml:space="preserve">nformática y </w:t>
      </w:r>
      <w:r w:rsidR="003301BA">
        <w:rPr>
          <w:lang w:val="es-ES"/>
        </w:rPr>
        <w:t>d</w:t>
      </w:r>
      <w:r w:rsidR="00634ECC">
        <w:rPr>
          <w:lang w:val="es-ES"/>
        </w:rPr>
        <w:t xml:space="preserve">esarrollo de aplicaciones web. El </w:t>
      </w:r>
      <w:r w:rsidR="005905A9">
        <w:rPr>
          <w:lang w:val="es-ES"/>
        </w:rPr>
        <w:t>trabajo</w:t>
      </w:r>
      <w:r w:rsidR="00634ECC">
        <w:rPr>
          <w:lang w:val="es-ES"/>
        </w:rPr>
        <w:t xml:space="preserve"> efectuado fue seleccionado </w:t>
      </w:r>
      <w:r w:rsidR="005905A9">
        <w:rPr>
          <w:lang w:val="es-ES"/>
        </w:rPr>
        <w:t xml:space="preserve">en parte como un reto profesional en la carrera y la experiencia de los autores y a su vez sin perder el norte </w:t>
      </w:r>
      <w:r w:rsidR="003301BA">
        <w:rPr>
          <w:lang w:val="es-ES"/>
        </w:rPr>
        <w:t xml:space="preserve">como objetivo primordial el </w:t>
      </w:r>
      <w:r w:rsidR="00634ECC">
        <w:rPr>
          <w:lang w:val="es-ES"/>
        </w:rPr>
        <w:t>resolver la necesidad en la gestión de activos presentada por el Departamento de Tecnologías de Información de la Fundación Tecnológica de Costa Rica</w:t>
      </w:r>
      <w:r w:rsidR="002C3A23">
        <w:rPr>
          <w:lang w:val="es-ES"/>
        </w:rPr>
        <w:t xml:space="preserve"> (FUNDATEC)</w:t>
      </w:r>
      <w:r w:rsidR="00634ECC">
        <w:rPr>
          <w:lang w:val="es-ES"/>
        </w:rPr>
        <w:t>.</w:t>
      </w:r>
    </w:p>
    <w:p w14:paraId="36EACB53" w14:textId="6AEF4978" w:rsidR="005905A9" w:rsidRDefault="002C3A23" w:rsidP="00525CA4">
      <w:pPr>
        <w:rPr>
          <w:lang w:val="es-ES"/>
        </w:rPr>
      </w:pPr>
      <w:r>
        <w:rPr>
          <w:lang w:val="es-ES"/>
        </w:rPr>
        <w:t>Desde sus inicios, FUNDATEC ha estado en constante crecimiento y es debido a esta tendencia positiva</w:t>
      </w:r>
      <w:r w:rsidR="003301BA">
        <w:rPr>
          <w:lang w:val="es-ES"/>
        </w:rPr>
        <w:t xml:space="preserve"> que</w:t>
      </w:r>
      <w:r>
        <w:rPr>
          <w:lang w:val="es-ES"/>
        </w:rPr>
        <w:t xml:space="preserve"> ha tenido que extender su estructura organizativa, ampliando la gama de servicios internos para sus colaboradores, con el fin de  propiciar un ambiente laboral equilibrado, donde se puedan desarrollar los diferentes cursos y actividades de docencia, es por ello que la administración de recursos ha pasado a convertirse en un proceso de vital importancia para el funcionamiento de la institución.</w:t>
      </w:r>
    </w:p>
    <w:p w14:paraId="4F5351EE" w14:textId="78E25EA0" w:rsidR="002C3A23" w:rsidRDefault="002C3A23" w:rsidP="00525CA4">
      <w:pPr>
        <w:rPr>
          <w:lang w:val="es-ES"/>
        </w:rPr>
      </w:pPr>
      <w:r>
        <w:rPr>
          <w:lang w:val="es-ES"/>
        </w:rPr>
        <w:t>Tomando en cuenta lo anterior, y brindándole la importancia debida a las carencias que llegan a presentar los procesos de administración de información que</w:t>
      </w:r>
      <w:r w:rsidR="00525CA4">
        <w:rPr>
          <w:lang w:val="es-ES"/>
        </w:rPr>
        <w:t>,</w:t>
      </w:r>
      <w:r>
        <w:rPr>
          <w:lang w:val="es-ES"/>
        </w:rPr>
        <w:t xml:space="preserve"> aun hoy en </w:t>
      </w:r>
      <w:r w:rsidR="00525CA4">
        <w:rPr>
          <w:lang w:val="es-ES"/>
        </w:rPr>
        <w:t>día,</w:t>
      </w:r>
      <w:r>
        <w:rPr>
          <w:lang w:val="es-ES"/>
        </w:rPr>
        <w:t xml:space="preserve"> se efectúan de forma manual es donde se encuentra la razón por la cual se requiere el planteamiento de una solución </w:t>
      </w:r>
      <w:r w:rsidR="00525CA4">
        <w:rPr>
          <w:lang w:val="es-ES"/>
        </w:rPr>
        <w:t>tecnológica.</w:t>
      </w:r>
    </w:p>
    <w:p w14:paraId="1F551ED5" w14:textId="353B48BD" w:rsidR="003301BA" w:rsidRDefault="003301BA" w:rsidP="00525CA4">
      <w:pPr>
        <w:rPr>
          <w:lang w:val="es-ES"/>
        </w:rPr>
      </w:pPr>
      <w:r>
        <w:rPr>
          <w:lang w:val="es-ES"/>
        </w:rPr>
        <w:t>La gestión de activos es un proceso manual que actualmente</w:t>
      </w:r>
      <w:r w:rsidR="00535D18">
        <w:rPr>
          <w:lang w:val="es-ES"/>
        </w:rPr>
        <w:t xml:space="preserve"> </w:t>
      </w:r>
      <w:r w:rsidR="004F1B2B">
        <w:rPr>
          <w:lang w:val="es-ES"/>
        </w:rPr>
        <w:t xml:space="preserve">en </w:t>
      </w:r>
      <w:r w:rsidR="002141D5">
        <w:rPr>
          <w:lang w:val="es-ES"/>
        </w:rPr>
        <w:t>la Fundación</w:t>
      </w:r>
      <w:r w:rsidR="004F1B2B">
        <w:rPr>
          <w:lang w:val="es-ES"/>
        </w:rPr>
        <w:t xml:space="preserve"> se lleva </w:t>
      </w:r>
      <w:r w:rsidR="002141D5">
        <w:rPr>
          <w:lang w:val="es-ES"/>
        </w:rPr>
        <w:t>a cabo</w:t>
      </w:r>
      <w:r w:rsidR="004F1B2B">
        <w:rPr>
          <w:lang w:val="es-ES"/>
        </w:rPr>
        <w:t xml:space="preserve"> por parte del Departamento de Tecnología. Se utiliza un Excel donde se recopila la información de cada equipo, para ello se tiene que ir a buscar equipo por </w:t>
      </w:r>
      <w:r w:rsidR="002141D5">
        <w:rPr>
          <w:lang w:val="es-ES"/>
        </w:rPr>
        <w:t>equipo, lo cual es una labor que se toma alrededor de dos horas solamente para obtener la información en papel.</w:t>
      </w:r>
    </w:p>
    <w:p w14:paraId="087D1CF2" w14:textId="2E2BFC94" w:rsidR="00525CA4" w:rsidRDefault="002141D5" w:rsidP="00525CA4">
      <w:pPr>
        <w:rPr>
          <w:lang w:val="es-ES"/>
        </w:rPr>
      </w:pPr>
      <w:r>
        <w:rPr>
          <w:lang w:val="es-ES"/>
        </w:rPr>
        <w:t>S</w:t>
      </w:r>
      <w:r w:rsidR="00525CA4">
        <w:rPr>
          <w:lang w:val="es-ES"/>
        </w:rPr>
        <w:t>e propone una solución que tenga como objetivo la mejora en los procesos de administración de activos, que promueva el uso responsable de los bienes y que colabore en el cuidado y control del patrimonio a cargo del Departamento de Tecnologías de Información, integrándose a las soluciones que lo requieran y que lo haga bajo los estándares establecidos por la misma organización.</w:t>
      </w:r>
    </w:p>
    <w:p w14:paraId="68859819" w14:textId="509DB644" w:rsidR="002E0C04" w:rsidRPr="006D54CD" w:rsidRDefault="002E0C04" w:rsidP="00525CA4">
      <w:pPr>
        <w:rPr>
          <w:lang w:val="es-ES"/>
        </w:rPr>
      </w:pPr>
      <w:r>
        <w:rPr>
          <w:lang w:val="es-ES"/>
        </w:rPr>
        <w:lastRenderedPageBreak/>
        <w:t xml:space="preserve">En este capítulo se expone </w:t>
      </w:r>
      <w:r w:rsidR="008E5808">
        <w:rPr>
          <w:lang w:val="es-ES"/>
        </w:rPr>
        <w:t xml:space="preserve">un </w:t>
      </w:r>
      <w:r w:rsidR="002B4D72">
        <w:rPr>
          <w:lang w:val="es-ES"/>
        </w:rPr>
        <w:t>diagnóstico</w:t>
      </w:r>
      <w:r w:rsidR="008E5808">
        <w:rPr>
          <w:lang w:val="es-ES"/>
        </w:rPr>
        <w:t xml:space="preserve"> del estado actual del proceso de gestión de activos de FUNDATEC con el fin de analizar las necesidades del proceso</w:t>
      </w:r>
      <w:r w:rsidR="006D54CD">
        <w:rPr>
          <w:lang w:val="es-ES"/>
        </w:rPr>
        <w:t xml:space="preserve">. Además, se diseña una propuesta de la solución tecnológica que satisfaga las necesidades del proceso así lograr mejorar el mismo. También en este capítulo se describe la implementación de la solución tecnológica en la cual FUNDATEC logra mejorar su proceso, además con el fin de que la herramienta ayude a resolver la problemática se presenta una propuesta de evaluación donde se enfoca en la eficiencia y eficacia, calidad, diseño propuesto, seguridad y mejora continua para el proceso. </w:t>
      </w:r>
    </w:p>
    <w:p w14:paraId="1A74775E" w14:textId="77777777" w:rsidR="00525CA4" w:rsidRDefault="00525CA4">
      <w:pPr>
        <w:spacing w:line="276" w:lineRule="auto"/>
        <w:rPr>
          <w:b/>
          <w:spacing w:val="5"/>
          <w:sz w:val="28"/>
          <w:szCs w:val="28"/>
          <w:lang w:val="es-CR"/>
        </w:rPr>
      </w:pPr>
      <w:bookmarkStart w:id="37" w:name="_Toc507351799"/>
      <w:r>
        <w:rPr>
          <w:lang w:val="es-CR"/>
        </w:rPr>
        <w:br w:type="page"/>
      </w:r>
    </w:p>
    <w:p w14:paraId="49F39A4E" w14:textId="4DF711D8" w:rsidR="0085467B" w:rsidRPr="00176D2B" w:rsidRDefault="00184FC7" w:rsidP="00B74E2F">
      <w:pPr>
        <w:pStyle w:val="Ttulo2"/>
        <w:rPr>
          <w:lang w:val="es-CR"/>
        </w:rPr>
      </w:pPr>
      <w:r w:rsidRPr="00176D2B">
        <w:rPr>
          <w:lang w:val="es-CR"/>
        </w:rPr>
        <w:lastRenderedPageBreak/>
        <w:t xml:space="preserve">1.1 </w:t>
      </w:r>
      <w:r w:rsidR="0085467B" w:rsidRPr="00176D2B">
        <w:rPr>
          <w:lang w:val="es-CR"/>
        </w:rPr>
        <w:t>Antecedentes</w:t>
      </w:r>
      <w:r w:rsidR="00921AA1" w:rsidRPr="00176D2B">
        <w:rPr>
          <w:lang w:val="es-CR"/>
        </w:rPr>
        <w:t xml:space="preserve"> de la pasantía</w:t>
      </w:r>
      <w:bookmarkEnd w:id="37"/>
    </w:p>
    <w:p w14:paraId="6D88DD52" w14:textId="580407DB" w:rsidR="008D16A8" w:rsidRDefault="008D16A8" w:rsidP="008D16A8">
      <w:pPr>
        <w:rPr>
          <w:lang w:val="es-ES"/>
        </w:rPr>
      </w:pPr>
      <w:r>
        <w:rPr>
          <w:lang w:val="es-ES"/>
        </w:rPr>
        <w:t>En la actualidad, las organizaciones crecen a ritmos acelerados y el caso de FUNDATEC no es la excepción. En muchas ocasiones con ese crecimiento se plantean procesos que agilizan las labores diarias y aunque no todos los escenarios son aptos para ser solventados de la mano de la implementación de sistemas de información, la mayoría tiende a mejorar tras su transición.</w:t>
      </w:r>
    </w:p>
    <w:p w14:paraId="369F794B" w14:textId="1A35F196" w:rsidR="008D16A8" w:rsidRDefault="008D16A8" w:rsidP="008D16A8">
      <w:pPr>
        <w:rPr>
          <w:lang w:val="es-ES"/>
        </w:rPr>
      </w:pPr>
      <w:r>
        <w:rPr>
          <w:lang w:val="es-ES"/>
        </w:rPr>
        <w:t xml:space="preserve">Detallando lo anterior, es importante que se tome en cuenta que el proyecto no realiza una búsqueda de </w:t>
      </w:r>
      <w:r w:rsidR="00AC13DA">
        <w:rPr>
          <w:lang w:val="es-ES"/>
        </w:rPr>
        <w:t>un proceso nuevo</w:t>
      </w:r>
      <w:r>
        <w:rPr>
          <w:lang w:val="es-ES"/>
        </w:rPr>
        <w:t xml:space="preserve"> para el control y la gestión de activos en la Fundación, sino que busca mejorar </w:t>
      </w:r>
      <w:r w:rsidR="00AC13DA">
        <w:rPr>
          <w:lang w:val="es-ES"/>
        </w:rPr>
        <w:t>el existente</w:t>
      </w:r>
      <w:r>
        <w:rPr>
          <w:lang w:val="es-ES"/>
        </w:rPr>
        <w:t xml:space="preserve">, siendo esto posible según lo afirman García, Rialp y Rialp (2007)  “Por lo tanto, la inversión en tecnologías de información y comunicación no tiene porqué conllevar la realización de nuevos procesos productivos, lo que permiten es hacer lo mismo que se hacía antes con menos gente y más rápido”. </w:t>
      </w:r>
    </w:p>
    <w:p w14:paraId="1EFCF84E" w14:textId="6ED52FB8" w:rsidR="008D16A8" w:rsidRDefault="008D16A8" w:rsidP="008D16A8">
      <w:pPr>
        <w:rPr>
          <w:lang w:val="es-ES"/>
        </w:rPr>
      </w:pPr>
      <w:r>
        <w:rPr>
          <w:lang w:val="es-ES"/>
        </w:rPr>
        <w:t>Adicionalmente a lo descrito previamente</w:t>
      </w:r>
      <w:r w:rsidR="00851A19">
        <w:rPr>
          <w:lang w:val="es-ES"/>
        </w:rPr>
        <w:t>,</w:t>
      </w:r>
      <w:r>
        <w:rPr>
          <w:lang w:val="es-ES"/>
        </w:rPr>
        <w:t xml:space="preserve"> se suma el deseo constante de mejorar </w:t>
      </w:r>
      <w:r w:rsidR="00851A19">
        <w:rPr>
          <w:lang w:val="es-ES"/>
        </w:rPr>
        <w:t>el</w:t>
      </w:r>
      <w:r>
        <w:rPr>
          <w:lang w:val="es-ES"/>
        </w:rPr>
        <w:t xml:space="preserve"> compromiso tomado por el Departamento de Tecnologías de Información de FUNDATEC, </w:t>
      </w:r>
      <w:r w:rsidR="00851A19">
        <w:rPr>
          <w:lang w:val="es-ES"/>
        </w:rPr>
        <w:t>producto de</w:t>
      </w:r>
      <w:r>
        <w:rPr>
          <w:lang w:val="es-ES"/>
        </w:rPr>
        <w:t xml:space="preserve"> procesos de observación y auditorías (tanto internas como externas) </w:t>
      </w:r>
      <w:r w:rsidR="00851A19">
        <w:rPr>
          <w:lang w:val="es-ES"/>
        </w:rPr>
        <w:t xml:space="preserve">en donde se </w:t>
      </w:r>
      <w:r>
        <w:rPr>
          <w:lang w:val="es-ES"/>
        </w:rPr>
        <w:t xml:space="preserve">han realizado hallazgos sobre la gestión de los activos del departamento, encontrándose así procesos con </w:t>
      </w:r>
      <w:r w:rsidR="00206389">
        <w:rPr>
          <w:lang w:val="es-ES"/>
        </w:rPr>
        <w:t>enormes posibilidades</w:t>
      </w:r>
      <w:r>
        <w:rPr>
          <w:lang w:val="es-ES"/>
        </w:rPr>
        <w:t xml:space="preserve"> de mejorar.</w:t>
      </w:r>
    </w:p>
    <w:p w14:paraId="0F552F7F" w14:textId="297AF192" w:rsidR="00772476" w:rsidRDefault="008161DB" w:rsidP="00772476">
      <w:pPr>
        <w:rPr>
          <w:lang w:val="es-ES"/>
        </w:rPr>
      </w:pPr>
      <w:r>
        <w:rPr>
          <w:lang w:val="es-ES"/>
        </w:rPr>
        <w:t xml:space="preserve">Contextualizando el proceso de gestión de activos, el Departamento de Tecnología de FUNDATEC lleva el control de </w:t>
      </w:r>
      <w:proofErr w:type="gramStart"/>
      <w:r>
        <w:rPr>
          <w:lang w:val="es-ES"/>
        </w:rPr>
        <w:t>los mismos</w:t>
      </w:r>
      <w:proofErr w:type="gramEnd"/>
      <w:r>
        <w:rPr>
          <w:lang w:val="es-ES"/>
        </w:rPr>
        <w:t xml:space="preserve"> mediante herramientas rudimentarias como boletas de solicitudes y recolectando la información en un archivo </w:t>
      </w:r>
      <w:commentRangeStart w:id="38"/>
      <w:r>
        <w:rPr>
          <w:lang w:val="es-ES"/>
        </w:rPr>
        <w:t>Excel</w:t>
      </w:r>
      <w:commentRangeEnd w:id="38"/>
      <w:r w:rsidR="00851A19">
        <w:rPr>
          <w:rStyle w:val="Refdecomentario"/>
        </w:rPr>
        <w:commentReference w:id="38"/>
      </w:r>
      <w:r>
        <w:rPr>
          <w:lang w:val="es-ES"/>
        </w:rPr>
        <w:t xml:space="preserve">. El Patrocinador a externado, en una reunión, que </w:t>
      </w:r>
      <w:r w:rsidR="00716BAF">
        <w:rPr>
          <w:lang w:val="es-ES"/>
        </w:rPr>
        <w:t xml:space="preserve">este proceso toma mucho tiempo y </w:t>
      </w:r>
      <w:r w:rsidR="00366BDE">
        <w:rPr>
          <w:lang w:val="es-ES"/>
        </w:rPr>
        <w:t xml:space="preserve">por </w:t>
      </w:r>
      <w:r w:rsidR="00716BAF">
        <w:rPr>
          <w:lang w:val="es-ES"/>
        </w:rPr>
        <w:t xml:space="preserve">el cual se tiene que </w:t>
      </w:r>
      <w:r w:rsidR="00834F59">
        <w:rPr>
          <w:lang w:val="es-ES"/>
        </w:rPr>
        <w:t xml:space="preserve">tomar </w:t>
      </w:r>
      <w:r w:rsidR="00716BAF">
        <w:rPr>
          <w:lang w:val="es-ES"/>
        </w:rPr>
        <w:t>de las actividades diarias del departamento retrasándose en su diario quehacer. Además, cu</w:t>
      </w:r>
      <w:r w:rsidR="00834F59">
        <w:rPr>
          <w:lang w:val="es-ES"/>
        </w:rPr>
        <w:t>e</w:t>
      </w:r>
      <w:r w:rsidR="00716BAF">
        <w:rPr>
          <w:lang w:val="es-ES"/>
        </w:rPr>
        <w:t xml:space="preserve">nta con problemas de saber la asignación de los equipos, ya que </w:t>
      </w:r>
      <w:r w:rsidR="00851A19">
        <w:rPr>
          <w:lang w:val="es-ES"/>
        </w:rPr>
        <w:t>se</w:t>
      </w:r>
      <w:r w:rsidR="00716BAF">
        <w:rPr>
          <w:lang w:val="es-ES"/>
        </w:rPr>
        <w:t xml:space="preserve"> ha externado la preocupación de que a veces no se sabe</w:t>
      </w:r>
      <w:r w:rsidR="00851A19">
        <w:rPr>
          <w:lang w:val="es-ES"/>
        </w:rPr>
        <w:t xml:space="preserve"> con exactitud a</w:t>
      </w:r>
      <w:r w:rsidR="00716BAF">
        <w:rPr>
          <w:lang w:val="es-ES"/>
        </w:rPr>
        <w:t xml:space="preserve"> dónde se encuentra algún equipo determinado, si el mismo fue donado o salió de circulación.</w:t>
      </w:r>
      <w:r w:rsidR="00772476">
        <w:rPr>
          <w:lang w:val="es-ES"/>
        </w:rPr>
        <w:t xml:space="preserve"> C</w:t>
      </w:r>
      <w:r w:rsidR="00772476">
        <w:rPr>
          <w:lang w:val="es-ES"/>
        </w:rPr>
        <w:t>abe resaltar que los procesos de administración de activos, asignación de responsables, préstamos de equipos, gestión de donaciones entre y para las diferentes sedes y el control y reclamos de garantías con los proveedores son los procesos que se desean ser incluidos dentro del alcance del proyecto.</w:t>
      </w:r>
    </w:p>
    <w:p w14:paraId="243E21A9" w14:textId="7D75128A" w:rsidR="00625DC1" w:rsidRDefault="00625DC1" w:rsidP="008D16A8">
      <w:pPr>
        <w:rPr>
          <w:lang w:val="es-ES"/>
        </w:rPr>
      </w:pPr>
    </w:p>
    <w:p w14:paraId="01EFBA68" w14:textId="7F535758" w:rsidR="00716BAF" w:rsidRDefault="00716BAF" w:rsidP="008D16A8">
      <w:pPr>
        <w:rPr>
          <w:lang w:val="es-ES"/>
        </w:rPr>
      </w:pPr>
      <w:r>
        <w:rPr>
          <w:lang w:val="es-ES"/>
        </w:rPr>
        <w:t xml:space="preserve">La </w:t>
      </w:r>
      <w:r w:rsidR="00851A19">
        <w:rPr>
          <w:lang w:val="es-ES"/>
        </w:rPr>
        <w:t>A</w:t>
      </w:r>
      <w:r>
        <w:rPr>
          <w:lang w:val="es-ES"/>
        </w:rPr>
        <w:t xml:space="preserve">uditoría </w:t>
      </w:r>
      <w:r w:rsidR="00851A19">
        <w:rPr>
          <w:lang w:val="es-ES"/>
        </w:rPr>
        <w:t>I</w:t>
      </w:r>
      <w:r>
        <w:rPr>
          <w:lang w:val="es-ES"/>
        </w:rPr>
        <w:t xml:space="preserve">nterna de FUNDATEC en uno de sus informes realizados, ha catalogado como grave y preocupante la forma de llevar </w:t>
      </w:r>
      <w:proofErr w:type="spellStart"/>
      <w:r>
        <w:rPr>
          <w:lang w:val="es-ES"/>
        </w:rPr>
        <w:t>acabo</w:t>
      </w:r>
      <w:proofErr w:type="spellEnd"/>
      <w:r>
        <w:rPr>
          <w:lang w:val="es-ES"/>
        </w:rPr>
        <w:t xml:space="preserve"> el proceso de gestión de activos, por lo que se le ha dado prioridad para buscar una solución al mismo. El informe de </w:t>
      </w:r>
      <w:r w:rsidR="00EE124B">
        <w:rPr>
          <w:lang w:val="es-ES"/>
        </w:rPr>
        <w:t>auditoría</w:t>
      </w:r>
      <w:r>
        <w:rPr>
          <w:lang w:val="es-ES"/>
        </w:rPr>
        <w:t xml:space="preserve"> refleja debilidades en la forma de guardar la información dado que el papel se puede perder o estropear con el paso del tiempo. El archivo Excel no se tiene actualizado cien </w:t>
      </w:r>
      <w:r w:rsidR="00EE124B">
        <w:rPr>
          <w:lang w:val="es-ES"/>
        </w:rPr>
        <w:t>por ciento</w:t>
      </w:r>
      <w:r>
        <w:rPr>
          <w:lang w:val="es-ES"/>
        </w:rPr>
        <w:t xml:space="preserve"> por lo que se puede incurrir en error </w:t>
      </w:r>
      <w:r w:rsidR="00B71ECC">
        <w:rPr>
          <w:lang w:val="es-ES"/>
        </w:rPr>
        <w:t>de la información ahí descrita</w:t>
      </w:r>
      <w:r w:rsidR="00343418">
        <w:rPr>
          <w:lang w:val="es-ES"/>
        </w:rPr>
        <w:t xml:space="preserve"> dado que no es confiable</w:t>
      </w:r>
      <w:r w:rsidR="00B71ECC">
        <w:rPr>
          <w:lang w:val="es-ES"/>
        </w:rPr>
        <w:t xml:space="preserve">. También, el tiempo que se lleva </w:t>
      </w:r>
      <w:r w:rsidR="00343418">
        <w:rPr>
          <w:lang w:val="es-ES"/>
        </w:rPr>
        <w:t xml:space="preserve">en </w:t>
      </w:r>
      <w:r w:rsidR="00B71ECC">
        <w:rPr>
          <w:lang w:val="es-ES"/>
        </w:rPr>
        <w:t xml:space="preserve">generar reportes solicitados por la Administración es muy largo </w:t>
      </w:r>
      <w:r w:rsidR="00343418">
        <w:rPr>
          <w:lang w:val="es-ES"/>
        </w:rPr>
        <w:t xml:space="preserve">e </w:t>
      </w:r>
      <w:r w:rsidR="00B71ECC">
        <w:rPr>
          <w:lang w:val="es-ES"/>
        </w:rPr>
        <w:t>incurre a atrasos</w:t>
      </w:r>
      <w:r w:rsidR="00343418">
        <w:rPr>
          <w:lang w:val="es-ES"/>
        </w:rPr>
        <w:t xml:space="preserve">, generando molestia porque la información no se presenta de forma oportuna. </w:t>
      </w:r>
      <w:r w:rsidR="00B71ECC">
        <w:rPr>
          <w:lang w:val="es-ES"/>
        </w:rPr>
        <w:t xml:space="preserve"> </w:t>
      </w:r>
    </w:p>
    <w:p w14:paraId="016820A5" w14:textId="4E62F6AB" w:rsidR="00524A98" w:rsidRPr="00F93EAE" w:rsidRDefault="00AC13DA" w:rsidP="00772476">
      <w:pPr>
        <w:rPr>
          <w:lang w:val="es-CR"/>
          <w:rPrChange w:id="39" w:author="Eddy Gerardo Nunez Salazar" w:date="2018-05-28T11:39:00Z">
            <w:rPr/>
          </w:rPrChange>
        </w:rPr>
      </w:pPr>
      <w:r>
        <w:rPr>
          <w:lang w:val="es-ES"/>
        </w:rPr>
        <w:t>Además,</w:t>
      </w:r>
      <w:r w:rsidR="008D16A8">
        <w:rPr>
          <w:lang w:val="es-ES"/>
        </w:rPr>
        <w:t xml:space="preserve"> tomando en cuenta la misión de la organización donde se incita a la innovación, se ha forjado desde hace algunos años la plataforma para el desenvolvimiento del entorno estudiantil, personal docente y personal administrativo, la cual está en crecimiento y desarrollo constante, por lo que el proyecto llega a conformar el catálogo de soluciones tecnológicas</w:t>
      </w:r>
      <w:r w:rsidR="008B4BA2">
        <w:rPr>
          <w:lang w:val="es-ES"/>
        </w:rPr>
        <w:t xml:space="preserve"> y la</w:t>
      </w:r>
      <w:r w:rsidR="008D16A8">
        <w:rPr>
          <w:lang w:val="es-ES"/>
        </w:rPr>
        <w:t xml:space="preserve"> tendencia deseada por el Departamento de Tecnología de Información.</w:t>
      </w:r>
      <w:r w:rsidR="00772476" w:rsidDel="00772476">
        <w:rPr>
          <w:lang w:val="es-ES"/>
        </w:rPr>
        <w:t xml:space="preserve"> </w:t>
      </w:r>
    </w:p>
    <w:p w14:paraId="4B61AC65" w14:textId="77777777" w:rsidR="00D55771" w:rsidRDefault="00D55771" w:rsidP="00D55771">
      <w:pPr>
        <w:pStyle w:val="Ttulo2"/>
        <w:rPr>
          <w:lang w:val="es-ES"/>
        </w:rPr>
      </w:pPr>
      <w:bookmarkStart w:id="40" w:name="_Toc507351800"/>
      <w:bookmarkStart w:id="41" w:name="_Toc507352197"/>
      <w:r>
        <w:rPr>
          <w:lang w:val="es-ES"/>
        </w:rPr>
        <w:t>1.2 Marco de referencia o situacional</w:t>
      </w:r>
      <w:bookmarkEnd w:id="40"/>
    </w:p>
    <w:p w14:paraId="7D1F7861" w14:textId="03912D17" w:rsidR="00D55771" w:rsidRDefault="00D55771" w:rsidP="00D55771">
      <w:pPr>
        <w:rPr>
          <w:lang w:val="es-ES"/>
        </w:rPr>
      </w:pPr>
      <w:r>
        <w:rPr>
          <w:lang w:val="es-ES"/>
        </w:rPr>
        <w:t xml:space="preserve">La Fundación Tecnológica de Costa Rica es un ente privado definida como una organización sin fines de lucro. La fundación, también conocida como </w:t>
      </w:r>
      <w:r w:rsidR="00FB5968">
        <w:rPr>
          <w:lang w:val="es-ES"/>
        </w:rPr>
        <w:t>FUNDATEC fue</w:t>
      </w:r>
      <w:r>
        <w:rPr>
          <w:lang w:val="es-ES"/>
        </w:rPr>
        <w:t xml:space="preserve"> fundada en 1987 y se creó amparándose en el conjunto leyes definidas como: </w:t>
      </w:r>
      <w:r>
        <w:rPr>
          <w:i/>
          <w:lang w:val="es-ES"/>
        </w:rPr>
        <w:t>Ley de fundaciones</w:t>
      </w:r>
      <w:r>
        <w:rPr>
          <w:lang w:val="es-ES"/>
        </w:rPr>
        <w:t xml:space="preserve"> y </w:t>
      </w:r>
      <w:r>
        <w:rPr>
          <w:i/>
          <w:lang w:val="es-ES"/>
        </w:rPr>
        <w:t>Ley de Promoción del Desarrollo Científico Tecnológico</w:t>
      </w:r>
      <w:r>
        <w:rPr>
          <w:lang w:val="es-ES"/>
        </w:rPr>
        <w:t>. Desde entonces se ha encargado de administrar los recursos facilitados por el Instituto Tecnológico de Costa Rica (ITCR) para brindar servicios profesionales de enseñanza a la población, ampliando la variedad y cobertura de la enseñanza que brinda el ITCR en las provincias de Cartago, San José y Alajuela.</w:t>
      </w:r>
    </w:p>
    <w:p w14:paraId="3B5A0B56" w14:textId="7177A8CA" w:rsidR="00D55771" w:rsidRDefault="00D55771" w:rsidP="00D55771">
      <w:pPr>
        <w:rPr>
          <w:lang w:val="es-ES"/>
        </w:rPr>
      </w:pPr>
      <w:r>
        <w:rPr>
          <w:lang w:val="es-ES"/>
        </w:rPr>
        <w:t xml:space="preserve">Para lograr su cometido y el compromiso social, FUNDATEC se ubica en la provincia de Cartago, lugar de su fundación y donde se ubican sus oficinas centrales. A través de las más de dos décadas de funcionamiento y desarrollo, la Fundación cuenta con dos sedes más: el Centro de Transferencia Tecnológica </w:t>
      </w:r>
      <w:r>
        <w:rPr>
          <w:lang w:val="es-ES"/>
        </w:rPr>
        <w:lastRenderedPageBreak/>
        <w:t>(conocido como CTT) en Zapote, provincia de San José y la sede en el norte del país, específicamente en Santa Clara de San Carlos, provincia de Alajuela.</w:t>
      </w:r>
    </w:p>
    <w:p w14:paraId="71C2BC50" w14:textId="4EBA3D42" w:rsidR="00C26D1F" w:rsidRDefault="00DC1788" w:rsidP="00D55771">
      <w:pPr>
        <w:rPr>
          <w:lang w:val="es-ES"/>
        </w:rPr>
      </w:pPr>
      <w:r>
        <w:rPr>
          <w:lang w:val="es-ES"/>
        </w:rPr>
        <w:t>Como especifica en su sitio web, FUNDATEC tiene como misión “</w:t>
      </w:r>
      <w:r w:rsidRPr="00DC1788">
        <w:rPr>
          <w:lang w:val="es-ES"/>
        </w:rPr>
        <w:t>Somos la fundación del Tecnológico de Costa Rica. Apoyamos su estrategia facilitando la ejecución de actividades de vinculación con la sociedad costarricense e internacional, mediante procesos ágiles y oportunos</w:t>
      </w:r>
      <w:r>
        <w:rPr>
          <w:lang w:val="es-ES"/>
        </w:rPr>
        <w:t>”</w:t>
      </w:r>
      <w:r w:rsidR="00C26D1F">
        <w:rPr>
          <w:lang w:val="es-ES"/>
        </w:rPr>
        <w:t>. A su vez la visión es “</w:t>
      </w:r>
      <w:r w:rsidR="00C26D1F" w:rsidRPr="00C26D1F">
        <w:rPr>
          <w:lang w:val="es-ES"/>
        </w:rPr>
        <w:t>Consolidar a FUNDATEC, fortaleciendo el rol de socio estratégico para facilitar al Tecnológico de Costa Rica, la gestión de actividades de vinculación en el ámbito nacional e internacional</w:t>
      </w:r>
      <w:r w:rsidR="00C26D1F">
        <w:rPr>
          <w:lang w:val="es-ES"/>
        </w:rPr>
        <w:t>”.</w:t>
      </w:r>
    </w:p>
    <w:p w14:paraId="11E5936D" w14:textId="1F494381" w:rsidR="00C26D1F" w:rsidRPr="00C26D1F" w:rsidRDefault="00C26D1F" w:rsidP="00C26D1F">
      <w:pPr>
        <w:rPr>
          <w:lang w:val="es-ES"/>
        </w:rPr>
      </w:pPr>
      <w:r>
        <w:rPr>
          <w:lang w:val="es-ES"/>
        </w:rPr>
        <w:t xml:space="preserve">También, </w:t>
      </w:r>
      <w:r w:rsidR="00F93EAE">
        <w:rPr>
          <w:lang w:val="es-ES"/>
        </w:rPr>
        <w:t>se extrae</w:t>
      </w:r>
      <w:r w:rsidR="00F93EAE">
        <w:rPr>
          <w:lang w:val="es-ES"/>
        </w:rPr>
        <w:t xml:space="preserve"> </w:t>
      </w:r>
      <w:r>
        <w:rPr>
          <w:lang w:val="es-ES"/>
        </w:rPr>
        <w:t>del sitio web de FUNDATEC el objetivo general y específicos de la institución:</w:t>
      </w:r>
      <w:r w:rsidR="00A92B4D">
        <w:rPr>
          <w:lang w:val="es-ES"/>
        </w:rPr>
        <w:t xml:space="preserve"> “</w:t>
      </w:r>
      <w:r w:rsidRPr="00C26D1F">
        <w:rPr>
          <w:lang w:val="es-ES"/>
        </w:rPr>
        <w:t>Objetivo general</w:t>
      </w:r>
      <w:r>
        <w:rPr>
          <w:lang w:val="es-ES"/>
        </w:rPr>
        <w:t xml:space="preserve">: </w:t>
      </w:r>
      <w:r w:rsidRPr="00C26D1F">
        <w:rPr>
          <w:lang w:val="es-ES"/>
        </w:rPr>
        <w:t>Coadyuvar al mejoramiento de los servicios académicos que el Instituto Tecnológico de Costa Rica preste a los diferentes sectores de la sociedad costarricense.</w:t>
      </w:r>
      <w:r>
        <w:rPr>
          <w:lang w:val="es-ES"/>
        </w:rPr>
        <w:t>”</w:t>
      </w:r>
      <w:r w:rsidR="00A92B4D">
        <w:rPr>
          <w:lang w:val="es-ES"/>
        </w:rPr>
        <w:t xml:space="preserve"> (FUNDATEC sitio web, 2018).</w:t>
      </w:r>
    </w:p>
    <w:p w14:paraId="2F557492" w14:textId="6D17376D" w:rsidR="00C26D1F" w:rsidRPr="00C26D1F" w:rsidRDefault="00C26D1F" w:rsidP="00F93EAE">
      <w:pPr>
        <w:spacing w:line="276" w:lineRule="auto"/>
        <w:ind w:left="360" w:firstLine="360"/>
        <w:rPr>
          <w:lang w:val="es-ES"/>
        </w:rPr>
      </w:pPr>
      <w:r w:rsidRPr="00C26D1F">
        <w:rPr>
          <w:lang w:val="es-ES"/>
        </w:rPr>
        <w:t>Objetivos específicos</w:t>
      </w:r>
      <w:r>
        <w:rPr>
          <w:lang w:val="es-ES"/>
        </w:rPr>
        <w:t>:</w:t>
      </w:r>
    </w:p>
    <w:p w14:paraId="7C65D2D0" w14:textId="77777777" w:rsidR="00C26D1F" w:rsidRPr="00C26D1F" w:rsidRDefault="00C26D1F" w:rsidP="00F93EAE">
      <w:pPr>
        <w:pStyle w:val="Prrafodelista"/>
        <w:numPr>
          <w:ilvl w:val="0"/>
          <w:numId w:val="22"/>
        </w:numPr>
        <w:spacing w:line="276" w:lineRule="auto"/>
        <w:ind w:left="1080"/>
        <w:rPr>
          <w:lang w:val="es-ES"/>
        </w:rPr>
      </w:pPr>
      <w:r w:rsidRPr="00C26D1F">
        <w:rPr>
          <w:lang w:val="es-ES"/>
        </w:rPr>
        <w:t>Colaborar en el fortalecimiento de los vínculos entre el TEC, y los sectores público y privado costarricen</w:t>
      </w:r>
      <w:r w:rsidRPr="00E610D8">
        <w:rPr>
          <w:lang w:val="es-ES"/>
        </w:rPr>
        <w:t>se por medio de una mayor proyección de las actividades de investigación y extensión.</w:t>
      </w:r>
    </w:p>
    <w:p w14:paraId="6955643B" w14:textId="77777777" w:rsidR="00C26D1F" w:rsidRPr="00C26D1F" w:rsidRDefault="00C26D1F" w:rsidP="00F93EAE">
      <w:pPr>
        <w:pStyle w:val="Prrafodelista"/>
        <w:numPr>
          <w:ilvl w:val="0"/>
          <w:numId w:val="22"/>
        </w:numPr>
        <w:spacing w:line="276" w:lineRule="auto"/>
        <w:ind w:left="1080"/>
        <w:rPr>
          <w:lang w:val="es-ES"/>
        </w:rPr>
      </w:pPr>
      <w:r w:rsidRPr="00C26D1F">
        <w:rPr>
          <w:lang w:val="es-ES"/>
        </w:rPr>
        <w:t>Proporcionar las condiciones para un mejoramiento cualitativo y cuantitativo de la experiencia de los profesionales del Instituto en sus respectivas disciplinas.</w:t>
      </w:r>
    </w:p>
    <w:p w14:paraId="0BF31037" w14:textId="77777777" w:rsidR="00C26D1F" w:rsidRPr="00C26D1F" w:rsidRDefault="00C26D1F" w:rsidP="00F93EAE">
      <w:pPr>
        <w:pStyle w:val="Prrafodelista"/>
        <w:numPr>
          <w:ilvl w:val="0"/>
          <w:numId w:val="22"/>
        </w:numPr>
        <w:spacing w:line="276" w:lineRule="auto"/>
        <w:ind w:left="1080"/>
        <w:rPr>
          <w:lang w:val="es-ES"/>
        </w:rPr>
      </w:pPr>
      <w:r w:rsidRPr="00C26D1F">
        <w:rPr>
          <w:lang w:val="es-ES"/>
        </w:rPr>
        <w:t>Crear nuevas fuentes de financiamiento para la Institución Fundadora.</w:t>
      </w:r>
    </w:p>
    <w:p w14:paraId="06C1CD39" w14:textId="77777777" w:rsidR="00C26D1F" w:rsidRPr="00C26D1F" w:rsidRDefault="00C26D1F" w:rsidP="00F93EAE">
      <w:pPr>
        <w:pStyle w:val="Prrafodelista"/>
        <w:numPr>
          <w:ilvl w:val="0"/>
          <w:numId w:val="22"/>
        </w:numPr>
        <w:spacing w:line="276" w:lineRule="auto"/>
        <w:ind w:left="1080"/>
        <w:rPr>
          <w:lang w:val="es-ES"/>
        </w:rPr>
      </w:pPr>
      <w:r w:rsidRPr="00C26D1F">
        <w:rPr>
          <w:lang w:val="es-ES"/>
        </w:rPr>
        <w:t>Contribuir al logro de los propósitos que establezca el Plan de Desarrollo Institucional del fundador, especialmente en las áreas de investigación y extensión.</w:t>
      </w:r>
    </w:p>
    <w:p w14:paraId="53EAC2DF" w14:textId="77777777" w:rsidR="00C26D1F" w:rsidRPr="00C26D1F" w:rsidRDefault="00C26D1F" w:rsidP="00F93EAE">
      <w:pPr>
        <w:pStyle w:val="Prrafodelista"/>
        <w:numPr>
          <w:ilvl w:val="0"/>
          <w:numId w:val="22"/>
        </w:numPr>
        <w:spacing w:line="276" w:lineRule="auto"/>
        <w:ind w:left="1080"/>
        <w:rPr>
          <w:lang w:val="es-ES"/>
        </w:rPr>
      </w:pPr>
      <w:r w:rsidRPr="00C26D1F">
        <w:rPr>
          <w:lang w:val="es-ES"/>
        </w:rPr>
        <w:t>Ofrecer al sector productivo del país el apoyo profesional para el desarrollo tecnológico del sector.</w:t>
      </w:r>
    </w:p>
    <w:p w14:paraId="7042C392" w14:textId="77777777" w:rsidR="00C26D1F" w:rsidRPr="00C26D1F" w:rsidRDefault="00C26D1F" w:rsidP="00F93EAE">
      <w:pPr>
        <w:pStyle w:val="Prrafodelista"/>
        <w:numPr>
          <w:ilvl w:val="0"/>
          <w:numId w:val="22"/>
        </w:numPr>
        <w:spacing w:line="276" w:lineRule="auto"/>
        <w:ind w:left="1080"/>
        <w:rPr>
          <w:lang w:val="es-ES"/>
        </w:rPr>
      </w:pPr>
      <w:r w:rsidRPr="00C26D1F">
        <w:rPr>
          <w:lang w:val="es-ES"/>
        </w:rPr>
        <w:t>Fortalecer los vínculos entre el TEC y el sector público y privado, mediante el desarrollo de actividades de investigación y asesoría.</w:t>
      </w:r>
    </w:p>
    <w:p w14:paraId="4C559AB8" w14:textId="77777777" w:rsidR="00C26D1F" w:rsidRPr="00C26D1F" w:rsidRDefault="00C26D1F" w:rsidP="00F93EAE">
      <w:pPr>
        <w:pStyle w:val="Prrafodelista"/>
        <w:numPr>
          <w:ilvl w:val="0"/>
          <w:numId w:val="22"/>
        </w:numPr>
        <w:spacing w:line="276" w:lineRule="auto"/>
        <w:ind w:left="1080"/>
        <w:rPr>
          <w:lang w:val="es-ES"/>
        </w:rPr>
      </w:pPr>
      <w:r w:rsidRPr="00C26D1F">
        <w:rPr>
          <w:lang w:val="es-ES"/>
        </w:rPr>
        <w:t>Impulsar proyectos de impacto sobre las condiciones sociales, económicas y culturales de las comunidades.</w:t>
      </w:r>
    </w:p>
    <w:p w14:paraId="0B1D673A" w14:textId="77777777" w:rsidR="00C26D1F" w:rsidRPr="00C26D1F" w:rsidRDefault="00C26D1F" w:rsidP="00F93EAE">
      <w:pPr>
        <w:pStyle w:val="Prrafodelista"/>
        <w:numPr>
          <w:ilvl w:val="0"/>
          <w:numId w:val="22"/>
        </w:numPr>
        <w:spacing w:line="276" w:lineRule="auto"/>
        <w:ind w:left="1080"/>
        <w:rPr>
          <w:lang w:val="es-ES"/>
        </w:rPr>
      </w:pPr>
      <w:r w:rsidRPr="00C26D1F">
        <w:rPr>
          <w:lang w:val="es-ES"/>
        </w:rPr>
        <w:t>Adaptar y desarrollar tecnologías apropiadas.</w:t>
      </w:r>
    </w:p>
    <w:p w14:paraId="449DF4A0" w14:textId="2EB63933" w:rsidR="00F93EAE" w:rsidRPr="00F93EAE" w:rsidRDefault="00C26D1F" w:rsidP="00F93EAE">
      <w:pPr>
        <w:pStyle w:val="Prrafodelista"/>
        <w:numPr>
          <w:ilvl w:val="0"/>
          <w:numId w:val="22"/>
        </w:numPr>
        <w:spacing w:line="276" w:lineRule="auto"/>
        <w:ind w:left="1080"/>
        <w:rPr>
          <w:lang w:val="es-ES"/>
        </w:rPr>
      </w:pPr>
      <w:r w:rsidRPr="00C26D1F">
        <w:rPr>
          <w:lang w:val="es-ES"/>
        </w:rPr>
        <w:t>Generar y coordinar programas de capacitación de corto plazo, dirigida a la atención de necesidades específicas de sectores, empresas o instituciones.</w:t>
      </w:r>
    </w:p>
    <w:p w14:paraId="0871C3E1" w14:textId="77777777" w:rsidR="00D55771" w:rsidRDefault="00D55771" w:rsidP="00D55771">
      <w:pPr>
        <w:rPr>
          <w:lang w:val="es-ES"/>
        </w:rPr>
      </w:pPr>
      <w:r>
        <w:rPr>
          <w:lang w:val="es-ES"/>
        </w:rPr>
        <w:t xml:space="preserve">En conjunto con lo anterior, FUNDATEC tiene como objeto social brindar servicios de educación de alto nivel que satisfacen la demanda de conocimiento </w:t>
      </w:r>
      <w:r>
        <w:rPr>
          <w:lang w:val="es-ES"/>
        </w:rPr>
        <w:lastRenderedPageBreak/>
        <w:t>necesario para profesionalizar a la población. Entre la oferta académica brindada por la Fundación se encuentran programas técnicos, cursos de idiomas, cursos libres, servicios especializados de laboratorio y cursos de actualización profesional.</w:t>
      </w:r>
    </w:p>
    <w:p w14:paraId="0F7435DB" w14:textId="77777777" w:rsidR="00D55771" w:rsidRDefault="00D55771" w:rsidP="00D55771">
      <w:pPr>
        <w:rPr>
          <w:lang w:val="es-ES"/>
        </w:rPr>
      </w:pPr>
      <w:r>
        <w:rPr>
          <w:lang w:val="es-ES"/>
        </w:rPr>
        <w:t>Además, de manera esencial las labores de la Fundación se basan en los valores y principios necesarios para la formación educativa de la población, por lo que la misión de la organización se define de la siguiente manera en el Plan de TI: “Somos la Fundación del Tecnológico de Costa Rica. Facilitamos la ejecución de actividades de vinculación con la sociedad costarricense e internacional, mediante procesos ágiles, oportunos e innovadores.” (FUNDATEC, 2017, p. 10)</w:t>
      </w:r>
    </w:p>
    <w:p w14:paraId="7842BEFD" w14:textId="67AC8224" w:rsidR="00D55771" w:rsidRDefault="00D55771" w:rsidP="00D55771">
      <w:pPr>
        <w:rPr>
          <w:lang w:val="es-ES"/>
        </w:rPr>
      </w:pPr>
      <w:r>
        <w:rPr>
          <w:lang w:val="es-ES"/>
        </w:rPr>
        <w:t xml:space="preserve">De igual manera, la fundación apunta a un futuro donde se compromete a crecer como organización educativa e incentivar el desarrollo de la sociedad a través de la educación de calidad. Esto se puede </w:t>
      </w:r>
      <w:r w:rsidR="00EE124B">
        <w:rPr>
          <w:lang w:val="es-ES"/>
        </w:rPr>
        <w:t>manifestar</w:t>
      </w:r>
      <w:r>
        <w:rPr>
          <w:lang w:val="es-ES"/>
        </w:rPr>
        <w:t xml:space="preserve"> en la definición de la visión tomada igualmente del Plan de TI: “Consolidar a FUNDATEC, fortaleciendo el rol de socio estratégico para facilitar al Tecnológico de Costa Rica, la gestión de actividades de vinculación en el ámbito nacional e internacional.” (FUNDATEC, 2017, p. 10).</w:t>
      </w:r>
    </w:p>
    <w:p w14:paraId="33A5E519" w14:textId="5FC2D963" w:rsidR="00D55771" w:rsidRDefault="00D55771" w:rsidP="00D55771">
      <w:pPr>
        <w:rPr>
          <w:rFonts w:cs="Arial"/>
          <w:color w:val="3D464D"/>
          <w:sz w:val="22"/>
          <w:szCs w:val="22"/>
          <w:lang w:val="es-CR"/>
        </w:rPr>
      </w:pPr>
      <w:r>
        <w:rPr>
          <w:lang w:val="es-ES"/>
        </w:rPr>
        <w:t xml:space="preserve">Continuando con lo anotado anteriormente, cabe resaltar que el proyecto desarrollado beneficia a la Fundación, pero mayormente a su área de informática. A continuación, en la Imagen 1 se puede contemplar la estructura organizativa de la </w:t>
      </w:r>
      <w:r w:rsidR="004255F7">
        <w:rPr>
          <w:lang w:val="es-ES"/>
        </w:rPr>
        <w:t>F</w:t>
      </w:r>
      <w:r>
        <w:rPr>
          <w:lang w:val="es-ES"/>
        </w:rPr>
        <w:t xml:space="preserve">undación, </w:t>
      </w:r>
      <w:r w:rsidR="00153364">
        <w:rPr>
          <w:lang w:val="es-ES"/>
        </w:rPr>
        <w:t>se puede observar</w:t>
      </w:r>
      <w:r>
        <w:rPr>
          <w:lang w:val="es-ES"/>
        </w:rPr>
        <w:t xml:space="preserve"> las </w:t>
      </w:r>
      <w:proofErr w:type="gramStart"/>
      <w:r>
        <w:rPr>
          <w:lang w:val="es-ES"/>
        </w:rPr>
        <w:t>sub áreas</w:t>
      </w:r>
      <w:proofErr w:type="gramEnd"/>
      <w:r>
        <w:rPr>
          <w:lang w:val="es-ES"/>
        </w:rPr>
        <w:t xml:space="preserve"> de la Jefatura de Tecnologías de Información, los cuales vienen a ser los</w:t>
      </w:r>
      <w:r w:rsidR="00153364">
        <w:rPr>
          <w:lang w:val="es-ES"/>
        </w:rPr>
        <w:t xml:space="preserve"> usuarios directos del sistema.</w:t>
      </w:r>
    </w:p>
    <w:p w14:paraId="74461AF1" w14:textId="77777777" w:rsidR="00B701ED" w:rsidRDefault="00D55771" w:rsidP="00B701ED">
      <w:pPr>
        <w:keepNext/>
        <w:jc w:val="center"/>
      </w:pPr>
      <w:r>
        <w:rPr>
          <w:noProof/>
          <w:lang w:val="es-CR" w:eastAsia="es-CR" w:bidi="ar-SA"/>
        </w:rPr>
        <w:lastRenderedPageBreak/>
        <w:drawing>
          <wp:inline distT="0" distB="0" distL="0" distR="0" wp14:anchorId="4647CBC9" wp14:editId="6E7F4B7D">
            <wp:extent cx="5400675" cy="4619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4619625"/>
                    </a:xfrm>
                    <a:prstGeom prst="rect">
                      <a:avLst/>
                    </a:prstGeom>
                    <a:noFill/>
                    <a:ln>
                      <a:noFill/>
                    </a:ln>
                  </pic:spPr>
                </pic:pic>
              </a:graphicData>
            </a:graphic>
          </wp:inline>
        </w:drawing>
      </w:r>
    </w:p>
    <w:p w14:paraId="7E52CD37" w14:textId="2E14ADFD" w:rsidR="00D55771" w:rsidRDefault="00B701ED" w:rsidP="003A4F3F">
      <w:pPr>
        <w:pStyle w:val="Descripcin"/>
        <w:spacing w:after="0"/>
      </w:pPr>
      <w:bookmarkStart w:id="42" w:name="_Toc513494596"/>
      <w:r>
        <w:t xml:space="preserve">Figura </w:t>
      </w:r>
      <w:r>
        <w:fldChar w:fldCharType="begin"/>
      </w:r>
      <w:r>
        <w:instrText xml:space="preserve"> SEQ Figura \* ARABIC </w:instrText>
      </w:r>
      <w:r>
        <w:fldChar w:fldCharType="separate"/>
      </w:r>
      <w:r>
        <w:rPr>
          <w:noProof/>
        </w:rPr>
        <w:t>1</w:t>
      </w:r>
      <w:r>
        <w:fldChar w:fldCharType="end"/>
      </w:r>
      <w:r>
        <w:t xml:space="preserve">: </w:t>
      </w:r>
      <w:r w:rsidRPr="00D70475">
        <w:t>Organigrama de FUNDATEC.</w:t>
      </w:r>
      <w:bookmarkEnd w:id="42"/>
    </w:p>
    <w:p w14:paraId="5B168682" w14:textId="77777777" w:rsidR="00D55771" w:rsidRPr="00CB7709" w:rsidRDefault="00D55771" w:rsidP="003A4F3F">
      <w:pPr>
        <w:pStyle w:val="Descripcin"/>
        <w:spacing w:after="0" w:line="240" w:lineRule="auto"/>
        <w:jc w:val="left"/>
        <w:rPr>
          <w:sz w:val="18"/>
        </w:rPr>
      </w:pPr>
      <w:r w:rsidRPr="00CB7709">
        <w:rPr>
          <w:sz w:val="18"/>
        </w:rPr>
        <w:t xml:space="preserve">Fuente: Plan de TI (FUNDATEC, 2017, p. 10) en </w:t>
      </w:r>
      <w:commentRangeStart w:id="43"/>
      <w:r w:rsidRPr="00CB7709">
        <w:rPr>
          <w:sz w:val="18"/>
        </w:rPr>
        <w:t>2018</w:t>
      </w:r>
      <w:commentRangeEnd w:id="43"/>
      <w:r w:rsidR="00A038C8">
        <w:rPr>
          <w:rStyle w:val="Refdecomentario"/>
          <w:bCs w:val="0"/>
          <w:lang w:val="en-US"/>
        </w:rPr>
        <w:commentReference w:id="43"/>
      </w:r>
      <w:r w:rsidRPr="00CB7709">
        <w:rPr>
          <w:sz w:val="18"/>
        </w:rPr>
        <w:t>.</w:t>
      </w:r>
    </w:p>
    <w:p w14:paraId="0A3315E0" w14:textId="77777777" w:rsidR="00D55771" w:rsidRPr="00D55771" w:rsidRDefault="00D55771" w:rsidP="00D55771">
      <w:pPr>
        <w:rPr>
          <w:lang w:val="es-CR"/>
        </w:rPr>
      </w:pPr>
    </w:p>
    <w:p w14:paraId="64DAF463" w14:textId="0B5F1C4A" w:rsidR="00D55771" w:rsidRDefault="00D55771" w:rsidP="00D55771">
      <w:pPr>
        <w:rPr>
          <w:lang w:val="es-CR"/>
        </w:rPr>
      </w:pPr>
      <w:r>
        <w:rPr>
          <w:lang w:val="es-CR"/>
        </w:rPr>
        <w:t>Para el desarrollo del proyecto es importante tomar en cuenta que la Jefatura de Tecnologías de Información es el mismo patrocinador del proyecto y que a su vez cuenta con el apoyo y soporte de la Junta Administrativa</w:t>
      </w:r>
      <w:r w:rsidR="00CB7709">
        <w:rPr>
          <w:lang w:val="es-CR"/>
        </w:rPr>
        <w:t>, los cuales en conjunto toman la decisión de que el proceso se debe de mejorar</w:t>
      </w:r>
      <w:r>
        <w:rPr>
          <w:lang w:val="es-CR"/>
        </w:rPr>
        <w:t xml:space="preserve">. De la misma manera, el proyecto es parte de la cartera de proyectos planificada y aprobada anualmente por la Jefatura de TI. </w:t>
      </w:r>
      <w:r w:rsidR="00CB7709">
        <w:rPr>
          <w:lang w:val="es-CR"/>
        </w:rPr>
        <w:t>Esta cartera se planifica anualmente enfocado en los objetivos institucionales y en la búsqueda de mejorar sus procesos como institución.</w:t>
      </w:r>
    </w:p>
    <w:p w14:paraId="4C2CA7FA" w14:textId="390621AD" w:rsidR="00021B39" w:rsidRDefault="00021B39" w:rsidP="00D55771">
      <w:pPr>
        <w:rPr>
          <w:lang w:val="es-CR"/>
        </w:rPr>
      </w:pPr>
      <w:r>
        <w:rPr>
          <w:lang w:val="es-CR"/>
        </w:rPr>
        <w:t>El Patrocinador cuenta con un ambiente definido de desarrollo, su meto</w:t>
      </w:r>
      <w:r w:rsidR="004255F7">
        <w:rPr>
          <w:lang w:val="es-CR"/>
        </w:rPr>
        <w:t>do</w:t>
      </w:r>
      <w:r>
        <w:rPr>
          <w:lang w:val="es-CR"/>
        </w:rPr>
        <w:t>logía de trabajo se basa en SCRUM el cual se encuentra bien definido</w:t>
      </w:r>
      <w:r w:rsidR="004255F7">
        <w:rPr>
          <w:lang w:val="es-CR"/>
        </w:rPr>
        <w:t xml:space="preserve"> e implementado</w:t>
      </w:r>
      <w:r w:rsidR="00FB1A67">
        <w:rPr>
          <w:lang w:val="es-CR"/>
        </w:rPr>
        <w:t xml:space="preserve">, su Departamento de Desarrollo cuenta con herramientas para </w:t>
      </w:r>
      <w:r w:rsidR="00021EC1">
        <w:rPr>
          <w:lang w:val="es-CR"/>
        </w:rPr>
        <w:lastRenderedPageBreak/>
        <w:t xml:space="preserve">crear </w:t>
      </w:r>
      <w:r w:rsidR="00FB1A67">
        <w:rPr>
          <w:lang w:val="es-CR"/>
        </w:rPr>
        <w:t xml:space="preserve">e implementar soluciones tecnológicas </w:t>
      </w:r>
      <w:r w:rsidR="00D4427A">
        <w:rPr>
          <w:lang w:val="es-CR"/>
        </w:rPr>
        <w:t>eficientes y efectivas para las necesidades de la Fundación.</w:t>
      </w:r>
    </w:p>
    <w:p w14:paraId="444D5723" w14:textId="3B46AEA2" w:rsidR="006F75C8" w:rsidRPr="00D55771" w:rsidRDefault="00D4427A" w:rsidP="00D55771">
      <w:pPr>
        <w:rPr>
          <w:lang w:val="es-CR"/>
        </w:rPr>
      </w:pPr>
      <w:r>
        <w:rPr>
          <w:lang w:val="es-CR"/>
        </w:rPr>
        <w:t xml:space="preserve">En la parte de </w:t>
      </w:r>
      <w:r w:rsidR="006F75C8">
        <w:rPr>
          <w:lang w:val="es-CR"/>
        </w:rPr>
        <w:t>infraestructura,</w:t>
      </w:r>
      <w:r>
        <w:rPr>
          <w:lang w:val="es-CR"/>
        </w:rPr>
        <w:t xml:space="preserve"> la Fundación cuenta con </w:t>
      </w:r>
      <w:r w:rsidR="006F75C8">
        <w:rPr>
          <w:lang w:val="es-CR"/>
        </w:rPr>
        <w:t xml:space="preserve">servidores que suplen las necesidades de sus sistemas, </w:t>
      </w:r>
      <w:r w:rsidR="004255F7">
        <w:rPr>
          <w:lang w:val="es-CR"/>
        </w:rPr>
        <w:t xml:space="preserve">y los cuales </w:t>
      </w:r>
      <w:r w:rsidR="006F75C8">
        <w:rPr>
          <w:lang w:val="es-CR"/>
        </w:rPr>
        <w:t xml:space="preserve">son suficientemente capaces de soportar la solución propuesta. Estos recursos son administrados por el Departamento de Tecnología, los cuales están dispuestos al apoyo técnico para su eficiente utilización </w:t>
      </w:r>
      <w:r w:rsidR="00021EC1">
        <w:rPr>
          <w:lang w:val="es-CR"/>
        </w:rPr>
        <w:t>en el proyecto presentado en este informe.</w:t>
      </w:r>
    </w:p>
    <w:p w14:paraId="4B4DE209" w14:textId="05E53D87" w:rsidR="00FB5968" w:rsidRPr="00021B39" w:rsidRDefault="00D55771" w:rsidP="00021B39">
      <w:pPr>
        <w:rPr>
          <w:lang w:val="es-CR"/>
        </w:rPr>
      </w:pPr>
      <w:r>
        <w:rPr>
          <w:lang w:val="es-CR"/>
        </w:rPr>
        <w:t>Otro punto de vital importancia es que se cuenta con apoyo adicional, esto porque FUNDATEC tiene un equipo de desarrolladores de software y personal de experiencia que estuvieron anuentes a colaborar con el desarrollo de la propuesta.</w:t>
      </w:r>
    </w:p>
    <w:p w14:paraId="49F39A53" w14:textId="77777777" w:rsidR="0085467B" w:rsidRPr="0085467B" w:rsidRDefault="00BF38A9" w:rsidP="00F4155A">
      <w:pPr>
        <w:pStyle w:val="Ttulo2"/>
        <w:spacing w:before="360" w:after="240"/>
        <w:rPr>
          <w:lang w:val="es-ES"/>
        </w:rPr>
      </w:pPr>
      <w:bookmarkStart w:id="44" w:name="_Toc507351801"/>
      <w:bookmarkEnd w:id="41"/>
      <w:r>
        <w:rPr>
          <w:lang w:val="es-CR"/>
        </w:rPr>
        <w:t>1.</w:t>
      </w:r>
      <w:r w:rsidR="00B74E2F">
        <w:rPr>
          <w:lang w:val="es-CR"/>
        </w:rPr>
        <w:t>3</w:t>
      </w:r>
      <w:r>
        <w:rPr>
          <w:lang w:val="es-CR"/>
        </w:rPr>
        <w:t xml:space="preserve"> </w:t>
      </w:r>
      <w:r w:rsidR="003F75B8">
        <w:rPr>
          <w:lang w:val="es-CR"/>
        </w:rPr>
        <w:t>Planteamiento de la problemática</w:t>
      </w:r>
      <w:bookmarkEnd w:id="44"/>
    </w:p>
    <w:p w14:paraId="49F39A54" w14:textId="3A10FFC9" w:rsidR="00BD3F88" w:rsidRDefault="0027789F" w:rsidP="00BD3F88">
      <w:pPr>
        <w:rPr>
          <w:lang w:val="es-ES"/>
        </w:rPr>
      </w:pPr>
      <w:r>
        <w:rPr>
          <w:lang w:val="es-ES"/>
        </w:rPr>
        <w:t>Para iniciar, el proceso involucrado en la problemática es el de la administración de</w:t>
      </w:r>
      <w:r w:rsidR="00BC1758">
        <w:rPr>
          <w:lang w:val="es-ES"/>
        </w:rPr>
        <w:t xml:space="preserve"> activos del </w:t>
      </w:r>
      <w:r w:rsidR="00426073">
        <w:rPr>
          <w:lang w:val="es-ES"/>
        </w:rPr>
        <w:t>D</w:t>
      </w:r>
      <w:r w:rsidR="00BC1758">
        <w:rPr>
          <w:lang w:val="es-ES"/>
        </w:rPr>
        <w:t xml:space="preserve">epartamento de </w:t>
      </w:r>
      <w:r w:rsidR="00426073">
        <w:rPr>
          <w:lang w:val="es-ES"/>
        </w:rPr>
        <w:t>T</w:t>
      </w:r>
      <w:r w:rsidR="00BC1758">
        <w:rPr>
          <w:lang w:val="es-ES"/>
        </w:rPr>
        <w:t xml:space="preserve">ecnología de </w:t>
      </w:r>
      <w:r w:rsidR="00426073">
        <w:rPr>
          <w:lang w:val="es-ES"/>
        </w:rPr>
        <w:t>I</w:t>
      </w:r>
      <w:r w:rsidR="00BC1758">
        <w:rPr>
          <w:lang w:val="es-ES"/>
        </w:rPr>
        <w:t xml:space="preserve">nformación, el cual según lo expuesto por el </w:t>
      </w:r>
      <w:r w:rsidR="00FF0BE6">
        <w:rPr>
          <w:lang w:val="es-ES"/>
        </w:rPr>
        <w:t>P</w:t>
      </w:r>
      <w:r w:rsidR="00BC1758">
        <w:rPr>
          <w:lang w:val="es-ES"/>
        </w:rPr>
        <w:t>atrocinador se realiza de forma manual, de manera poco eficiente, lentamente y sin cumplir con las medidas solicitadas recientemente por la auditoría interna.</w:t>
      </w:r>
      <w:r w:rsidR="00510190">
        <w:rPr>
          <w:lang w:val="es-ES"/>
        </w:rPr>
        <w:t xml:space="preserve"> </w:t>
      </w:r>
    </w:p>
    <w:p w14:paraId="393188C1" w14:textId="37FFE81A" w:rsidR="00510190" w:rsidRDefault="000C0CB4" w:rsidP="00BD3F88">
      <w:pPr>
        <w:rPr>
          <w:lang w:val="es-ES"/>
        </w:rPr>
      </w:pPr>
      <w:r>
        <w:rPr>
          <w:lang w:val="es-ES"/>
        </w:rPr>
        <w:t>La auditoría interna de FUNDATEC</w:t>
      </w:r>
      <w:r w:rsidR="00510190">
        <w:rPr>
          <w:lang w:val="es-ES"/>
        </w:rPr>
        <w:t xml:space="preserve">, mediante su informe presentado, arrojó preocupantes resultados según externó el Patrocinador mediante una reunión realizada. La preocupación radicó en la manera en que se manejaba la información, dado que se </w:t>
      </w:r>
      <w:r w:rsidR="00BD3F85">
        <w:rPr>
          <w:lang w:val="es-ES"/>
        </w:rPr>
        <w:t>podía</w:t>
      </w:r>
      <w:r w:rsidR="00510190">
        <w:rPr>
          <w:lang w:val="es-ES"/>
        </w:rPr>
        <w:t xml:space="preserve"> perder y no </w:t>
      </w:r>
      <w:r w:rsidR="00BD3F85">
        <w:rPr>
          <w:lang w:val="es-ES"/>
        </w:rPr>
        <w:t>era</w:t>
      </w:r>
      <w:r w:rsidR="00510190">
        <w:rPr>
          <w:lang w:val="es-ES"/>
        </w:rPr>
        <w:t xml:space="preserve"> verídica con ciencia cierta.</w:t>
      </w:r>
      <w:r w:rsidR="00BD3F85">
        <w:rPr>
          <w:lang w:val="es-ES"/>
        </w:rPr>
        <w:t xml:space="preserve"> Además, los tiempos de respuestas de este proceso eran muy amplios dado que todo era manual y se debía buscar en una pila de documentos en papel.</w:t>
      </w:r>
    </w:p>
    <w:p w14:paraId="6D51A36B" w14:textId="0365443D" w:rsidR="00BC1758" w:rsidRDefault="00BD3F85" w:rsidP="00BD3F88">
      <w:pPr>
        <w:rPr>
          <w:lang w:val="es-ES"/>
        </w:rPr>
      </w:pPr>
      <w:r>
        <w:rPr>
          <w:lang w:val="es-ES"/>
        </w:rPr>
        <w:t>Dentro de la problemática se encuentra</w:t>
      </w:r>
      <w:r w:rsidR="00E4559E">
        <w:rPr>
          <w:lang w:val="es-ES"/>
        </w:rPr>
        <w:t>n los siguientes puntos</w:t>
      </w:r>
      <w:r>
        <w:rPr>
          <w:lang w:val="es-ES"/>
        </w:rPr>
        <w:t>:</w:t>
      </w:r>
    </w:p>
    <w:p w14:paraId="3E539462" w14:textId="28E4D915" w:rsidR="007400F1" w:rsidRDefault="00436697" w:rsidP="00BC1758">
      <w:pPr>
        <w:pStyle w:val="Prrafodelista"/>
        <w:numPr>
          <w:ilvl w:val="0"/>
          <w:numId w:val="12"/>
        </w:numPr>
        <w:rPr>
          <w:lang w:val="es-ES"/>
        </w:rPr>
      </w:pPr>
      <w:r>
        <w:rPr>
          <w:lang w:val="es-ES"/>
        </w:rPr>
        <w:t xml:space="preserve">Administración débil de </w:t>
      </w:r>
      <w:r w:rsidR="007400F1">
        <w:rPr>
          <w:lang w:val="es-ES"/>
        </w:rPr>
        <w:t>l</w:t>
      </w:r>
      <w:r>
        <w:rPr>
          <w:lang w:val="es-ES"/>
        </w:rPr>
        <w:t>a información de los activos, causada por el uso de</w:t>
      </w:r>
      <w:r w:rsidR="007400F1">
        <w:rPr>
          <w:lang w:val="es-ES"/>
        </w:rPr>
        <w:t xml:space="preserve"> formularios llenados de forma manual</w:t>
      </w:r>
      <w:r>
        <w:rPr>
          <w:lang w:val="es-ES"/>
        </w:rPr>
        <w:t xml:space="preserve"> y el uso de listas de préstamos de activos en formatos digitales por diferentes personas de la institución.   Trae como consecuencia muchas dificultades, por </w:t>
      </w:r>
      <w:r w:rsidR="00FF0BE6">
        <w:rPr>
          <w:lang w:val="es-ES"/>
        </w:rPr>
        <w:t>ejemplo,</w:t>
      </w:r>
      <w:r>
        <w:rPr>
          <w:lang w:val="es-ES"/>
        </w:rPr>
        <w:t xml:space="preserve"> </w:t>
      </w:r>
      <w:r w:rsidR="007400F1">
        <w:rPr>
          <w:lang w:val="es-ES"/>
        </w:rPr>
        <w:t>al momento de buscar la información de un activo se llega a complicar</w:t>
      </w:r>
      <w:r w:rsidR="00822404">
        <w:rPr>
          <w:lang w:val="es-ES"/>
        </w:rPr>
        <w:t xml:space="preserve">, a ser lento y a veces poco preciso. Según lo expresado por el Patrocinador se ha tomado </w:t>
      </w:r>
      <w:r w:rsidR="00822404">
        <w:rPr>
          <w:lang w:val="es-ES"/>
        </w:rPr>
        <w:lastRenderedPageBreak/>
        <w:t xml:space="preserve">hasta más de dos horas poder definir donde está una computadora portátil que habían prestado dos semanas </w:t>
      </w:r>
      <w:r>
        <w:rPr>
          <w:lang w:val="es-ES"/>
        </w:rPr>
        <w:t>antes.</w:t>
      </w:r>
    </w:p>
    <w:p w14:paraId="1CC09F40" w14:textId="6A2DD516" w:rsidR="00BC1758" w:rsidRPr="00A81911" w:rsidRDefault="00436697" w:rsidP="00A81911">
      <w:pPr>
        <w:pStyle w:val="Prrafodelista"/>
        <w:numPr>
          <w:ilvl w:val="0"/>
          <w:numId w:val="12"/>
        </w:numPr>
        <w:rPr>
          <w:lang w:val="es-ES"/>
        </w:rPr>
      </w:pPr>
      <w:r w:rsidRPr="00A81911">
        <w:rPr>
          <w:lang w:val="es-ES"/>
        </w:rPr>
        <w:t xml:space="preserve">Falta de estandarización de los registros de activos, </w:t>
      </w:r>
      <w:r w:rsidR="00A81911" w:rsidRPr="00A81911">
        <w:rPr>
          <w:lang w:val="es-ES"/>
        </w:rPr>
        <w:t xml:space="preserve">causada por falta de acuerdos sobre los datos mínimos requeridos para el registro de activos. Como consecuencia el patrocinador expresó que han tenido problemas para </w:t>
      </w:r>
      <w:r w:rsidR="00BC1758" w:rsidRPr="00A81911">
        <w:rPr>
          <w:lang w:val="es-ES"/>
        </w:rPr>
        <w:t>consulta</w:t>
      </w:r>
      <w:r w:rsidR="00A81911">
        <w:rPr>
          <w:lang w:val="es-ES"/>
        </w:rPr>
        <w:t>r</w:t>
      </w:r>
      <w:r w:rsidR="00BC1758" w:rsidRPr="00A81911">
        <w:rPr>
          <w:lang w:val="es-ES"/>
        </w:rPr>
        <w:t xml:space="preserve"> </w:t>
      </w:r>
      <w:r w:rsidR="00A81911">
        <w:rPr>
          <w:lang w:val="es-ES"/>
        </w:rPr>
        <w:t xml:space="preserve">información relevante oportunamente, por ejemplo: </w:t>
      </w:r>
      <w:r w:rsidR="00BC1758" w:rsidRPr="00A81911">
        <w:rPr>
          <w:lang w:val="es-ES"/>
        </w:rPr>
        <w:t xml:space="preserve">el tiempo de cobertura de garantía y si se ha efectuado el uso de </w:t>
      </w:r>
      <w:proofErr w:type="gramStart"/>
      <w:r w:rsidR="00BC1758" w:rsidRPr="00A81911">
        <w:rPr>
          <w:lang w:val="es-ES"/>
        </w:rPr>
        <w:t>la misma</w:t>
      </w:r>
      <w:proofErr w:type="gramEnd"/>
      <w:r w:rsidR="00BC1758" w:rsidRPr="00A81911">
        <w:rPr>
          <w:lang w:val="es-ES"/>
        </w:rPr>
        <w:t>, a través de cual proveedor se adquirió el equipo</w:t>
      </w:r>
      <w:r w:rsidR="007400F1" w:rsidRPr="00A81911">
        <w:rPr>
          <w:lang w:val="es-ES"/>
        </w:rPr>
        <w:t>,</w:t>
      </w:r>
      <w:r w:rsidR="00BC1758" w:rsidRPr="00A81911">
        <w:rPr>
          <w:lang w:val="es-ES"/>
        </w:rPr>
        <w:t xml:space="preserve"> entre otros</w:t>
      </w:r>
      <w:r w:rsidR="007400F1" w:rsidRPr="00A81911">
        <w:rPr>
          <w:lang w:val="es-ES"/>
        </w:rPr>
        <w:t xml:space="preserve">. </w:t>
      </w:r>
    </w:p>
    <w:p w14:paraId="539B053E" w14:textId="492129FC" w:rsidR="00BC1758" w:rsidRDefault="00A81911" w:rsidP="00BC1758">
      <w:pPr>
        <w:pStyle w:val="Prrafodelista"/>
        <w:numPr>
          <w:ilvl w:val="0"/>
          <w:numId w:val="12"/>
        </w:numPr>
        <w:rPr>
          <w:lang w:val="es-ES"/>
        </w:rPr>
      </w:pPr>
      <w:r>
        <w:rPr>
          <w:lang w:val="es-ES"/>
        </w:rPr>
        <w:t>Nula posibilidad de programar solicitudes de activos con antelación. Debido a la falta de un sistema ágil para l</w:t>
      </w:r>
      <w:r w:rsidR="00BC1758">
        <w:rPr>
          <w:lang w:val="es-ES"/>
        </w:rPr>
        <w:t>a gestión de activos</w:t>
      </w:r>
      <w:r w:rsidR="007400F1">
        <w:rPr>
          <w:lang w:val="es-ES"/>
        </w:rPr>
        <w:t xml:space="preserve"> </w:t>
      </w:r>
      <w:r>
        <w:rPr>
          <w:lang w:val="es-ES"/>
        </w:rPr>
        <w:t xml:space="preserve">y el </w:t>
      </w:r>
      <w:r w:rsidR="007400F1">
        <w:rPr>
          <w:lang w:val="es-ES"/>
        </w:rPr>
        <w:t>préstamo</w:t>
      </w:r>
      <w:r w:rsidR="00BC1758">
        <w:rPr>
          <w:lang w:val="es-ES"/>
        </w:rPr>
        <w:t xml:space="preserve"> </w:t>
      </w:r>
      <w:r>
        <w:rPr>
          <w:lang w:val="es-ES"/>
        </w:rPr>
        <w:t xml:space="preserve">de </w:t>
      </w:r>
      <w:proofErr w:type="gramStart"/>
      <w:r>
        <w:rPr>
          <w:lang w:val="es-ES"/>
        </w:rPr>
        <w:t>los mismos</w:t>
      </w:r>
      <w:proofErr w:type="gramEnd"/>
      <w:r>
        <w:rPr>
          <w:lang w:val="es-ES"/>
        </w:rPr>
        <w:t>, no se puede proveer la opción de conocer la</w:t>
      </w:r>
      <w:r w:rsidR="00BC1758">
        <w:rPr>
          <w:lang w:val="es-ES"/>
        </w:rPr>
        <w:t xml:space="preserve"> disponibilidad de los </w:t>
      </w:r>
      <w:r>
        <w:rPr>
          <w:lang w:val="es-ES"/>
        </w:rPr>
        <w:t xml:space="preserve">activos tales como computadoras, proyectores y otros. Como consecuencia los </w:t>
      </w:r>
      <w:r w:rsidR="00BC1758">
        <w:rPr>
          <w:lang w:val="es-ES"/>
        </w:rPr>
        <w:t xml:space="preserve">funcionarios del </w:t>
      </w:r>
      <w:r>
        <w:rPr>
          <w:lang w:val="es-ES"/>
        </w:rPr>
        <w:t xml:space="preserve">Departamento </w:t>
      </w:r>
      <w:r w:rsidR="00BC1758">
        <w:rPr>
          <w:lang w:val="es-ES"/>
        </w:rPr>
        <w:t xml:space="preserve">de </w:t>
      </w:r>
      <w:r>
        <w:rPr>
          <w:lang w:val="es-ES"/>
        </w:rPr>
        <w:t xml:space="preserve">Docencia </w:t>
      </w:r>
      <w:r w:rsidR="00BC1758">
        <w:rPr>
          <w:lang w:val="es-ES"/>
        </w:rPr>
        <w:t xml:space="preserve">y del mismo </w:t>
      </w:r>
      <w:r>
        <w:rPr>
          <w:lang w:val="es-ES"/>
        </w:rPr>
        <w:t>D</w:t>
      </w:r>
      <w:r w:rsidR="00BC1758">
        <w:rPr>
          <w:lang w:val="es-ES"/>
        </w:rPr>
        <w:t xml:space="preserve">epartamento </w:t>
      </w:r>
      <w:r>
        <w:rPr>
          <w:lang w:val="es-ES"/>
        </w:rPr>
        <w:t>de T</w:t>
      </w:r>
      <w:r w:rsidR="00BC1758">
        <w:rPr>
          <w:lang w:val="es-ES"/>
        </w:rPr>
        <w:t xml:space="preserve">ecnologías de </w:t>
      </w:r>
      <w:r>
        <w:rPr>
          <w:lang w:val="es-ES"/>
        </w:rPr>
        <w:t>I</w:t>
      </w:r>
      <w:r w:rsidR="00BC1758">
        <w:rPr>
          <w:lang w:val="es-ES"/>
        </w:rPr>
        <w:t>nformación</w:t>
      </w:r>
      <w:r>
        <w:rPr>
          <w:lang w:val="es-ES"/>
        </w:rPr>
        <w:t xml:space="preserve"> deben solicitar </w:t>
      </w:r>
      <w:r w:rsidR="00EE124B">
        <w:rPr>
          <w:lang w:val="es-ES"/>
        </w:rPr>
        <w:t>el activo previo</w:t>
      </w:r>
      <w:r>
        <w:rPr>
          <w:lang w:val="es-ES"/>
        </w:rPr>
        <w:t xml:space="preserve"> a las</w:t>
      </w:r>
      <w:r w:rsidR="009E4F97">
        <w:rPr>
          <w:lang w:val="es-ES"/>
        </w:rPr>
        <w:t xml:space="preserve"> actividades a realizar con incertidumbre sobre la disponibilidad de </w:t>
      </w:r>
      <w:proofErr w:type="gramStart"/>
      <w:r w:rsidR="009E4F97">
        <w:rPr>
          <w:lang w:val="es-ES"/>
        </w:rPr>
        <w:t>los mismos</w:t>
      </w:r>
      <w:proofErr w:type="gramEnd"/>
      <w:r w:rsidR="009E4F97">
        <w:rPr>
          <w:lang w:val="es-ES"/>
        </w:rPr>
        <w:t>.</w:t>
      </w:r>
    </w:p>
    <w:p w14:paraId="2E6B9FDC" w14:textId="488ED1CD" w:rsidR="007400F1" w:rsidRDefault="009E4F97" w:rsidP="00BC1758">
      <w:pPr>
        <w:pStyle w:val="Prrafodelista"/>
        <w:numPr>
          <w:ilvl w:val="0"/>
          <w:numId w:val="12"/>
        </w:numPr>
        <w:rPr>
          <w:lang w:val="es-ES"/>
        </w:rPr>
      </w:pPr>
      <w:r>
        <w:rPr>
          <w:lang w:val="es-ES"/>
        </w:rPr>
        <w:t xml:space="preserve">Falta de control en </w:t>
      </w:r>
      <w:r w:rsidR="00FF0BE6">
        <w:rPr>
          <w:lang w:val="es-ES"/>
        </w:rPr>
        <w:t>la administración</w:t>
      </w:r>
      <w:r>
        <w:rPr>
          <w:lang w:val="es-ES"/>
        </w:rPr>
        <w:t xml:space="preserve"> de los recursos entre sedes. La causa de este problema reside en que no se están administrando los traslados de equipos entre sedes de la Fundación, por lo que todos los equipos quedan registrados como si su ubicación física fuese la sede central, como consecuencia se tienen complicaciones al momento de realizar inventarios internos y al intentar localizar equipo ante solicitudes de auditoria interna.</w:t>
      </w:r>
    </w:p>
    <w:p w14:paraId="5C99F2CE" w14:textId="44D081B7" w:rsidR="007400F1" w:rsidRDefault="009E4F97" w:rsidP="00BC1758">
      <w:pPr>
        <w:pStyle w:val="Prrafodelista"/>
        <w:numPr>
          <w:ilvl w:val="0"/>
          <w:numId w:val="12"/>
        </w:numPr>
        <w:rPr>
          <w:lang w:val="es-ES"/>
        </w:rPr>
      </w:pPr>
      <w:r>
        <w:rPr>
          <w:lang w:val="es-ES"/>
        </w:rPr>
        <w:t>T</w:t>
      </w:r>
      <w:r w:rsidR="007400F1">
        <w:rPr>
          <w:lang w:val="es-ES"/>
        </w:rPr>
        <w:t xml:space="preserve">iempos </w:t>
      </w:r>
      <w:r>
        <w:rPr>
          <w:lang w:val="es-ES"/>
        </w:rPr>
        <w:t xml:space="preserve">muy extensos </w:t>
      </w:r>
      <w:r w:rsidR="007400F1">
        <w:rPr>
          <w:lang w:val="es-ES"/>
        </w:rPr>
        <w:t>en tareas de inventariado y auditorias efectuadas al departamento de tecnologías de información.</w:t>
      </w:r>
      <w:r w:rsidR="00822404">
        <w:rPr>
          <w:lang w:val="es-ES"/>
        </w:rPr>
        <w:t xml:space="preserve"> Como se menciona anteriormente en varios puntos, la información es </w:t>
      </w:r>
      <w:r w:rsidR="00E4559E">
        <w:rPr>
          <w:lang w:val="es-ES"/>
        </w:rPr>
        <w:t xml:space="preserve">se </w:t>
      </w:r>
      <w:r w:rsidR="00822404">
        <w:rPr>
          <w:lang w:val="es-ES"/>
        </w:rPr>
        <w:t>llena manualmente y su utilización principalmente en forma de consulta se vuelve engorrosa, teniendo que destinar recursos humanos para la atención de las solicitudes de control y gestión de activos efectuadas por el mismo departamento, el área financiera, auditoria o la misma junta directiva de la fundación.</w:t>
      </w:r>
    </w:p>
    <w:p w14:paraId="0E0D2E0A" w14:textId="5B2022AA" w:rsidR="00852954" w:rsidRDefault="00852954" w:rsidP="00BC1758">
      <w:pPr>
        <w:pStyle w:val="Prrafodelista"/>
        <w:numPr>
          <w:ilvl w:val="0"/>
          <w:numId w:val="12"/>
        </w:numPr>
        <w:rPr>
          <w:lang w:val="es-ES"/>
        </w:rPr>
      </w:pPr>
      <w:r>
        <w:rPr>
          <w:lang w:val="es-ES"/>
        </w:rPr>
        <w:t>Al no tener datos de los activos actualizados, no se permite tomar decisiones de manera rápida y eficiente ni estadísticas oportunas que ayuden a estas.</w:t>
      </w:r>
      <w:del w:id="45" w:author="Eddy Gerardo Nunez Salazar" w:date="2018-05-27T20:56:00Z">
        <w:r w:rsidDel="00852954">
          <w:rPr>
            <w:lang w:val="es-ES"/>
          </w:rPr>
          <w:delText xml:space="preserve"> </w:delText>
        </w:r>
      </w:del>
    </w:p>
    <w:p w14:paraId="49F39A55" w14:textId="77777777" w:rsidR="0085467B" w:rsidRDefault="00BF38A9" w:rsidP="00BF38A9">
      <w:pPr>
        <w:pStyle w:val="Ttulo2"/>
        <w:rPr>
          <w:lang w:val="es-ES"/>
        </w:rPr>
      </w:pPr>
      <w:bookmarkStart w:id="46" w:name="_Toc507351802"/>
      <w:r>
        <w:rPr>
          <w:lang w:val="es-ES"/>
        </w:rPr>
        <w:lastRenderedPageBreak/>
        <w:t>1.</w:t>
      </w:r>
      <w:r w:rsidR="00B74E2F">
        <w:rPr>
          <w:lang w:val="es-ES"/>
        </w:rPr>
        <w:t>4</w:t>
      </w:r>
      <w:r>
        <w:rPr>
          <w:lang w:val="es-ES"/>
        </w:rPr>
        <w:t xml:space="preserve"> </w:t>
      </w:r>
      <w:r w:rsidR="0085467B" w:rsidRPr="0085467B">
        <w:rPr>
          <w:lang w:val="es-ES"/>
        </w:rPr>
        <w:t>Justificación</w:t>
      </w:r>
      <w:bookmarkEnd w:id="46"/>
    </w:p>
    <w:p w14:paraId="2695875D" w14:textId="77777777" w:rsidR="000D40AB" w:rsidRDefault="00426073" w:rsidP="00426073">
      <w:pPr>
        <w:rPr>
          <w:lang w:val="es-ES"/>
        </w:rPr>
      </w:pPr>
      <w:r>
        <w:rPr>
          <w:lang w:val="es-ES"/>
        </w:rPr>
        <w:t xml:space="preserve">FUNDATEC tuvo la necesidad de mejorar el proceso de gestión de sus activos fijos, dado que el proceso que se tenía era manual y engorroso, con archivos en papel que tendían a extraviarse, además, los tiempos de respuesta para la consulta del detalle de algún activo específico eran muy lento. FUNDATEC carecía de una centralización de sus activos fijos, por lo que el estado de </w:t>
      </w:r>
      <w:proofErr w:type="gramStart"/>
      <w:r>
        <w:rPr>
          <w:lang w:val="es-ES"/>
        </w:rPr>
        <w:t>los mismos</w:t>
      </w:r>
      <w:proofErr w:type="gramEnd"/>
      <w:r>
        <w:rPr>
          <w:lang w:val="es-ES"/>
        </w:rPr>
        <w:t xml:space="preserve">, la ubicación, el dueño del activo, y otros detalles, no era información que se tenía a mano y que fuese fácil y ágil de conseguir. </w:t>
      </w:r>
    </w:p>
    <w:p w14:paraId="09B8A33D" w14:textId="4ED2F52B" w:rsidR="00426073" w:rsidRDefault="000D40AB" w:rsidP="00426073">
      <w:pPr>
        <w:rPr>
          <w:lang w:val="es-ES"/>
        </w:rPr>
      </w:pPr>
      <w:r>
        <w:rPr>
          <w:lang w:val="es-ES"/>
        </w:rPr>
        <w:t>Mediante una entrevista realizada al P</w:t>
      </w:r>
      <w:r w:rsidR="00426073">
        <w:rPr>
          <w:lang w:val="es-ES"/>
        </w:rPr>
        <w:t>atrocinador</w:t>
      </w:r>
      <w:r>
        <w:rPr>
          <w:lang w:val="es-ES"/>
        </w:rPr>
        <w:t xml:space="preserve"> se pudo </w:t>
      </w:r>
      <w:r w:rsidR="00E4559E">
        <w:rPr>
          <w:lang w:val="es-ES"/>
        </w:rPr>
        <w:t xml:space="preserve">obtener </w:t>
      </w:r>
      <w:r>
        <w:rPr>
          <w:lang w:val="es-ES"/>
        </w:rPr>
        <w:t>que</w:t>
      </w:r>
      <w:r w:rsidR="00426073">
        <w:rPr>
          <w:lang w:val="es-ES"/>
        </w:rPr>
        <w:t xml:space="preserve"> se llevaban hasta 2 horas para poder buscar el activo y recopilar la información necesaria del mismo haciendo el proceso muy lento, y a su vez entrabando procesos del sector financiero de la fundación, dado que para los reportes solicitados por parte del departamento financiero se tomaban su tiempo para la recopilación de la información más actualizada de cada activo.</w:t>
      </w:r>
    </w:p>
    <w:p w14:paraId="0B5B1AA1" w14:textId="5ACD0425" w:rsidR="00426073" w:rsidRDefault="000E36E9" w:rsidP="00426073">
      <w:pPr>
        <w:rPr>
          <w:lang w:val="es-ES"/>
        </w:rPr>
      </w:pPr>
      <w:commentRangeStart w:id="47"/>
      <w:r>
        <w:rPr>
          <w:lang w:val="es-ES"/>
        </w:rPr>
        <w:t>Otro p</w:t>
      </w:r>
      <w:r w:rsidR="00426073">
        <w:rPr>
          <w:lang w:val="es-ES"/>
        </w:rPr>
        <w:t xml:space="preserve">unto importante que la </w:t>
      </w:r>
      <w:r w:rsidR="0068750E">
        <w:rPr>
          <w:lang w:val="es-ES"/>
        </w:rPr>
        <w:t>F</w:t>
      </w:r>
      <w:r w:rsidR="00426073">
        <w:rPr>
          <w:lang w:val="es-ES"/>
        </w:rPr>
        <w:t>undación tom</w:t>
      </w:r>
      <w:r>
        <w:rPr>
          <w:lang w:val="es-ES"/>
        </w:rPr>
        <w:t>ó</w:t>
      </w:r>
      <w:r w:rsidR="00426073">
        <w:rPr>
          <w:lang w:val="es-ES"/>
        </w:rPr>
        <w:t xml:space="preserve"> en cuenta para mejorar</w:t>
      </w:r>
      <w:r>
        <w:rPr>
          <w:lang w:val="es-ES"/>
        </w:rPr>
        <w:t xml:space="preserve"> su </w:t>
      </w:r>
      <w:r w:rsidR="00E941C2">
        <w:rPr>
          <w:lang w:val="es-ES"/>
        </w:rPr>
        <w:t>proceso</w:t>
      </w:r>
      <w:r>
        <w:rPr>
          <w:lang w:val="es-ES"/>
        </w:rPr>
        <w:t xml:space="preserve"> fue</w:t>
      </w:r>
      <w:r w:rsidR="00426073">
        <w:rPr>
          <w:lang w:val="es-ES"/>
        </w:rPr>
        <w:t xml:space="preserve"> las consultas de información adicional de</w:t>
      </w:r>
      <w:r>
        <w:rPr>
          <w:lang w:val="es-ES"/>
        </w:rPr>
        <w:t xml:space="preserve"> los</w:t>
      </w:r>
      <w:r w:rsidR="00426073">
        <w:rPr>
          <w:lang w:val="es-ES"/>
        </w:rPr>
        <w:t xml:space="preserve"> activo</w:t>
      </w:r>
      <w:r>
        <w:rPr>
          <w:lang w:val="es-ES"/>
        </w:rPr>
        <w:t>s</w:t>
      </w:r>
      <w:r w:rsidR="003C404A">
        <w:rPr>
          <w:lang w:val="es-ES"/>
        </w:rPr>
        <w:t>.</w:t>
      </w:r>
      <w:r w:rsidR="00426073">
        <w:rPr>
          <w:lang w:val="es-ES"/>
        </w:rPr>
        <w:t xml:space="preserve"> </w:t>
      </w:r>
      <w:r w:rsidR="003C404A">
        <w:rPr>
          <w:lang w:val="es-ES"/>
        </w:rPr>
        <w:t>Información acerca del</w:t>
      </w:r>
      <w:r w:rsidR="00426073">
        <w:rPr>
          <w:lang w:val="es-ES"/>
        </w:rPr>
        <w:t xml:space="preserve"> responsable de </w:t>
      </w:r>
      <w:r w:rsidR="00E4559E">
        <w:rPr>
          <w:lang w:val="es-ES"/>
        </w:rPr>
        <w:t>é</w:t>
      </w:r>
      <w:r w:rsidR="00426073">
        <w:rPr>
          <w:lang w:val="es-ES"/>
        </w:rPr>
        <w:t>ste, fecha de compra, tiempo de aplicación de garantía.</w:t>
      </w:r>
      <w:r w:rsidR="002E0571">
        <w:rPr>
          <w:lang w:val="es-ES"/>
        </w:rPr>
        <w:t xml:space="preserve"> Datos relevantes del activo que mediante una consulta al sistema se pueden mostrar y llevar a la toma de decisiones con el activo en </w:t>
      </w:r>
      <w:commentRangeStart w:id="48"/>
      <w:r w:rsidR="002E0571">
        <w:rPr>
          <w:lang w:val="es-ES"/>
        </w:rPr>
        <w:t>cuestión</w:t>
      </w:r>
      <w:commentRangeEnd w:id="48"/>
      <w:r w:rsidR="00EC2162">
        <w:rPr>
          <w:rStyle w:val="Refdecomentario"/>
        </w:rPr>
        <w:commentReference w:id="48"/>
      </w:r>
      <w:r w:rsidR="002E0571">
        <w:rPr>
          <w:lang w:val="es-ES"/>
        </w:rPr>
        <w:t>.</w:t>
      </w:r>
      <w:r w:rsidR="00426073">
        <w:rPr>
          <w:lang w:val="es-ES"/>
        </w:rPr>
        <w:t xml:space="preserve"> </w:t>
      </w:r>
      <w:commentRangeEnd w:id="47"/>
      <w:r w:rsidR="00F67F62">
        <w:rPr>
          <w:rStyle w:val="Refdecomentario"/>
        </w:rPr>
        <w:commentReference w:id="47"/>
      </w:r>
      <w:r w:rsidR="00426073">
        <w:rPr>
          <w:lang w:val="es-ES"/>
        </w:rPr>
        <w:t xml:space="preserve">Anteriormente se daba que, al no contar con la información a la mano sobre la garantía del activo, el proceso se entrababa y se llegaba hasta el punto de perder el activo. Además, las solicitudes de reservas de activos por parte de docentes y del </w:t>
      </w:r>
      <w:r w:rsidR="00FF1631">
        <w:rPr>
          <w:lang w:val="es-ES"/>
        </w:rPr>
        <w:t>D</w:t>
      </w:r>
      <w:r w:rsidR="00426073">
        <w:rPr>
          <w:lang w:val="es-ES"/>
        </w:rPr>
        <w:t xml:space="preserve">epartamento de </w:t>
      </w:r>
      <w:r w:rsidR="00FF1631">
        <w:rPr>
          <w:lang w:val="es-ES"/>
        </w:rPr>
        <w:t>T</w:t>
      </w:r>
      <w:r w:rsidR="00426073">
        <w:rPr>
          <w:lang w:val="es-ES"/>
        </w:rPr>
        <w:t xml:space="preserve">ecnología se hacían a mano, lo cual, por una orden de </w:t>
      </w:r>
      <w:r w:rsidR="00F67F62">
        <w:rPr>
          <w:lang w:val="es-ES"/>
        </w:rPr>
        <w:t>A</w:t>
      </w:r>
      <w:r w:rsidR="00426073">
        <w:rPr>
          <w:lang w:val="es-ES"/>
        </w:rPr>
        <w:t>uditor</w:t>
      </w:r>
      <w:r w:rsidR="00F67F62">
        <w:rPr>
          <w:lang w:val="es-ES"/>
        </w:rPr>
        <w:t>í</w:t>
      </w:r>
      <w:r w:rsidR="00426073">
        <w:rPr>
          <w:lang w:val="es-ES"/>
        </w:rPr>
        <w:t xml:space="preserve">a </w:t>
      </w:r>
      <w:r w:rsidR="00F67F62">
        <w:rPr>
          <w:lang w:val="es-ES"/>
        </w:rPr>
        <w:t>I</w:t>
      </w:r>
      <w:r w:rsidR="00426073">
        <w:rPr>
          <w:lang w:val="es-ES"/>
        </w:rPr>
        <w:t xml:space="preserve">nterna esto debe cambiar porque dicha información da la posibilidad de perderse o estropearse con el paso del tiempo. </w:t>
      </w:r>
    </w:p>
    <w:p w14:paraId="41194032" w14:textId="6A359A8E" w:rsidR="00426073" w:rsidRDefault="00426073" w:rsidP="00426073">
      <w:pPr>
        <w:rPr>
          <w:lang w:val="es-ES"/>
        </w:rPr>
      </w:pPr>
      <w:r>
        <w:rPr>
          <w:lang w:val="es-ES"/>
        </w:rPr>
        <w:t xml:space="preserve">La falta de administración de la información de donaciones de activos por parte del </w:t>
      </w:r>
      <w:r w:rsidR="00FF1631">
        <w:rPr>
          <w:lang w:val="es-ES"/>
        </w:rPr>
        <w:t>D</w:t>
      </w:r>
      <w:r>
        <w:rPr>
          <w:lang w:val="es-ES"/>
        </w:rPr>
        <w:t xml:space="preserve">epartamento de Tecnologías de Información es un problema que se presentaba en FUNDATEC, dado que no se sabía a ciencia cierta si el equipo lo adquirió la sede como tal o si fue una donación directa de la Sede Central, lo que es información de suma importancia para el departamento y el control que llevan a cabo con sus activos. El contar con una herramienta que facilite la administración de sus activos, FUNDATEC y el </w:t>
      </w:r>
      <w:r w:rsidR="00FF1631">
        <w:rPr>
          <w:lang w:val="es-ES"/>
        </w:rPr>
        <w:t>D</w:t>
      </w:r>
      <w:r>
        <w:rPr>
          <w:lang w:val="es-ES"/>
        </w:rPr>
        <w:t xml:space="preserve">epartamento de Tecnologías </w:t>
      </w:r>
      <w:r>
        <w:rPr>
          <w:lang w:val="es-ES"/>
        </w:rPr>
        <w:lastRenderedPageBreak/>
        <w:t>de Información logra reducir tiempos en tareas de inventario y las auditorias efectuadas a dicho departamento dado que la información se encuentra centralizada y es mucho más ágil el proceso.</w:t>
      </w:r>
    </w:p>
    <w:p w14:paraId="00C0905D" w14:textId="24270880" w:rsidR="00426073" w:rsidRDefault="00426073" w:rsidP="00426073">
      <w:pPr>
        <w:rPr>
          <w:lang w:val="es-ES"/>
        </w:rPr>
      </w:pPr>
      <w:r>
        <w:rPr>
          <w:lang w:val="es-ES"/>
        </w:rPr>
        <w:t>La mejora de los procesos de una entidad hace que la misma logre alcanzar estabilidad financiera y hasta hacerla crecer sustancialmente en poco tiempo. De manera que, al tener bien definidos sus procesos independientemente a lo que ésta se dedique, se pueden alcanzar resultados muy satisfactorios. Como lo explica la empresa IT Soluciones en uno de sus casos de éxito con su cliente ALPHA México S.A, donde con una herramienta de software, lograron resultados como optimización de flujos unificación de informes y datos en el área contable, aumento en la productividad. Al ordenar adecuadamente todos sus flujos, ALPHA, logro mejorar integralmente todas sus operaciones e incluso logró expandirlas fuera de sus fronteras, haciendo crecer la empresa y posicionándola a nivel internacional, como lo menciona IT Soluciones:</w:t>
      </w:r>
    </w:p>
    <w:p w14:paraId="766EFD39" w14:textId="77777777" w:rsidR="00426073" w:rsidRPr="007D7D96" w:rsidRDefault="00426073" w:rsidP="00426073">
      <w:pPr>
        <w:ind w:left="708"/>
        <w:rPr>
          <w:lang w:val="es-ES"/>
        </w:rPr>
      </w:pPr>
      <w:r w:rsidRPr="007D7D96">
        <w:rPr>
          <w:lang w:val="es-ES"/>
        </w:rPr>
        <w:t xml:space="preserve">Con Dynamics AX, Grupo ALPLA dio un salto de calidad en la integración de sistemas de información para favorecer al negocio. Tan bueno fue el resultado en México, que se adaptará para otros países de Centroamérica donde conviven más de 20 </w:t>
      </w:r>
      <w:proofErr w:type="spellStart"/>
      <w:r w:rsidRPr="007D7D96">
        <w:rPr>
          <w:lang w:val="es-ES"/>
        </w:rPr>
        <w:t>ERPs</w:t>
      </w:r>
      <w:proofErr w:type="spellEnd"/>
      <w:r w:rsidRPr="007D7D96">
        <w:rPr>
          <w:lang w:val="es-ES"/>
        </w:rPr>
        <w:t xml:space="preserve"> diferentes.</w:t>
      </w:r>
      <w:r>
        <w:rPr>
          <w:lang w:val="es-ES"/>
        </w:rPr>
        <w:t xml:space="preserve"> (</w:t>
      </w:r>
      <w:proofErr w:type="gramStart"/>
      <w:r>
        <w:rPr>
          <w:lang w:val="es-ES"/>
        </w:rPr>
        <w:t>s.</w:t>
      </w:r>
      <w:commentRangeStart w:id="49"/>
      <w:r>
        <w:rPr>
          <w:lang w:val="es-ES"/>
        </w:rPr>
        <w:t>f</w:t>
      </w:r>
      <w:commentRangeEnd w:id="49"/>
      <w:proofErr w:type="gramEnd"/>
      <w:r w:rsidR="00EC2162">
        <w:rPr>
          <w:rStyle w:val="Refdecomentario"/>
        </w:rPr>
        <w:commentReference w:id="49"/>
      </w:r>
      <w:r>
        <w:rPr>
          <w:lang w:val="es-ES"/>
        </w:rPr>
        <w:t>.).</w:t>
      </w:r>
    </w:p>
    <w:p w14:paraId="1AF571D1" w14:textId="407EB325" w:rsidR="00426073" w:rsidRDefault="00426073" w:rsidP="00426073">
      <w:pPr>
        <w:rPr>
          <w:lang w:val="es-ES"/>
        </w:rPr>
      </w:pPr>
      <w:r>
        <w:rPr>
          <w:lang w:val="es-ES"/>
        </w:rPr>
        <w:t xml:space="preserve"> La propuesta presentada, viene a dotar a FUNDATEC de una herramienta web de fácil acceso y disponibilidad para gestionar todos sus activos fijos con los que cuentan. Dándole una centralización de la información </w:t>
      </w:r>
      <w:r w:rsidR="00FF1631">
        <w:rPr>
          <w:lang w:val="es-ES"/>
        </w:rPr>
        <w:t>la cual puede ser</w:t>
      </w:r>
      <w:r>
        <w:rPr>
          <w:lang w:val="es-ES"/>
        </w:rPr>
        <w:t xml:space="preserve"> capaz de ser consultada en todo momento, esto hace que las tomas de decisiones sean más precisas y acorde con la realidad y el día a día de la institución.</w:t>
      </w:r>
    </w:p>
    <w:p w14:paraId="551C128D" w14:textId="77777777" w:rsidR="00426073" w:rsidRDefault="00426073" w:rsidP="00426073">
      <w:pPr>
        <w:rPr>
          <w:lang w:val="es-ES"/>
        </w:rPr>
      </w:pPr>
      <w:r>
        <w:rPr>
          <w:lang w:val="es-ES"/>
        </w:rPr>
        <w:t xml:space="preserve">Al mejorar el proceso, FUNDATEC, logra tener una mejor visión en cuanto a activos fijos se trata, puede contabilizarlos de una manera más real, puede conocer su estado y pude tomar decisiones sobre ello. A nivel financiero, se logran evitar en incurrir en gastos innecesarios, mejora la adquisición obteniendo solamente lo realmente necesario. </w:t>
      </w:r>
    </w:p>
    <w:p w14:paraId="31008AD5" w14:textId="3C34F033" w:rsidR="00426073" w:rsidRDefault="00426073" w:rsidP="00426073">
      <w:pPr>
        <w:rPr>
          <w:lang w:val="es-ES"/>
        </w:rPr>
      </w:pPr>
      <w:r>
        <w:rPr>
          <w:lang w:val="es-ES"/>
        </w:rPr>
        <w:t xml:space="preserve">El mantenimiento de los activos es muy importante, al obtener la solución web, se logra dar un mejor soporte a los mismos dado que se tiene el detalle de cada </w:t>
      </w:r>
      <w:r>
        <w:rPr>
          <w:lang w:val="es-ES"/>
        </w:rPr>
        <w:lastRenderedPageBreak/>
        <w:t>activo y se puede acceder a él para saber si su vida útil ha expirado o bien se le pude hacer reparación para su debido funcionamiento.</w:t>
      </w:r>
    </w:p>
    <w:p w14:paraId="55EFA812" w14:textId="2F1B4F0C" w:rsidR="000D0069" w:rsidRDefault="000D0069" w:rsidP="00426073">
      <w:pPr>
        <w:rPr>
          <w:lang w:val="es-ES"/>
        </w:rPr>
      </w:pPr>
      <w:r>
        <w:rPr>
          <w:lang w:val="es-ES"/>
        </w:rPr>
        <w:t>Con la solución, FUNDATEC logra agilizar más su proceso</w:t>
      </w:r>
      <w:r w:rsidR="00B21137">
        <w:rPr>
          <w:lang w:val="es-ES"/>
        </w:rPr>
        <w:t xml:space="preserve"> de activos</w:t>
      </w:r>
      <w:r>
        <w:rPr>
          <w:lang w:val="es-ES"/>
        </w:rPr>
        <w:t xml:space="preserve"> y a su vez logra</w:t>
      </w:r>
      <w:r w:rsidR="00B21137">
        <w:rPr>
          <w:lang w:val="es-ES"/>
        </w:rPr>
        <w:t xml:space="preserve"> dar</w:t>
      </w:r>
      <w:r>
        <w:rPr>
          <w:lang w:val="es-ES"/>
        </w:rPr>
        <w:t xml:space="preserve"> mayor fluidez a los demás proceso</w:t>
      </w:r>
      <w:r w:rsidR="00B21137">
        <w:rPr>
          <w:lang w:val="es-ES"/>
        </w:rPr>
        <w:t>s</w:t>
      </w:r>
      <w:r>
        <w:rPr>
          <w:lang w:val="es-ES"/>
        </w:rPr>
        <w:t xml:space="preserve"> de la institución, </w:t>
      </w:r>
      <w:r w:rsidR="00B21137">
        <w:rPr>
          <w:lang w:val="es-ES"/>
        </w:rPr>
        <w:t>bajando</w:t>
      </w:r>
      <w:r>
        <w:rPr>
          <w:lang w:val="es-ES"/>
        </w:rPr>
        <w:t xml:space="preserve"> los tiempos de respuesta en la</w:t>
      </w:r>
      <w:r w:rsidR="00B21137">
        <w:rPr>
          <w:lang w:val="es-ES"/>
        </w:rPr>
        <w:t xml:space="preserve"> recolección y</w:t>
      </w:r>
      <w:r>
        <w:rPr>
          <w:lang w:val="es-ES"/>
        </w:rPr>
        <w:t xml:space="preserve"> entrega de </w:t>
      </w:r>
      <w:r w:rsidR="00B21137">
        <w:rPr>
          <w:lang w:val="es-ES"/>
        </w:rPr>
        <w:t>información solicitada por parte de las diferentes áreas de la institución.</w:t>
      </w:r>
    </w:p>
    <w:p w14:paraId="7397B004" w14:textId="77777777" w:rsidR="00426073" w:rsidRDefault="00426073" w:rsidP="00426073">
      <w:pPr>
        <w:rPr>
          <w:lang w:val="es-ES"/>
        </w:rPr>
      </w:pPr>
      <w:r>
        <w:rPr>
          <w:lang w:val="es-ES"/>
        </w:rPr>
        <w:t>Desde la aplicación se generan reportes, los cuales, son de mucho beneficio para la entidad dado que con ellos pueden tomar decisiones acerca del activo y lograr dar mejor uso a sus activos que se encuentran sin asignar o reasignándolos.</w:t>
      </w:r>
    </w:p>
    <w:p w14:paraId="1D4874AE" w14:textId="77777777" w:rsidR="00426073" w:rsidRDefault="00426073" w:rsidP="00426073">
      <w:pPr>
        <w:rPr>
          <w:lang w:val="es-ES"/>
        </w:rPr>
      </w:pPr>
      <w:r>
        <w:rPr>
          <w:lang w:val="es-ES"/>
        </w:rPr>
        <w:t xml:space="preserve"> Al mejorar este proceso, la fundación logra dar un paso adelante en su alcance de negocio y el seguir alcanzando las metas propuestas para el año en curso.</w:t>
      </w:r>
    </w:p>
    <w:p w14:paraId="30353BC9" w14:textId="77777777" w:rsidR="00FD2891" w:rsidRDefault="00FD2891" w:rsidP="0033224C">
      <w:pPr>
        <w:pStyle w:val="Ttulo2"/>
        <w:spacing w:before="360" w:after="240"/>
        <w:rPr>
          <w:lang w:val="es-ES"/>
        </w:rPr>
      </w:pPr>
      <w:bookmarkStart w:id="50" w:name="_Toc507351803"/>
      <w:r>
        <w:rPr>
          <w:lang w:val="es-ES"/>
        </w:rPr>
        <w:t>1.5 Beneficios y beneficiarios</w:t>
      </w:r>
      <w:bookmarkEnd w:id="50"/>
    </w:p>
    <w:p w14:paraId="0543664A" w14:textId="77777777" w:rsidR="00FD2891" w:rsidRDefault="00FD2891" w:rsidP="00FD2891">
      <w:pPr>
        <w:rPr>
          <w:lang w:val="es-ES"/>
        </w:rPr>
      </w:pPr>
      <w:r>
        <w:rPr>
          <w:lang w:val="es-ES"/>
        </w:rPr>
        <w:t xml:space="preserve">La propuesta presentada sirve para organizar la administración de los activos fijos del Departamento de Tecnologías de Información de FUNDATEC. Como se podrá comprender a continuación, la solución trae consigo un conjunto de mejoras para el proceso manual existente, nuevas posibilidades en la administración de la información y el control preciso de los bienes. </w:t>
      </w:r>
    </w:p>
    <w:p w14:paraId="05B7D750" w14:textId="77777777" w:rsidR="00FD2891" w:rsidRDefault="00FD2891" w:rsidP="00FD2891">
      <w:pPr>
        <w:rPr>
          <w:lang w:val="es-ES"/>
        </w:rPr>
      </w:pPr>
      <w:r>
        <w:rPr>
          <w:lang w:val="es-ES"/>
        </w:rPr>
        <w:t>Basado en lo anterior, dentro de los principales beneficios de esta pasantía se pueden listar los siguientes puntos:</w:t>
      </w:r>
    </w:p>
    <w:p w14:paraId="78CBD4E7" w14:textId="77777777" w:rsidR="00FD2891" w:rsidRDefault="00FD2891" w:rsidP="00FD2891">
      <w:pPr>
        <w:pStyle w:val="Prrafodelista"/>
        <w:numPr>
          <w:ilvl w:val="0"/>
          <w:numId w:val="20"/>
        </w:numPr>
        <w:rPr>
          <w:lang w:val="es-ES"/>
        </w:rPr>
      </w:pPr>
      <w:r>
        <w:rPr>
          <w:lang w:val="es-ES"/>
        </w:rPr>
        <w:t xml:space="preserve">Incremento en la eficiencia y la agilidad en la administración de la información: sin duda alguna la información se ha convertido en un elemento vital para la toma de decisiones, pero mucho de su valor recae en tenerle cuando se necesite, es entonces que se puede demostrar </w:t>
      </w:r>
      <w:proofErr w:type="gramStart"/>
      <w:r>
        <w:rPr>
          <w:lang w:val="es-ES"/>
        </w:rPr>
        <w:t>que  es</w:t>
      </w:r>
      <w:proofErr w:type="gramEnd"/>
      <w:r>
        <w:rPr>
          <w:lang w:val="es-ES"/>
        </w:rPr>
        <w:t xml:space="preserve"> que gracias a lo planteado se podría estar al tanto de la información de forma completa sobre los bienes administrados. </w:t>
      </w:r>
    </w:p>
    <w:p w14:paraId="3EB38EA4" w14:textId="77777777" w:rsidR="00FD2891" w:rsidRDefault="00FD2891" w:rsidP="00FD2891">
      <w:pPr>
        <w:pStyle w:val="Prrafodelista"/>
        <w:numPr>
          <w:ilvl w:val="0"/>
          <w:numId w:val="20"/>
        </w:numPr>
        <w:rPr>
          <w:lang w:val="es-ES"/>
        </w:rPr>
      </w:pPr>
      <w:r>
        <w:rPr>
          <w:lang w:val="es-ES"/>
        </w:rPr>
        <w:t>Cumplimiento de normativas internas: la fundación ha realizado diferentes esfuerzos por estandarizar los procesos para la administración de la organización, con la implementación de la propuesta se logra la mejora y el alineamiento del proceso de gestión de los activos.</w:t>
      </w:r>
    </w:p>
    <w:p w14:paraId="0973F2A3" w14:textId="77777777" w:rsidR="00FD2891" w:rsidRDefault="00FD2891" w:rsidP="00FD2891">
      <w:pPr>
        <w:pStyle w:val="Prrafodelista"/>
        <w:numPr>
          <w:ilvl w:val="0"/>
          <w:numId w:val="20"/>
        </w:numPr>
        <w:rPr>
          <w:lang w:val="es-ES"/>
        </w:rPr>
      </w:pPr>
      <w:r>
        <w:rPr>
          <w:lang w:val="es-ES"/>
        </w:rPr>
        <w:lastRenderedPageBreak/>
        <w:t xml:space="preserve">Centralización de la información: la implementación de la propuesta involucra el compromiso del personal en su utilización, dejando de lado los antiguos formularios, libros de Excel y otros métodos con los que se gestionaban los activos. Además, </w:t>
      </w:r>
      <w:proofErr w:type="gramStart"/>
      <w:r>
        <w:rPr>
          <w:lang w:val="es-ES"/>
        </w:rPr>
        <w:t>los datos de cada bien contiene</w:t>
      </w:r>
      <w:proofErr w:type="gramEnd"/>
      <w:r>
        <w:rPr>
          <w:lang w:val="es-ES"/>
        </w:rPr>
        <w:t xml:space="preserve"> información con mayor detalle.</w:t>
      </w:r>
    </w:p>
    <w:p w14:paraId="40300E83" w14:textId="77777777" w:rsidR="00FD2891" w:rsidRDefault="00FD2891" w:rsidP="00FD2891">
      <w:pPr>
        <w:pStyle w:val="Prrafodelista"/>
        <w:numPr>
          <w:ilvl w:val="0"/>
          <w:numId w:val="20"/>
        </w:numPr>
        <w:rPr>
          <w:lang w:val="es-ES"/>
        </w:rPr>
      </w:pPr>
      <w:r>
        <w:rPr>
          <w:lang w:val="es-ES"/>
        </w:rPr>
        <w:t xml:space="preserve">Robustez del proceso de administración de activos: con la propuesta se podrá incorporar mejoras que permitan brindar servicios con los que antes no se contaba, extendiendo así la gama de servicios del Departamento de Tecnologías de Información para el resto de los departamentos de la Fundación. </w:t>
      </w:r>
    </w:p>
    <w:p w14:paraId="0EA99361" w14:textId="77777777" w:rsidR="00FD2891" w:rsidRDefault="00FD2891" w:rsidP="00FD2891">
      <w:pPr>
        <w:rPr>
          <w:lang w:val="es-ES"/>
        </w:rPr>
      </w:pPr>
      <w:r>
        <w:rPr>
          <w:lang w:val="es-ES"/>
        </w:rPr>
        <w:t>Los beneficiarios directos de esta pasantía son:</w:t>
      </w:r>
    </w:p>
    <w:p w14:paraId="1A87B746" w14:textId="77777777" w:rsidR="00FD2891" w:rsidRDefault="00FD2891" w:rsidP="00FD2891">
      <w:pPr>
        <w:pStyle w:val="Prrafodelista"/>
        <w:numPr>
          <w:ilvl w:val="0"/>
          <w:numId w:val="21"/>
        </w:numPr>
        <w:ind w:left="720"/>
        <w:rPr>
          <w:lang w:val="es-ES"/>
        </w:rPr>
      </w:pPr>
      <w:r>
        <w:rPr>
          <w:lang w:val="es-ES"/>
        </w:rPr>
        <w:t xml:space="preserve">El beneficiario principal de toda la propuesta de mejora del proceso de gestión de activos fijos es el Departamento de Tecnologías de Información de FUNDATEC, los cuales son los responsables de ejecutar las tareas relacionadas al proceso del que surge la necesidad. Con la implementación de la propuesta se dispone de la aplicación web que les permita gestionar los activos de manera ágil, efectiva, precisa y completa. De la mano con lo anterior, se pretende tener panoramas más claros para las tomas de decisiones, ejecución de procesos relacionados como lo son informes para auditorias, administración de las garantías de los activos y sus proveedores, así como la gestión en general. </w:t>
      </w:r>
    </w:p>
    <w:p w14:paraId="6DD42C82" w14:textId="638EB365" w:rsidR="00426073" w:rsidRPr="004E1B36" w:rsidRDefault="00FD2891" w:rsidP="00FD2891">
      <w:pPr>
        <w:pStyle w:val="Prrafodelista"/>
        <w:numPr>
          <w:ilvl w:val="0"/>
          <w:numId w:val="16"/>
        </w:numPr>
        <w:ind w:left="720"/>
        <w:rPr>
          <w:lang w:val="es-ES"/>
        </w:rPr>
      </w:pPr>
      <w:r>
        <w:rPr>
          <w:lang w:val="es-ES"/>
        </w:rPr>
        <w:t>El segundo beneficiario en importancia es el personal docente y administrativo, esto debido a que la implementación de la propuesta viene a extender funcionalidades brindadas por el Departamento de Tecnologías de Información con las que antes no se contaba. Los interesados en realizar actividades que incluyan el uso de activos pueden contar con acceso fácil a ellos. Es decir, la implementación cubre servicios que antes eran manuales y ofrece un abanico de posibilidades, como planificar el uso de los activos y la consulta de su disponibilidad sin tener que desplazarse físicamente como lo realizaban anteriormente.</w:t>
      </w:r>
    </w:p>
    <w:p w14:paraId="023261B4" w14:textId="77777777" w:rsidR="008D16A8" w:rsidRPr="009719A6" w:rsidRDefault="008D16A8" w:rsidP="007F471D">
      <w:pPr>
        <w:rPr>
          <w:lang w:val="es-ES"/>
        </w:rPr>
      </w:pPr>
    </w:p>
    <w:p w14:paraId="49F39A58" w14:textId="77777777" w:rsidR="0085467B" w:rsidRDefault="0094222C" w:rsidP="0033224C">
      <w:pPr>
        <w:pStyle w:val="Ttulo2"/>
        <w:spacing w:before="360" w:after="240"/>
        <w:rPr>
          <w:lang w:val="es-ES"/>
        </w:rPr>
      </w:pPr>
      <w:bookmarkStart w:id="51" w:name="_Toc507351804"/>
      <w:r>
        <w:rPr>
          <w:lang w:val="es-ES"/>
        </w:rPr>
        <w:lastRenderedPageBreak/>
        <w:t>1.</w:t>
      </w:r>
      <w:r w:rsidR="00B74E2F">
        <w:rPr>
          <w:lang w:val="es-ES"/>
        </w:rPr>
        <w:t>6</w:t>
      </w:r>
      <w:r w:rsidR="00C11164">
        <w:rPr>
          <w:lang w:val="es-ES"/>
        </w:rPr>
        <w:t xml:space="preserve"> </w:t>
      </w:r>
      <w:r>
        <w:rPr>
          <w:lang w:val="es-ES"/>
        </w:rPr>
        <w:t>Objetivos</w:t>
      </w:r>
      <w:bookmarkEnd w:id="51"/>
    </w:p>
    <w:p w14:paraId="49F39A5A" w14:textId="2D5E2412" w:rsidR="0094222C" w:rsidRDefault="0094222C" w:rsidP="0094222C">
      <w:pPr>
        <w:pStyle w:val="Ttulo3"/>
      </w:pPr>
      <w:bookmarkStart w:id="52" w:name="_Toc507351805"/>
      <w:r w:rsidRPr="000E719B">
        <w:t>1</w:t>
      </w:r>
      <w:r>
        <w:t>.</w:t>
      </w:r>
      <w:r w:rsidR="00E24D25">
        <w:t>6</w:t>
      </w:r>
      <w:r>
        <w:t>.1</w:t>
      </w:r>
      <w:r w:rsidRPr="000E719B">
        <w:t xml:space="preserve"> </w:t>
      </w:r>
      <w:r>
        <w:t>Objetivo general</w:t>
      </w:r>
      <w:bookmarkEnd w:id="52"/>
    </w:p>
    <w:p w14:paraId="035088F5" w14:textId="43826017" w:rsidR="00F76A3A" w:rsidRPr="0085467B" w:rsidRDefault="00426073" w:rsidP="00F76A3A">
      <w:pPr>
        <w:rPr>
          <w:lang w:val="es-ES"/>
        </w:rPr>
      </w:pPr>
      <w:r>
        <w:rPr>
          <w:lang w:val="es-ES"/>
        </w:rPr>
        <w:t>Desarrollar una aplicación web para mejorar el proceso de gestión de activos fijos en la Fundación Tecnológica de Costa Rica</w:t>
      </w:r>
      <w:r w:rsidRPr="002D33F6">
        <w:rPr>
          <w:u w:val="single"/>
          <w:lang w:val="es-ES"/>
        </w:rPr>
        <w:t>.</w:t>
      </w:r>
      <w:r w:rsidR="00F76A3A" w:rsidRPr="002D33F6">
        <w:rPr>
          <w:u w:val="single"/>
          <w:lang w:val="es-ES"/>
        </w:rPr>
        <w:t xml:space="preserve"> </w:t>
      </w:r>
    </w:p>
    <w:p w14:paraId="49F39A5C" w14:textId="35006F23" w:rsidR="0094222C" w:rsidRDefault="0094222C" w:rsidP="0094222C">
      <w:pPr>
        <w:pStyle w:val="Ttulo3"/>
      </w:pPr>
      <w:bookmarkStart w:id="53" w:name="_Toc507351806"/>
      <w:r w:rsidRPr="000E719B">
        <w:t>1</w:t>
      </w:r>
      <w:r>
        <w:t>.</w:t>
      </w:r>
      <w:r w:rsidR="00E24D25">
        <w:t>6</w:t>
      </w:r>
      <w:r>
        <w:t>.2</w:t>
      </w:r>
      <w:r w:rsidRPr="000E719B">
        <w:t xml:space="preserve"> </w:t>
      </w:r>
      <w:r>
        <w:t xml:space="preserve">Objetivos </w:t>
      </w:r>
      <w:commentRangeStart w:id="54"/>
      <w:r>
        <w:t>específicos</w:t>
      </w:r>
      <w:bookmarkEnd w:id="53"/>
      <w:commentRangeEnd w:id="54"/>
      <w:r w:rsidR="00F27ECE">
        <w:rPr>
          <w:rStyle w:val="Refdecomentario"/>
          <w:b w:val="0"/>
          <w:spacing w:val="0"/>
          <w:lang w:val="en-US"/>
        </w:rPr>
        <w:commentReference w:id="54"/>
      </w:r>
    </w:p>
    <w:p w14:paraId="6C72C74A" w14:textId="3FAF9AF2" w:rsidR="00426073" w:rsidRPr="000E4333" w:rsidRDefault="00426073" w:rsidP="00426073">
      <w:pPr>
        <w:pStyle w:val="Prrafodelista"/>
        <w:numPr>
          <w:ilvl w:val="0"/>
          <w:numId w:val="11"/>
        </w:numPr>
        <w:rPr>
          <w:lang w:val="es-ES"/>
        </w:rPr>
      </w:pPr>
      <w:bookmarkStart w:id="55" w:name="_Hlk513404069"/>
      <w:r w:rsidRPr="007F471D">
        <w:rPr>
          <w:lang w:val="es-ES"/>
        </w:rPr>
        <w:t xml:space="preserve">Diagnosticar el estado actual </w:t>
      </w:r>
      <w:r w:rsidR="00852954">
        <w:rPr>
          <w:lang w:val="es-ES"/>
        </w:rPr>
        <w:t>del proceso</w:t>
      </w:r>
      <w:r w:rsidRPr="007F471D">
        <w:rPr>
          <w:lang w:val="es-ES"/>
        </w:rPr>
        <w:t xml:space="preserve"> de gesti</w:t>
      </w:r>
      <w:r w:rsidRPr="000E4333">
        <w:rPr>
          <w:lang w:val="es-ES"/>
        </w:rPr>
        <w:t>ó</w:t>
      </w:r>
      <w:r w:rsidRPr="007F471D">
        <w:rPr>
          <w:lang w:val="es-ES"/>
        </w:rPr>
        <w:t>n de activos de FUNDATEC</w:t>
      </w:r>
      <w:r w:rsidRPr="000E4333">
        <w:rPr>
          <w:lang w:val="es-ES"/>
        </w:rPr>
        <w:t>.</w:t>
      </w:r>
    </w:p>
    <w:p w14:paraId="0A54549A" w14:textId="77777777" w:rsidR="00426073" w:rsidRPr="000E4333" w:rsidRDefault="00426073" w:rsidP="00426073">
      <w:pPr>
        <w:pStyle w:val="Prrafodelista"/>
        <w:numPr>
          <w:ilvl w:val="0"/>
          <w:numId w:val="11"/>
        </w:numPr>
        <w:rPr>
          <w:lang w:val="es-ES"/>
        </w:rPr>
      </w:pPr>
      <w:r w:rsidRPr="000E4333">
        <w:rPr>
          <w:lang w:val="es-ES"/>
        </w:rPr>
        <w:t xml:space="preserve">Analizar las </w:t>
      </w:r>
      <w:r>
        <w:rPr>
          <w:lang w:val="es-ES"/>
        </w:rPr>
        <w:t>necesidades</w:t>
      </w:r>
      <w:r w:rsidRPr="000E4333">
        <w:rPr>
          <w:lang w:val="es-ES"/>
        </w:rPr>
        <w:t xml:space="preserve"> en la gestión de activos basados en el diagnóstico realizado para definir los requerimientos de la solución tecnológica a implementar.</w:t>
      </w:r>
    </w:p>
    <w:p w14:paraId="603E4F04" w14:textId="1FBD22E2" w:rsidR="00426073" w:rsidRPr="000E4333" w:rsidRDefault="00426073" w:rsidP="00426073">
      <w:pPr>
        <w:pStyle w:val="Prrafodelista"/>
        <w:numPr>
          <w:ilvl w:val="0"/>
          <w:numId w:val="11"/>
        </w:numPr>
        <w:rPr>
          <w:lang w:val="es-ES"/>
        </w:rPr>
      </w:pPr>
      <w:r w:rsidRPr="000E4333">
        <w:rPr>
          <w:lang w:val="es-ES"/>
        </w:rPr>
        <w:t>Diseñar la propuesta de solución que cumpla con los requerimientos encontrados en el análisis para trazar una manera óptima de implementación.</w:t>
      </w:r>
    </w:p>
    <w:p w14:paraId="516A39B3" w14:textId="77777777" w:rsidR="00426073" w:rsidRPr="000E4333" w:rsidRDefault="00426073" w:rsidP="00426073">
      <w:pPr>
        <w:pStyle w:val="Prrafodelista"/>
        <w:numPr>
          <w:ilvl w:val="0"/>
          <w:numId w:val="11"/>
        </w:numPr>
        <w:rPr>
          <w:lang w:val="es-ES"/>
        </w:rPr>
      </w:pPr>
      <w:r w:rsidRPr="000E4333">
        <w:rPr>
          <w:lang w:val="es-ES"/>
        </w:rPr>
        <w:t>Implementar la solución tecnológica diseñada para la mejora de la gestión de activos de FUNDATEC.</w:t>
      </w:r>
    </w:p>
    <w:p w14:paraId="73345B6B" w14:textId="77777777" w:rsidR="00426073" w:rsidRPr="00C34E3B" w:rsidRDefault="00426073" w:rsidP="00426073">
      <w:pPr>
        <w:pStyle w:val="Prrafodelista"/>
        <w:numPr>
          <w:ilvl w:val="0"/>
          <w:numId w:val="11"/>
        </w:numPr>
        <w:rPr>
          <w:lang w:val="es-ES"/>
        </w:rPr>
      </w:pPr>
      <w:r w:rsidRPr="00C34E3B">
        <w:rPr>
          <w:lang w:val="es-ES"/>
        </w:rPr>
        <w:t>Evaluar la implementación del diseño propuesto, considerando eficiencia y eficacia, calidad, seguridad y mejora continua; para determinar si la solución presentada ayuda a resolver la problemática del instituto.</w:t>
      </w:r>
      <w:bookmarkEnd w:id="55"/>
    </w:p>
    <w:p w14:paraId="49F39A5D" w14:textId="45211AFE" w:rsidR="00BD3F88" w:rsidRPr="00C34E3B" w:rsidRDefault="00BD3F88" w:rsidP="002D33F6">
      <w:pPr>
        <w:pStyle w:val="Prrafodelista"/>
        <w:rPr>
          <w:lang w:val="es-ES"/>
        </w:rPr>
      </w:pPr>
    </w:p>
    <w:p w14:paraId="1872F9F2" w14:textId="77777777" w:rsidR="00426073" w:rsidRDefault="00426073">
      <w:pPr>
        <w:spacing w:line="276" w:lineRule="auto"/>
        <w:rPr>
          <w:b/>
          <w:caps/>
          <w:spacing w:val="5"/>
          <w:sz w:val="28"/>
          <w:szCs w:val="32"/>
          <w:lang w:val="es-CR"/>
        </w:rPr>
      </w:pPr>
      <w:bookmarkStart w:id="56" w:name="_Toc507351807"/>
      <w:r>
        <w:rPr>
          <w:lang w:val="es-CR"/>
        </w:rPr>
        <w:br w:type="page"/>
      </w:r>
    </w:p>
    <w:p w14:paraId="49F39A60" w14:textId="2F66DE82" w:rsidR="009B5529" w:rsidRPr="00176D2B" w:rsidRDefault="00F3007D" w:rsidP="000C0492">
      <w:pPr>
        <w:pStyle w:val="Ttulo1"/>
        <w:rPr>
          <w:lang w:val="es-CR"/>
        </w:rPr>
      </w:pPr>
      <w:r w:rsidRPr="00176D2B">
        <w:rPr>
          <w:lang w:val="es-CR"/>
        </w:rPr>
        <w:lastRenderedPageBreak/>
        <w:t>CAP</w:t>
      </w:r>
      <w:r w:rsidR="002831BA" w:rsidRPr="00176D2B">
        <w:rPr>
          <w:lang w:val="es-CR"/>
        </w:rPr>
        <w:t>Í</w:t>
      </w:r>
      <w:r w:rsidRPr="00176D2B">
        <w:rPr>
          <w:lang w:val="es-CR"/>
        </w:rPr>
        <w:t xml:space="preserve">TULO </w:t>
      </w:r>
      <w:r w:rsidR="00D9490F" w:rsidRPr="00176D2B">
        <w:rPr>
          <w:lang w:val="es-CR"/>
        </w:rPr>
        <w:t>II</w:t>
      </w:r>
      <w:r w:rsidRPr="00176D2B">
        <w:rPr>
          <w:lang w:val="es-CR"/>
        </w:rPr>
        <w:t>:</w:t>
      </w:r>
      <w:r w:rsidR="000C0492" w:rsidRPr="00176D2B">
        <w:rPr>
          <w:lang w:val="es-CR"/>
        </w:rPr>
        <w:t xml:space="preserve"> ALCANCE Y METODOLOGÍA</w:t>
      </w:r>
      <w:bookmarkEnd w:id="56"/>
    </w:p>
    <w:p w14:paraId="49F39A61" w14:textId="1BDC03A8" w:rsidR="002831BA" w:rsidRDefault="002831BA" w:rsidP="000C0492">
      <w:pPr>
        <w:pStyle w:val="Ttulo2"/>
        <w:rPr>
          <w:lang w:val="es-CR"/>
        </w:rPr>
      </w:pPr>
      <w:bookmarkStart w:id="57" w:name="_Toc507351808"/>
      <w:r w:rsidRPr="000C0492">
        <w:rPr>
          <w:lang w:val="es-CR"/>
        </w:rPr>
        <w:t xml:space="preserve">2. 1 Supuestos y </w:t>
      </w:r>
      <w:r w:rsidR="000C0492" w:rsidRPr="000C0492">
        <w:rPr>
          <w:lang w:val="es-CR"/>
        </w:rPr>
        <w:t>r</w:t>
      </w:r>
      <w:r w:rsidRPr="000C0492">
        <w:rPr>
          <w:lang w:val="es-CR"/>
        </w:rPr>
        <w:t>estricciones</w:t>
      </w:r>
      <w:bookmarkEnd w:id="57"/>
    </w:p>
    <w:p w14:paraId="6284FC73" w14:textId="5DE14B11" w:rsidR="001507B1" w:rsidRPr="001507B1" w:rsidRDefault="001507B1" w:rsidP="001507B1">
      <w:pPr>
        <w:rPr>
          <w:lang w:val="es-CR"/>
        </w:rPr>
      </w:pPr>
      <w:r>
        <w:rPr>
          <w:lang w:val="es-CR"/>
        </w:rPr>
        <w:t xml:space="preserve">En este apartado se describe cada uno de los supuestos que se toman en cuenta para la propuesta de la solución, dejando claro </w:t>
      </w:r>
      <w:r w:rsidR="00FB5A97">
        <w:rPr>
          <w:lang w:val="es-CR"/>
        </w:rPr>
        <w:t>aspectos de importancia para la ejecución de esta. A su vez, se detalla las restricciones con las que se cuentan a la hora de llevar a cabo la propuesta de la solución para mayor entendimiento de ambas partes.</w:t>
      </w:r>
    </w:p>
    <w:p w14:paraId="49F39A62" w14:textId="77777777" w:rsidR="002831BA" w:rsidRDefault="000C0492" w:rsidP="0033224C">
      <w:pPr>
        <w:pStyle w:val="Ttulo3"/>
        <w:spacing w:before="240" w:after="120"/>
      </w:pPr>
      <w:bookmarkStart w:id="58" w:name="_Toc507351809"/>
      <w:r w:rsidRPr="000C0492">
        <w:t xml:space="preserve">2.1.1 </w:t>
      </w:r>
      <w:r w:rsidR="002831BA" w:rsidRPr="000C0492">
        <w:t>Supuestos</w:t>
      </w:r>
      <w:bookmarkEnd w:id="58"/>
    </w:p>
    <w:p w14:paraId="7FE25348" w14:textId="218B91FB" w:rsidR="005F77D7" w:rsidRDefault="005F77D7" w:rsidP="002814E3">
      <w:pPr>
        <w:rPr>
          <w:lang w:val="es-ES"/>
        </w:rPr>
      </w:pPr>
      <w:r>
        <w:rPr>
          <w:lang w:val="es-ES"/>
        </w:rPr>
        <w:t xml:space="preserve">A </w:t>
      </w:r>
      <w:r w:rsidR="00540779">
        <w:rPr>
          <w:lang w:val="es-ES"/>
        </w:rPr>
        <w:t>continuación,</w:t>
      </w:r>
      <w:r>
        <w:rPr>
          <w:lang w:val="es-ES"/>
        </w:rPr>
        <w:t xml:space="preserve"> se describe los </w:t>
      </w:r>
      <w:r w:rsidR="0033224C">
        <w:rPr>
          <w:lang w:val="es-ES"/>
        </w:rPr>
        <w:t xml:space="preserve">supuestos </w:t>
      </w:r>
      <w:r>
        <w:rPr>
          <w:lang w:val="es-ES"/>
        </w:rPr>
        <w:t xml:space="preserve">que se dan por entendido para </w:t>
      </w:r>
      <w:r w:rsidR="00540779">
        <w:rPr>
          <w:lang w:val="es-ES"/>
        </w:rPr>
        <w:t xml:space="preserve">la investigación. </w:t>
      </w:r>
    </w:p>
    <w:p w14:paraId="2C5FD33E" w14:textId="00DFB767" w:rsidR="00955E93" w:rsidDel="00181EF9" w:rsidRDefault="0033224C" w:rsidP="002814E3">
      <w:pPr>
        <w:rPr>
          <w:del w:id="59" w:author="cesar" w:date="2018-05-07T21:59:00Z"/>
          <w:lang w:val="es-ES"/>
        </w:rPr>
      </w:pPr>
      <w:r>
        <w:rPr>
          <w:lang w:val="es-ES"/>
        </w:rPr>
        <w:t>Éstos s</w:t>
      </w:r>
      <w:r w:rsidR="00955E93">
        <w:rPr>
          <w:lang w:val="es-ES"/>
        </w:rPr>
        <w:t xml:space="preserve">e </w:t>
      </w:r>
      <w:r w:rsidR="00F23868">
        <w:rPr>
          <w:lang w:val="es-ES"/>
        </w:rPr>
        <w:t xml:space="preserve">separan </w:t>
      </w:r>
      <w:r w:rsidR="001C20D8">
        <w:rPr>
          <w:lang w:val="es-ES"/>
        </w:rPr>
        <w:t xml:space="preserve">en </w:t>
      </w:r>
      <w:r w:rsidR="00F23868">
        <w:rPr>
          <w:lang w:val="es-ES"/>
        </w:rPr>
        <w:t xml:space="preserve">cuatro factores fundamentales </w:t>
      </w:r>
      <w:r w:rsidR="001C20D8">
        <w:rPr>
          <w:lang w:val="es-ES"/>
        </w:rPr>
        <w:t>de</w:t>
      </w:r>
      <w:r w:rsidR="00F23868">
        <w:rPr>
          <w:lang w:val="es-ES"/>
        </w:rPr>
        <w:t xml:space="preserve"> la investigación, los cuales son</w:t>
      </w:r>
      <w:r w:rsidR="001C20D8">
        <w:rPr>
          <w:lang w:val="es-ES"/>
        </w:rPr>
        <w:t>:</w:t>
      </w:r>
      <w:r w:rsidR="00F23868">
        <w:rPr>
          <w:lang w:val="es-ES"/>
        </w:rPr>
        <w:t xml:space="preserve"> tiempo, costo, tecnología y recurso humano. Esto</w:t>
      </w:r>
      <w:r w:rsidR="001C20D8">
        <w:rPr>
          <w:lang w:val="es-ES"/>
        </w:rPr>
        <w:t>s supuestos</w:t>
      </w:r>
      <w:r w:rsidR="00F23868">
        <w:rPr>
          <w:lang w:val="es-ES"/>
        </w:rPr>
        <w:t xml:space="preserve"> describe</w:t>
      </w:r>
      <w:r w:rsidR="001C20D8">
        <w:rPr>
          <w:lang w:val="es-ES"/>
        </w:rPr>
        <w:t>n</w:t>
      </w:r>
      <w:r w:rsidR="00F23868">
        <w:rPr>
          <w:lang w:val="es-ES"/>
        </w:rPr>
        <w:t xml:space="preserve"> las delimitaciones con las cuales se afronta en el desarrollo de la investigación.</w:t>
      </w:r>
    </w:p>
    <w:p w14:paraId="1D043E36" w14:textId="026C206E" w:rsidR="002814E3" w:rsidRPr="0033224C" w:rsidDel="00181EF9" w:rsidRDefault="00181EF9" w:rsidP="0033224C">
      <w:pPr>
        <w:pStyle w:val="Descripcin"/>
        <w:rPr>
          <w:del w:id="60" w:author="cesar" w:date="2018-05-07T22:00:00Z"/>
        </w:rPr>
      </w:pPr>
      <w:bookmarkStart w:id="61" w:name="_Toc513494122"/>
      <w:bookmarkStart w:id="62" w:name="_Toc513494353"/>
      <w:r>
        <w:t xml:space="preserve">Tabla </w:t>
      </w:r>
      <w:r>
        <w:fldChar w:fldCharType="begin"/>
      </w:r>
      <w:r>
        <w:instrText xml:space="preserve"> SEQ Tabla \* ARABIC </w:instrText>
      </w:r>
      <w:r>
        <w:fldChar w:fldCharType="separate"/>
      </w:r>
      <w:r>
        <w:rPr>
          <w:noProof/>
        </w:rPr>
        <w:t>2</w:t>
      </w:r>
      <w:r>
        <w:fldChar w:fldCharType="end"/>
      </w:r>
      <w:r>
        <w:t xml:space="preserve">: </w:t>
      </w:r>
      <w:r w:rsidRPr="00A931D0">
        <w:t xml:space="preserve">Definición de los supuestos </w:t>
      </w:r>
      <w:r w:rsidR="006D4C2F">
        <w:rPr>
          <w:rStyle w:val="Refdecomentario"/>
          <w:bCs w:val="0"/>
          <w:lang w:val="en-US"/>
        </w:rPr>
        <w:commentReference w:id="63"/>
      </w:r>
      <w:ins w:id="64" w:author="cesar" w:date="2018-05-07T22:06:00Z">
        <w:del w:id="65" w:author="GONZALEZ ULATE KATTIA ELENA" w:date="2018-05-12T16:13:00Z">
          <w:r w:rsidDel="0033224C">
            <w:delText>.</w:delText>
          </w:r>
        </w:del>
      </w:ins>
      <w:bookmarkEnd w:id="61"/>
      <w:bookmarkEnd w:id="62"/>
    </w:p>
    <w:tbl>
      <w:tblPr>
        <w:tblStyle w:val="Tablaconcuadrcula"/>
        <w:tblW w:w="0" w:type="auto"/>
        <w:tblLayout w:type="fixed"/>
        <w:tblLook w:val="04A0" w:firstRow="1" w:lastRow="0" w:firstColumn="1" w:lastColumn="0" w:noHBand="0" w:noVBand="1"/>
      </w:tblPr>
      <w:tblGrid>
        <w:gridCol w:w="2518"/>
        <w:gridCol w:w="5385"/>
      </w:tblGrid>
      <w:tr w:rsidR="00FB5A97" w14:paraId="5AD0AAE2" w14:textId="77777777" w:rsidTr="00FB5A97">
        <w:tc>
          <w:tcPr>
            <w:tcW w:w="2518" w:type="dxa"/>
            <w:tcBorders>
              <w:top w:val="single" w:sz="4" w:space="0" w:color="auto"/>
              <w:left w:val="single" w:sz="4" w:space="0" w:color="auto"/>
              <w:bottom w:val="single" w:sz="4" w:space="0" w:color="auto"/>
              <w:right w:val="single" w:sz="4" w:space="0" w:color="auto"/>
            </w:tcBorders>
            <w:hideMark/>
          </w:tcPr>
          <w:p w14:paraId="4CA2FA43" w14:textId="77777777" w:rsidR="00FB5A97" w:rsidRDefault="00FB5A97">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Factores</w:t>
            </w:r>
          </w:p>
        </w:tc>
        <w:tc>
          <w:tcPr>
            <w:tcW w:w="5385" w:type="dxa"/>
            <w:tcBorders>
              <w:top w:val="single" w:sz="4" w:space="0" w:color="auto"/>
              <w:left w:val="single" w:sz="4" w:space="0" w:color="auto"/>
              <w:bottom w:val="single" w:sz="4" w:space="0" w:color="auto"/>
              <w:right w:val="single" w:sz="4" w:space="0" w:color="auto"/>
            </w:tcBorders>
            <w:hideMark/>
          </w:tcPr>
          <w:p w14:paraId="2367A925" w14:textId="77777777" w:rsidR="00FB5A97" w:rsidRDefault="00FB5A97">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Descripción de supuestos </w:t>
            </w:r>
          </w:p>
        </w:tc>
      </w:tr>
      <w:tr w:rsidR="00FB5A97" w:rsidRPr="00206389" w14:paraId="6DBA2A0B" w14:textId="77777777" w:rsidTr="00FB5A97">
        <w:tc>
          <w:tcPr>
            <w:tcW w:w="2518" w:type="dxa"/>
            <w:tcBorders>
              <w:top w:val="single" w:sz="4" w:space="0" w:color="auto"/>
              <w:left w:val="single" w:sz="4" w:space="0" w:color="auto"/>
              <w:bottom w:val="single" w:sz="4" w:space="0" w:color="auto"/>
              <w:right w:val="single" w:sz="4" w:space="0" w:color="auto"/>
            </w:tcBorders>
            <w:hideMark/>
          </w:tcPr>
          <w:p w14:paraId="12389405" w14:textId="77777777" w:rsidR="00FB5A97" w:rsidRDefault="00FB5A97">
            <w:pPr>
              <w:pStyle w:val="Textoindependiente"/>
              <w:spacing w:before="245" w:line="360" w:lineRule="auto"/>
              <w:rPr>
                <w:rFonts w:ascii="Arial" w:hAnsi="Arial" w:cs="Arial"/>
                <w:color w:val="365F91" w:themeColor="accent1" w:themeShade="BF"/>
                <w:lang w:val="es-ES_tradnl"/>
              </w:rPr>
            </w:pPr>
            <w:r>
              <w:rPr>
                <w:rFonts w:ascii="Arial" w:hAnsi="Arial" w:cs="Arial"/>
                <w:color w:val="365F91" w:themeColor="accent1" w:themeShade="BF"/>
                <w:lang w:val="es-ES_tradnl"/>
              </w:rPr>
              <w:t xml:space="preserve">Tiempo </w:t>
            </w:r>
          </w:p>
        </w:tc>
        <w:tc>
          <w:tcPr>
            <w:tcW w:w="5385" w:type="dxa"/>
            <w:tcBorders>
              <w:top w:val="single" w:sz="4" w:space="0" w:color="auto"/>
              <w:left w:val="single" w:sz="4" w:space="0" w:color="auto"/>
              <w:bottom w:val="single" w:sz="4" w:space="0" w:color="auto"/>
              <w:right w:val="single" w:sz="4" w:space="0" w:color="auto"/>
            </w:tcBorders>
            <w:hideMark/>
          </w:tcPr>
          <w:p w14:paraId="1F933738" w14:textId="4F1B8E84" w:rsidR="00FB5A97" w:rsidRPr="00FB5A97" w:rsidRDefault="00FB5A97" w:rsidP="001C20D8">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 xml:space="preserve">El Patrocinador </w:t>
            </w:r>
            <w:r w:rsidR="00F93EAE">
              <w:rPr>
                <w:rFonts w:ascii="Arial" w:eastAsiaTheme="minorEastAsia" w:hAnsi="Arial"/>
                <w:szCs w:val="20"/>
                <w:lang w:val="es-ES" w:eastAsia="en-US"/>
              </w:rPr>
              <w:t>está</w:t>
            </w:r>
            <w:r w:rsidR="00F82C06">
              <w:rPr>
                <w:rFonts w:ascii="Arial" w:eastAsiaTheme="minorEastAsia" w:hAnsi="Arial"/>
                <w:szCs w:val="20"/>
                <w:lang w:val="es-ES" w:eastAsia="en-US"/>
              </w:rPr>
              <w:t xml:space="preserve"> dispuesto a atender las dudas de los estudiantes, reservando tiempo para esto, con una solicitud previa y de mutuo conveniencia.</w:t>
            </w:r>
          </w:p>
        </w:tc>
      </w:tr>
      <w:tr w:rsidR="00FB5A97" w:rsidRPr="00206389" w14:paraId="3302C88F" w14:textId="77777777" w:rsidTr="00FB5A97">
        <w:trPr>
          <w:trHeight w:val="895"/>
        </w:trPr>
        <w:tc>
          <w:tcPr>
            <w:tcW w:w="2518" w:type="dxa"/>
            <w:tcBorders>
              <w:top w:val="single" w:sz="4" w:space="0" w:color="auto"/>
              <w:left w:val="single" w:sz="4" w:space="0" w:color="auto"/>
              <w:bottom w:val="single" w:sz="4" w:space="0" w:color="auto"/>
              <w:right w:val="single" w:sz="4" w:space="0" w:color="auto"/>
            </w:tcBorders>
            <w:hideMark/>
          </w:tcPr>
          <w:p w14:paraId="19EBEBDF" w14:textId="735DFEA6" w:rsidR="00FB5A97" w:rsidRDefault="00FB5A97">
            <w:pPr>
              <w:pStyle w:val="Textoindependiente"/>
              <w:spacing w:before="245" w:line="360" w:lineRule="auto"/>
              <w:rPr>
                <w:rFonts w:ascii="Arial" w:hAnsi="Arial" w:cs="Arial"/>
                <w:color w:val="365F91" w:themeColor="accent1" w:themeShade="BF"/>
                <w:lang w:val="es-ES_tradnl"/>
              </w:rPr>
            </w:pPr>
            <w:r>
              <w:rPr>
                <w:rFonts w:ascii="Arial" w:hAnsi="Arial" w:cs="Arial"/>
                <w:color w:val="365F91" w:themeColor="accent1" w:themeShade="BF"/>
                <w:lang w:val="es-ES_tradnl"/>
              </w:rPr>
              <w:t>Cost</w:t>
            </w:r>
            <w:r w:rsidR="003A26E4">
              <w:rPr>
                <w:rFonts w:ascii="Arial" w:hAnsi="Arial" w:cs="Arial"/>
                <w:color w:val="365F91" w:themeColor="accent1" w:themeShade="BF"/>
                <w:lang w:val="es-ES_tradnl"/>
              </w:rPr>
              <w:t>o</w:t>
            </w:r>
          </w:p>
        </w:tc>
        <w:tc>
          <w:tcPr>
            <w:tcW w:w="5385" w:type="dxa"/>
            <w:tcBorders>
              <w:top w:val="single" w:sz="4" w:space="0" w:color="auto"/>
              <w:left w:val="single" w:sz="4" w:space="0" w:color="auto"/>
              <w:bottom w:val="single" w:sz="4" w:space="0" w:color="auto"/>
              <w:right w:val="single" w:sz="4" w:space="0" w:color="auto"/>
            </w:tcBorders>
            <w:hideMark/>
          </w:tcPr>
          <w:p w14:paraId="0AC497DE" w14:textId="7D204DC4" w:rsidR="00FB5A97" w:rsidRPr="00FB5A97" w:rsidRDefault="005601D7">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 xml:space="preserve">En caso de ser requerido la adquisición de alguna herramienta o equipo para la realización de la pasantía, y con el total acuerdo por parte del Patrocinador, el costo sería cubierto en su totalidad por </w:t>
            </w:r>
            <w:commentRangeStart w:id="66"/>
            <w:r>
              <w:rPr>
                <w:rFonts w:ascii="Arial" w:eastAsiaTheme="minorEastAsia" w:hAnsi="Arial"/>
                <w:szCs w:val="20"/>
                <w:lang w:val="es-ES" w:eastAsia="en-US"/>
              </w:rPr>
              <w:t>FUNDATEC</w:t>
            </w:r>
            <w:commentRangeEnd w:id="66"/>
            <w:r w:rsidR="006D4C2F">
              <w:rPr>
                <w:rStyle w:val="Refdecomentario"/>
                <w:rFonts w:ascii="Arial" w:eastAsiaTheme="minorEastAsia" w:hAnsi="Arial"/>
                <w:lang w:eastAsia="en-US"/>
              </w:rPr>
              <w:commentReference w:id="66"/>
            </w:r>
            <w:r>
              <w:rPr>
                <w:rFonts w:ascii="Arial" w:eastAsiaTheme="minorEastAsia" w:hAnsi="Arial"/>
                <w:szCs w:val="20"/>
                <w:lang w:val="es-ES" w:eastAsia="en-US"/>
              </w:rPr>
              <w:t xml:space="preserve">. </w:t>
            </w:r>
          </w:p>
        </w:tc>
      </w:tr>
      <w:tr w:rsidR="00FB5A97" w:rsidRPr="00206389" w14:paraId="3C842EA3" w14:textId="77777777" w:rsidTr="00FB5A97">
        <w:trPr>
          <w:cantSplit/>
          <w:trHeight w:val="1134"/>
        </w:trPr>
        <w:tc>
          <w:tcPr>
            <w:tcW w:w="2518" w:type="dxa"/>
            <w:tcBorders>
              <w:top w:val="single" w:sz="4" w:space="0" w:color="auto"/>
              <w:left w:val="single" w:sz="4" w:space="0" w:color="auto"/>
              <w:bottom w:val="single" w:sz="4" w:space="0" w:color="auto"/>
              <w:right w:val="single" w:sz="4" w:space="0" w:color="auto"/>
            </w:tcBorders>
            <w:hideMark/>
          </w:tcPr>
          <w:p w14:paraId="0CD4F689" w14:textId="77777777" w:rsidR="00FB5A97" w:rsidRDefault="00FB5A97">
            <w:pPr>
              <w:pStyle w:val="Textoindependiente"/>
              <w:spacing w:before="245" w:line="360" w:lineRule="auto"/>
              <w:rPr>
                <w:rFonts w:ascii="Arial" w:hAnsi="Arial" w:cs="Arial"/>
                <w:color w:val="365F91" w:themeColor="accent1" w:themeShade="BF"/>
                <w:lang w:val="es-ES_tradnl"/>
              </w:rPr>
            </w:pPr>
            <w:r>
              <w:rPr>
                <w:rFonts w:ascii="Arial" w:hAnsi="Arial" w:cs="Arial"/>
                <w:color w:val="365F91" w:themeColor="accent1" w:themeShade="BF"/>
                <w:lang w:val="es-ES_tradnl"/>
              </w:rPr>
              <w:lastRenderedPageBreak/>
              <w:t>Tecnología</w:t>
            </w:r>
          </w:p>
        </w:tc>
        <w:tc>
          <w:tcPr>
            <w:tcW w:w="5385" w:type="dxa"/>
            <w:tcBorders>
              <w:top w:val="single" w:sz="4" w:space="0" w:color="auto"/>
              <w:left w:val="single" w:sz="4" w:space="0" w:color="auto"/>
              <w:bottom w:val="single" w:sz="4" w:space="0" w:color="auto"/>
              <w:right w:val="single" w:sz="4" w:space="0" w:color="auto"/>
            </w:tcBorders>
            <w:hideMark/>
          </w:tcPr>
          <w:p w14:paraId="50766284" w14:textId="77777777" w:rsidR="005601D7" w:rsidRDefault="005601D7" w:rsidP="005601D7">
            <w:pPr>
              <w:contextualSpacing/>
              <w:rPr>
                <w:lang w:val="es-ES"/>
              </w:rPr>
            </w:pPr>
            <w:r>
              <w:rPr>
                <w:lang w:val="es-ES"/>
              </w:rPr>
              <w:t>Para el desarrollo de la pasantía, se parte del supuesto que la organización patrocinadora cuenta con las distintas herramientas y licencias de productos de software e infraestructura tecnológica necesarios para el desarrollo de la aplicación web. Entre las herramientas que se dan por hecho que se utilizan están:</w:t>
            </w:r>
          </w:p>
          <w:p w14:paraId="373613C0" w14:textId="64D4BD7D" w:rsidR="005601D7" w:rsidRPr="005601D7" w:rsidRDefault="005601D7" w:rsidP="005601D7">
            <w:pPr>
              <w:pStyle w:val="Prrafodelista"/>
              <w:numPr>
                <w:ilvl w:val="0"/>
                <w:numId w:val="19"/>
              </w:numPr>
              <w:rPr>
                <w:lang w:val="es-ES"/>
              </w:rPr>
            </w:pPr>
            <w:r w:rsidRPr="005601D7">
              <w:rPr>
                <w:lang w:val="es-ES"/>
              </w:rPr>
              <w:t>El servidor de control de versiones de código fuente.</w:t>
            </w:r>
          </w:p>
          <w:p w14:paraId="30A08D7C" w14:textId="77777777" w:rsidR="005601D7" w:rsidRPr="005601D7" w:rsidRDefault="005601D7" w:rsidP="005601D7">
            <w:pPr>
              <w:pStyle w:val="Prrafodelista"/>
              <w:numPr>
                <w:ilvl w:val="0"/>
                <w:numId w:val="19"/>
              </w:numPr>
              <w:rPr>
                <w:lang w:val="es-ES"/>
              </w:rPr>
            </w:pPr>
            <w:r w:rsidRPr="005601D7">
              <w:rPr>
                <w:lang w:val="es-ES"/>
              </w:rPr>
              <w:t>Se asume que se brinda el servidor o hosting donde está alojada la aplicación.</w:t>
            </w:r>
          </w:p>
          <w:p w14:paraId="1A6094A2" w14:textId="77777777" w:rsidR="005601D7" w:rsidRPr="005601D7" w:rsidRDefault="005601D7" w:rsidP="005601D7">
            <w:pPr>
              <w:pStyle w:val="Prrafodelista"/>
              <w:numPr>
                <w:ilvl w:val="0"/>
                <w:numId w:val="19"/>
              </w:numPr>
              <w:rPr>
                <w:lang w:val="es-ES"/>
              </w:rPr>
            </w:pPr>
            <w:r w:rsidRPr="005601D7">
              <w:rPr>
                <w:lang w:val="es-ES"/>
              </w:rPr>
              <w:t>Además del servidor de base de datos y los servicios que consume la aplicación web.</w:t>
            </w:r>
          </w:p>
          <w:p w14:paraId="61029E6A" w14:textId="068541D8" w:rsidR="00FB5A97" w:rsidRPr="00FB5A97" w:rsidRDefault="005601D7" w:rsidP="005601D7">
            <w:pPr>
              <w:pStyle w:val="Prrafodelista"/>
              <w:numPr>
                <w:ilvl w:val="0"/>
                <w:numId w:val="19"/>
              </w:numPr>
              <w:rPr>
                <w:lang w:val="es-ES"/>
              </w:rPr>
            </w:pPr>
            <w:r w:rsidRPr="005601D7">
              <w:rPr>
                <w:lang w:val="es-ES"/>
              </w:rPr>
              <w:t>Se toma como supuesto, además, que el patrocinador cuenta con ambientes de desarrollo y pruebas para el respectivo desarrollo y certificación de la aplicación web.</w:t>
            </w:r>
          </w:p>
        </w:tc>
      </w:tr>
      <w:tr w:rsidR="00FB5A97" w:rsidRPr="00206389" w14:paraId="57D5D097" w14:textId="77777777" w:rsidTr="00FB5A97">
        <w:trPr>
          <w:cantSplit/>
          <w:trHeight w:val="1134"/>
        </w:trPr>
        <w:tc>
          <w:tcPr>
            <w:tcW w:w="2518" w:type="dxa"/>
            <w:tcBorders>
              <w:top w:val="single" w:sz="4" w:space="0" w:color="auto"/>
              <w:left w:val="single" w:sz="4" w:space="0" w:color="auto"/>
              <w:bottom w:val="single" w:sz="4" w:space="0" w:color="auto"/>
              <w:right w:val="single" w:sz="4" w:space="0" w:color="auto"/>
            </w:tcBorders>
            <w:hideMark/>
          </w:tcPr>
          <w:p w14:paraId="35FDECCC" w14:textId="77777777" w:rsidR="00FB5A97" w:rsidRDefault="00FB5A97">
            <w:pPr>
              <w:pStyle w:val="Textoindependiente"/>
              <w:spacing w:before="245" w:line="360" w:lineRule="auto"/>
              <w:rPr>
                <w:rFonts w:ascii="Arial" w:hAnsi="Arial" w:cs="Arial"/>
                <w:color w:val="365F91" w:themeColor="accent1" w:themeShade="BF"/>
                <w:lang w:val="es-ES_tradnl"/>
              </w:rPr>
            </w:pPr>
            <w:r>
              <w:rPr>
                <w:rFonts w:ascii="Arial" w:hAnsi="Arial" w:cs="Arial"/>
                <w:color w:val="365F91" w:themeColor="accent1" w:themeShade="BF"/>
                <w:lang w:val="es-ES_tradnl"/>
              </w:rPr>
              <w:t>Recurso humano</w:t>
            </w:r>
          </w:p>
        </w:tc>
        <w:tc>
          <w:tcPr>
            <w:tcW w:w="5385" w:type="dxa"/>
            <w:tcBorders>
              <w:top w:val="single" w:sz="4" w:space="0" w:color="auto"/>
              <w:left w:val="single" w:sz="4" w:space="0" w:color="auto"/>
              <w:bottom w:val="single" w:sz="4" w:space="0" w:color="auto"/>
              <w:right w:val="single" w:sz="4" w:space="0" w:color="auto"/>
            </w:tcBorders>
            <w:hideMark/>
          </w:tcPr>
          <w:p w14:paraId="69720FD2" w14:textId="2F3F9609" w:rsidR="00FB5A97" w:rsidRPr="00FB5A97" w:rsidRDefault="001833DE">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Para consultas tanto técnicas como de negocio, el Patrocinador pondrá a disposición recurso humano de FUNDATEC para una eventual asesoría.</w:t>
            </w:r>
          </w:p>
        </w:tc>
      </w:tr>
      <w:tr w:rsidR="00FB5A97" w:rsidRPr="00206389" w14:paraId="0E2ACC45" w14:textId="77777777" w:rsidTr="00FB5A97">
        <w:trPr>
          <w:trHeight w:val="1134"/>
        </w:trPr>
        <w:tc>
          <w:tcPr>
            <w:tcW w:w="2518" w:type="dxa"/>
            <w:tcBorders>
              <w:top w:val="single" w:sz="4" w:space="0" w:color="auto"/>
              <w:left w:val="single" w:sz="4" w:space="0" w:color="auto"/>
              <w:bottom w:val="single" w:sz="4" w:space="0" w:color="auto"/>
              <w:right w:val="single" w:sz="4" w:space="0" w:color="auto"/>
            </w:tcBorders>
            <w:hideMark/>
          </w:tcPr>
          <w:p w14:paraId="40B020E0" w14:textId="77777777" w:rsidR="00FB5A97" w:rsidRDefault="00FB5A97">
            <w:pPr>
              <w:pStyle w:val="Textoindependiente"/>
              <w:spacing w:before="245" w:line="360" w:lineRule="auto"/>
              <w:rPr>
                <w:rFonts w:ascii="Arial" w:hAnsi="Arial" w:cs="Arial"/>
                <w:color w:val="365F91" w:themeColor="accent1" w:themeShade="BF"/>
                <w:lang w:val="es-ES_tradnl"/>
              </w:rPr>
            </w:pPr>
            <w:r>
              <w:rPr>
                <w:rFonts w:ascii="Arial" w:hAnsi="Arial" w:cs="Arial"/>
                <w:color w:val="365F91" w:themeColor="accent1" w:themeShade="BF"/>
                <w:lang w:val="es-ES_tradnl"/>
              </w:rPr>
              <w:t xml:space="preserve">Legal </w:t>
            </w:r>
          </w:p>
        </w:tc>
        <w:tc>
          <w:tcPr>
            <w:tcW w:w="5385" w:type="dxa"/>
            <w:tcBorders>
              <w:top w:val="single" w:sz="4" w:space="0" w:color="auto"/>
              <w:left w:val="single" w:sz="4" w:space="0" w:color="auto"/>
              <w:bottom w:val="single" w:sz="4" w:space="0" w:color="auto"/>
              <w:right w:val="single" w:sz="4" w:space="0" w:color="auto"/>
            </w:tcBorders>
            <w:hideMark/>
          </w:tcPr>
          <w:p w14:paraId="0A660D08" w14:textId="77777777" w:rsidR="00FB5A97" w:rsidRDefault="005601D7">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Toda propiedad intelectual y derechos legales de la solución son acreditados a FUNDATEC y su Departamento de Tecnología</w:t>
            </w:r>
            <w:r w:rsidR="002814E3">
              <w:rPr>
                <w:rFonts w:ascii="Arial" w:eastAsiaTheme="minorEastAsia" w:hAnsi="Arial"/>
                <w:szCs w:val="20"/>
                <w:lang w:val="es-ES" w:eastAsia="en-US"/>
              </w:rPr>
              <w:t>.</w:t>
            </w:r>
          </w:p>
          <w:p w14:paraId="3FE9FA0E" w14:textId="67E0FEF2" w:rsidR="002814E3" w:rsidRPr="00FB5A97" w:rsidRDefault="002814E3" w:rsidP="0033224C">
            <w:pPr>
              <w:pStyle w:val="Textoindependiente"/>
              <w:keepNext/>
              <w:spacing w:before="245" w:line="360" w:lineRule="auto"/>
              <w:rPr>
                <w:rFonts w:ascii="Arial" w:eastAsiaTheme="minorEastAsia" w:hAnsi="Arial"/>
                <w:szCs w:val="20"/>
                <w:lang w:val="es-ES" w:eastAsia="en-US"/>
              </w:rPr>
            </w:pPr>
            <w:r>
              <w:rPr>
                <w:rFonts w:ascii="Arial" w:eastAsiaTheme="minorEastAsia" w:hAnsi="Arial"/>
                <w:szCs w:val="20"/>
                <w:lang w:val="es-ES" w:eastAsia="en-US"/>
              </w:rPr>
              <w:t xml:space="preserve">Como parte de la pasantía, FUNDATEC está dispuesto a ceder el material producido para fines didácticos requeridos por la UNED. </w:t>
            </w:r>
          </w:p>
        </w:tc>
      </w:tr>
    </w:tbl>
    <w:p w14:paraId="37E9DDAD" w14:textId="4D1D24F8" w:rsidR="00FB5A97" w:rsidRPr="0033224C" w:rsidRDefault="00181EF9" w:rsidP="0033224C">
      <w:pPr>
        <w:pStyle w:val="Descripcin"/>
        <w:rPr>
          <w:sz w:val="18"/>
          <w:lang w:val="es-ES"/>
        </w:rPr>
      </w:pPr>
      <w:r w:rsidRPr="0033224C">
        <w:rPr>
          <w:sz w:val="18"/>
        </w:rPr>
        <w:t xml:space="preserve">Fuente: </w:t>
      </w:r>
      <w:r w:rsidR="00EE124B" w:rsidRPr="0033224C">
        <w:rPr>
          <w:sz w:val="18"/>
        </w:rPr>
        <w:t>elaboración propia.</w:t>
      </w:r>
    </w:p>
    <w:p w14:paraId="3EC193DD" w14:textId="77777777" w:rsidR="00C56538" w:rsidRPr="002D33F6" w:rsidRDefault="00C56538" w:rsidP="002D33F6">
      <w:pPr>
        <w:rPr>
          <w:lang w:val="es-CR"/>
        </w:rPr>
      </w:pPr>
    </w:p>
    <w:p w14:paraId="49F39A64" w14:textId="4D3F1721" w:rsidR="002831BA" w:rsidRDefault="000C0492" w:rsidP="000C0492">
      <w:pPr>
        <w:pStyle w:val="Ttulo3"/>
      </w:pPr>
      <w:bookmarkStart w:id="67" w:name="_Toc507351810"/>
      <w:r w:rsidRPr="000C0492">
        <w:t xml:space="preserve">2.1.2 </w:t>
      </w:r>
      <w:r w:rsidR="002831BA" w:rsidRPr="000C0492">
        <w:t>Restricciones</w:t>
      </w:r>
      <w:bookmarkEnd w:id="67"/>
    </w:p>
    <w:p w14:paraId="59CA6491" w14:textId="2F9DF1D0" w:rsidR="00462A1A" w:rsidRDefault="00B25AC2" w:rsidP="00CB7709">
      <w:pPr>
        <w:rPr>
          <w:ins w:id="68" w:author="cesar" w:date="2018-05-07T22:07:00Z"/>
          <w:lang w:val="es-CR"/>
        </w:rPr>
      </w:pPr>
      <w:r>
        <w:rPr>
          <w:lang w:val="es-CR"/>
        </w:rPr>
        <w:t xml:space="preserve">En la siguiente </w:t>
      </w:r>
      <w:commentRangeStart w:id="69"/>
      <w:r>
        <w:rPr>
          <w:lang w:val="es-CR"/>
        </w:rPr>
        <w:t>tabla</w:t>
      </w:r>
      <w:commentRangeEnd w:id="69"/>
      <w:r w:rsidR="006D4C2F">
        <w:rPr>
          <w:rStyle w:val="Refdecomentario"/>
        </w:rPr>
        <w:commentReference w:id="69"/>
      </w:r>
      <w:r>
        <w:rPr>
          <w:lang w:val="es-CR"/>
        </w:rPr>
        <w:t xml:space="preserve"> se presentan los factores importantes que contienen las restricciones para la investigación. Se presentan separados para tenerlos más claros y que la misma se desarrolle de manera entendible por todas las partes.</w:t>
      </w:r>
    </w:p>
    <w:p w14:paraId="7C8C3935" w14:textId="4E321003" w:rsidR="00181EF9" w:rsidRPr="00CB7709" w:rsidRDefault="00181EF9" w:rsidP="00181EF9">
      <w:pPr>
        <w:pStyle w:val="Descripcin"/>
      </w:pPr>
      <w:bookmarkStart w:id="70" w:name="_Toc513494354"/>
      <w:r w:rsidRPr="00181EF9">
        <w:t xml:space="preserve">Tabla </w:t>
      </w:r>
      <w:r w:rsidRPr="00181EF9">
        <w:fldChar w:fldCharType="begin"/>
      </w:r>
      <w:r w:rsidRPr="00181EF9">
        <w:instrText xml:space="preserve"> SEQ Tabla \* ARABIC </w:instrText>
      </w:r>
      <w:r w:rsidRPr="00181EF9">
        <w:fldChar w:fldCharType="separate"/>
      </w:r>
      <w:r w:rsidRPr="00181EF9">
        <w:rPr>
          <w:noProof/>
        </w:rPr>
        <w:t>3</w:t>
      </w:r>
      <w:r w:rsidRPr="00181EF9">
        <w:fldChar w:fldCharType="end"/>
      </w:r>
      <w:r w:rsidRPr="00181EF9">
        <w:t>: Definición de las restricciones a tomar en cuenta para el desarrollo del proyecto</w:t>
      </w:r>
      <w:r>
        <w:t>.</w:t>
      </w:r>
      <w:bookmarkEnd w:id="70"/>
      <w:r w:rsidRPr="00181EF9">
        <w:t xml:space="preserve"> </w:t>
      </w:r>
    </w:p>
    <w:tbl>
      <w:tblPr>
        <w:tblStyle w:val="Tablaconcuadrcula"/>
        <w:tblW w:w="0" w:type="auto"/>
        <w:tblLayout w:type="fixed"/>
        <w:tblLook w:val="04A0" w:firstRow="1" w:lastRow="0" w:firstColumn="1" w:lastColumn="0" w:noHBand="0" w:noVBand="1"/>
      </w:tblPr>
      <w:tblGrid>
        <w:gridCol w:w="2518"/>
        <w:gridCol w:w="5385"/>
      </w:tblGrid>
      <w:tr w:rsidR="00426073" w:rsidRPr="008000CD" w14:paraId="4135D857" w14:textId="77777777" w:rsidTr="00426073">
        <w:tc>
          <w:tcPr>
            <w:tcW w:w="2518" w:type="dxa"/>
          </w:tcPr>
          <w:p w14:paraId="0CF91978" w14:textId="77777777" w:rsidR="00426073" w:rsidRPr="005B2195" w:rsidRDefault="00426073" w:rsidP="002141D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Factores</w:t>
            </w:r>
          </w:p>
        </w:tc>
        <w:tc>
          <w:tcPr>
            <w:tcW w:w="5385" w:type="dxa"/>
          </w:tcPr>
          <w:p w14:paraId="4B52C3FF" w14:textId="77777777" w:rsidR="00426073" w:rsidRPr="005B2195" w:rsidRDefault="00426073" w:rsidP="002141D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Descripción Restricciones </w:t>
            </w:r>
          </w:p>
        </w:tc>
      </w:tr>
      <w:tr w:rsidR="00426073" w:rsidRPr="00206389" w14:paraId="2068C807" w14:textId="77777777" w:rsidTr="00426073">
        <w:tc>
          <w:tcPr>
            <w:tcW w:w="2518" w:type="dxa"/>
          </w:tcPr>
          <w:p w14:paraId="49B95F1E" w14:textId="77777777" w:rsidR="00426073" w:rsidRPr="00371314" w:rsidRDefault="00426073" w:rsidP="002141D5">
            <w:pPr>
              <w:pStyle w:val="Textoindependiente"/>
              <w:spacing w:before="245" w:line="360" w:lineRule="auto"/>
              <w:rPr>
                <w:rFonts w:ascii="Arial" w:hAnsi="Arial" w:cs="Arial"/>
                <w:color w:val="365F91" w:themeColor="accent1" w:themeShade="BF"/>
                <w:lang w:val="es-ES_tradnl"/>
              </w:rPr>
            </w:pPr>
            <w:r w:rsidRPr="004A562B">
              <w:rPr>
                <w:rFonts w:ascii="Arial" w:hAnsi="Arial" w:cs="Arial"/>
                <w:color w:val="365F91" w:themeColor="accent1" w:themeShade="BF"/>
                <w:lang w:val="es-ES_tradnl"/>
              </w:rPr>
              <w:t>Tiempo</w:t>
            </w:r>
            <w:r>
              <w:rPr>
                <w:rFonts w:ascii="Arial" w:hAnsi="Arial" w:cs="Arial"/>
                <w:color w:val="365F91" w:themeColor="accent1" w:themeShade="BF"/>
                <w:lang w:val="es-ES_tradnl"/>
              </w:rPr>
              <w:t xml:space="preserve"> </w:t>
            </w:r>
          </w:p>
        </w:tc>
        <w:tc>
          <w:tcPr>
            <w:tcW w:w="5385" w:type="dxa"/>
          </w:tcPr>
          <w:p w14:paraId="6782CFBF" w14:textId="0B9E0665" w:rsidR="00426073" w:rsidRPr="00D86F1D" w:rsidRDefault="00C56538" w:rsidP="00E80A36">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 xml:space="preserve">El tiempo establecido </w:t>
            </w:r>
            <w:r w:rsidR="00E80A36">
              <w:rPr>
                <w:rFonts w:ascii="Arial" w:eastAsiaTheme="minorEastAsia" w:hAnsi="Arial"/>
                <w:szCs w:val="20"/>
                <w:lang w:val="es-ES" w:eastAsia="en-US"/>
              </w:rPr>
              <w:t xml:space="preserve">de alrededor de seis meses para realizar la </w:t>
            </w:r>
            <w:r>
              <w:rPr>
                <w:rFonts w:ascii="Arial" w:eastAsiaTheme="minorEastAsia" w:hAnsi="Arial"/>
                <w:szCs w:val="20"/>
                <w:lang w:val="es-ES" w:eastAsia="en-US"/>
              </w:rPr>
              <w:t>pasantía</w:t>
            </w:r>
            <w:r w:rsidR="002814E3">
              <w:rPr>
                <w:rFonts w:ascii="Arial" w:eastAsiaTheme="minorEastAsia" w:hAnsi="Arial"/>
                <w:szCs w:val="20"/>
                <w:lang w:val="es-ES" w:eastAsia="en-US"/>
              </w:rPr>
              <w:t xml:space="preserve">, </w:t>
            </w:r>
            <w:r>
              <w:rPr>
                <w:rFonts w:ascii="Arial" w:eastAsiaTheme="minorEastAsia" w:hAnsi="Arial"/>
                <w:szCs w:val="20"/>
                <w:lang w:val="es-ES" w:eastAsia="en-US"/>
              </w:rPr>
              <w:t>puede</w:t>
            </w:r>
            <w:r w:rsidR="00E80A36">
              <w:rPr>
                <w:rFonts w:ascii="Arial" w:eastAsiaTheme="minorEastAsia" w:hAnsi="Arial"/>
                <w:szCs w:val="20"/>
                <w:lang w:val="es-ES" w:eastAsia="en-US"/>
              </w:rPr>
              <w:t>n</w:t>
            </w:r>
            <w:r>
              <w:rPr>
                <w:rFonts w:ascii="Arial" w:eastAsiaTheme="minorEastAsia" w:hAnsi="Arial"/>
                <w:szCs w:val="20"/>
                <w:lang w:val="es-ES" w:eastAsia="en-US"/>
              </w:rPr>
              <w:t xml:space="preserve"> llegar a ser insuficiente para el desarrollo de requerimientos secunda</w:t>
            </w:r>
            <w:r w:rsidR="002819ED">
              <w:rPr>
                <w:rFonts w:ascii="Arial" w:eastAsiaTheme="minorEastAsia" w:hAnsi="Arial"/>
                <w:szCs w:val="20"/>
                <w:lang w:val="es-ES" w:eastAsia="en-US"/>
              </w:rPr>
              <w:t>rios no contemplados en el proyecto</w:t>
            </w:r>
            <w:r>
              <w:rPr>
                <w:rFonts w:ascii="Arial" w:eastAsiaTheme="minorEastAsia" w:hAnsi="Arial"/>
                <w:szCs w:val="20"/>
                <w:lang w:val="es-ES" w:eastAsia="en-US"/>
              </w:rPr>
              <w:t>.</w:t>
            </w:r>
          </w:p>
        </w:tc>
      </w:tr>
      <w:tr w:rsidR="00426073" w:rsidRPr="00206389" w14:paraId="322C23F6" w14:textId="77777777" w:rsidTr="00426073">
        <w:trPr>
          <w:trHeight w:val="895"/>
        </w:trPr>
        <w:tc>
          <w:tcPr>
            <w:tcW w:w="2518" w:type="dxa"/>
          </w:tcPr>
          <w:p w14:paraId="6ECE6EC2" w14:textId="4ED90D56" w:rsidR="00426073" w:rsidRPr="00371314" w:rsidRDefault="00426073" w:rsidP="002141D5">
            <w:pPr>
              <w:pStyle w:val="Textoindependiente"/>
              <w:spacing w:before="245" w:line="360" w:lineRule="auto"/>
              <w:rPr>
                <w:rFonts w:ascii="Arial" w:hAnsi="Arial" w:cs="Arial"/>
                <w:color w:val="365F91" w:themeColor="accent1" w:themeShade="BF"/>
                <w:lang w:val="es-ES_tradnl"/>
              </w:rPr>
            </w:pPr>
            <w:r w:rsidRPr="009E5A83">
              <w:rPr>
                <w:rFonts w:ascii="Arial" w:hAnsi="Arial" w:cs="Arial"/>
                <w:color w:val="365F91" w:themeColor="accent1" w:themeShade="BF"/>
                <w:lang w:val="es-ES_tradnl"/>
              </w:rPr>
              <w:t>Cost</w:t>
            </w:r>
            <w:r w:rsidR="002814E3">
              <w:rPr>
                <w:rFonts w:ascii="Arial" w:hAnsi="Arial" w:cs="Arial"/>
                <w:color w:val="365F91" w:themeColor="accent1" w:themeShade="BF"/>
                <w:lang w:val="es-ES_tradnl"/>
              </w:rPr>
              <w:t>o</w:t>
            </w:r>
          </w:p>
        </w:tc>
        <w:tc>
          <w:tcPr>
            <w:tcW w:w="5385" w:type="dxa"/>
          </w:tcPr>
          <w:p w14:paraId="007C0DDA" w14:textId="576A21C2" w:rsidR="00426073" w:rsidRPr="00D86F1D" w:rsidRDefault="00B25AC2" w:rsidP="00B25AC2">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La posible incorporación de aplicativos de terceros en el desarrollo de la solución que mejoren significativamente necesidad requerida y que sean de carácter de paga o licenciamiento.</w:t>
            </w:r>
            <w:r w:rsidR="00C56538">
              <w:rPr>
                <w:rFonts w:ascii="Arial" w:eastAsiaTheme="minorEastAsia" w:hAnsi="Arial"/>
                <w:szCs w:val="20"/>
                <w:lang w:val="es-ES" w:eastAsia="en-US"/>
              </w:rPr>
              <w:t xml:space="preserve"> </w:t>
            </w:r>
          </w:p>
        </w:tc>
      </w:tr>
      <w:tr w:rsidR="00426073" w:rsidRPr="00206389" w14:paraId="74E8AF65" w14:textId="77777777" w:rsidTr="00426073">
        <w:trPr>
          <w:trHeight w:val="1134"/>
        </w:trPr>
        <w:tc>
          <w:tcPr>
            <w:tcW w:w="2518" w:type="dxa"/>
          </w:tcPr>
          <w:p w14:paraId="626C5DF2" w14:textId="77777777" w:rsidR="00426073" w:rsidRPr="00371314" w:rsidRDefault="00426073" w:rsidP="002141D5">
            <w:pPr>
              <w:pStyle w:val="Textoindependiente"/>
              <w:spacing w:before="245" w:line="360" w:lineRule="auto"/>
              <w:rPr>
                <w:rFonts w:ascii="Arial" w:hAnsi="Arial" w:cs="Arial"/>
                <w:color w:val="365F91" w:themeColor="accent1" w:themeShade="BF"/>
                <w:lang w:val="es-ES_tradnl"/>
              </w:rPr>
            </w:pPr>
            <w:r w:rsidRPr="009E5A83">
              <w:rPr>
                <w:rFonts w:ascii="Arial" w:hAnsi="Arial" w:cs="Arial"/>
                <w:color w:val="365F91" w:themeColor="accent1" w:themeShade="BF"/>
                <w:lang w:val="es-ES_tradnl"/>
              </w:rPr>
              <w:t>Tecn</w:t>
            </w:r>
            <w:r>
              <w:rPr>
                <w:rFonts w:ascii="Arial" w:hAnsi="Arial" w:cs="Arial"/>
                <w:color w:val="365F91" w:themeColor="accent1" w:themeShade="BF"/>
                <w:lang w:val="es-ES_tradnl"/>
              </w:rPr>
              <w:t>ología</w:t>
            </w:r>
          </w:p>
        </w:tc>
        <w:tc>
          <w:tcPr>
            <w:tcW w:w="5385" w:type="dxa"/>
          </w:tcPr>
          <w:p w14:paraId="725D007D" w14:textId="0F202CF2" w:rsidR="00426073" w:rsidRPr="00D86F1D" w:rsidRDefault="00426073" w:rsidP="002141D5">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 xml:space="preserve">En cuestión de tecnología se </w:t>
            </w:r>
            <w:r w:rsidR="002814E3">
              <w:rPr>
                <w:rFonts w:ascii="Arial" w:eastAsiaTheme="minorEastAsia" w:hAnsi="Arial"/>
                <w:szCs w:val="20"/>
                <w:lang w:val="es-ES" w:eastAsia="en-US"/>
              </w:rPr>
              <w:t>toma</w:t>
            </w:r>
            <w:r>
              <w:rPr>
                <w:rFonts w:ascii="Arial" w:eastAsiaTheme="minorEastAsia" w:hAnsi="Arial"/>
                <w:szCs w:val="20"/>
                <w:lang w:val="es-ES" w:eastAsia="en-US"/>
              </w:rPr>
              <w:t xml:space="preserve"> en cuenta la curva de aprendizaje que conlleva para manejar de manera eficiente el IDE utilizado para el desarrollo de la aplicación, además, de las herramientas provistas por el departamento de TI de la fundación para el acceso a sus servidores y ambientes respectivos.</w:t>
            </w:r>
          </w:p>
        </w:tc>
      </w:tr>
      <w:tr w:rsidR="00426073" w:rsidRPr="00206389" w14:paraId="561E5C7C" w14:textId="77777777" w:rsidTr="00426073">
        <w:trPr>
          <w:trHeight w:val="1134"/>
        </w:trPr>
        <w:tc>
          <w:tcPr>
            <w:tcW w:w="2518" w:type="dxa"/>
          </w:tcPr>
          <w:p w14:paraId="1D9DBCCA" w14:textId="77777777" w:rsidR="00426073" w:rsidRPr="00371314" w:rsidRDefault="00426073" w:rsidP="002141D5">
            <w:pPr>
              <w:pStyle w:val="Textoindependiente"/>
              <w:spacing w:before="245" w:line="360" w:lineRule="auto"/>
              <w:rPr>
                <w:rFonts w:ascii="Arial" w:hAnsi="Arial" w:cs="Arial"/>
                <w:color w:val="365F91" w:themeColor="accent1" w:themeShade="BF"/>
                <w:lang w:val="es-ES_tradnl"/>
              </w:rPr>
            </w:pPr>
            <w:r>
              <w:rPr>
                <w:rFonts w:ascii="Arial" w:hAnsi="Arial" w:cs="Arial"/>
                <w:color w:val="365F91" w:themeColor="accent1" w:themeShade="BF"/>
                <w:lang w:val="es-ES_tradnl"/>
              </w:rPr>
              <w:t>Recurso humano</w:t>
            </w:r>
          </w:p>
        </w:tc>
        <w:tc>
          <w:tcPr>
            <w:tcW w:w="5385" w:type="dxa"/>
          </w:tcPr>
          <w:p w14:paraId="4760580A" w14:textId="59C97B6B" w:rsidR="00426073" w:rsidRPr="00D86F1D" w:rsidRDefault="00426073" w:rsidP="002819ED">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La disponibilidad</w:t>
            </w:r>
            <w:r w:rsidR="00B25AC2">
              <w:rPr>
                <w:rFonts w:ascii="Arial" w:eastAsiaTheme="minorEastAsia" w:hAnsi="Arial"/>
                <w:szCs w:val="20"/>
                <w:lang w:val="es-ES" w:eastAsia="en-US"/>
              </w:rPr>
              <w:t xml:space="preserve"> del personal</w:t>
            </w:r>
            <w:r>
              <w:rPr>
                <w:rFonts w:ascii="Arial" w:eastAsiaTheme="minorEastAsia" w:hAnsi="Arial"/>
                <w:szCs w:val="20"/>
                <w:lang w:val="es-ES" w:eastAsia="en-US"/>
              </w:rPr>
              <w:t xml:space="preserve"> </w:t>
            </w:r>
            <w:r w:rsidR="002819ED">
              <w:rPr>
                <w:rFonts w:ascii="Arial" w:eastAsiaTheme="minorEastAsia" w:hAnsi="Arial"/>
                <w:szCs w:val="20"/>
                <w:lang w:val="es-ES" w:eastAsia="en-US"/>
              </w:rPr>
              <w:t xml:space="preserve">de la contraparte </w:t>
            </w:r>
            <w:r>
              <w:rPr>
                <w:rFonts w:ascii="Arial" w:eastAsiaTheme="minorEastAsia" w:hAnsi="Arial"/>
                <w:szCs w:val="20"/>
                <w:lang w:val="es-ES" w:eastAsia="en-US"/>
              </w:rPr>
              <w:t>técnica por parte del departamento de TI para consultas</w:t>
            </w:r>
            <w:r w:rsidR="002814E3">
              <w:rPr>
                <w:rFonts w:ascii="Arial" w:eastAsiaTheme="minorEastAsia" w:hAnsi="Arial"/>
                <w:szCs w:val="20"/>
                <w:lang w:val="es-ES" w:eastAsia="en-US"/>
              </w:rPr>
              <w:t xml:space="preserve"> necesarias en el ciclo de desarrollo de la solución (levantamiento requerimientos, desarrollo, pruebas e implementación)</w:t>
            </w:r>
            <w:r>
              <w:rPr>
                <w:rFonts w:ascii="Arial" w:eastAsiaTheme="minorEastAsia" w:hAnsi="Arial"/>
                <w:szCs w:val="20"/>
                <w:lang w:val="es-ES" w:eastAsia="en-US"/>
              </w:rPr>
              <w:t>.</w:t>
            </w:r>
          </w:p>
        </w:tc>
      </w:tr>
      <w:tr w:rsidR="00426073" w:rsidRPr="00206389" w14:paraId="6BF868C5" w14:textId="77777777" w:rsidTr="00426073">
        <w:trPr>
          <w:trHeight w:val="1134"/>
        </w:trPr>
        <w:tc>
          <w:tcPr>
            <w:tcW w:w="2518" w:type="dxa"/>
          </w:tcPr>
          <w:p w14:paraId="65CEED9E" w14:textId="77777777" w:rsidR="00426073" w:rsidRPr="00371314" w:rsidRDefault="00426073" w:rsidP="002141D5">
            <w:pPr>
              <w:pStyle w:val="Textoindependiente"/>
              <w:spacing w:before="245" w:line="360" w:lineRule="auto"/>
              <w:rPr>
                <w:rFonts w:ascii="Arial" w:hAnsi="Arial" w:cs="Arial"/>
                <w:color w:val="365F91" w:themeColor="accent1" w:themeShade="BF"/>
                <w:lang w:val="es-ES_tradnl"/>
              </w:rPr>
            </w:pPr>
            <w:r>
              <w:rPr>
                <w:rFonts w:ascii="Arial" w:hAnsi="Arial" w:cs="Arial"/>
                <w:color w:val="365F91" w:themeColor="accent1" w:themeShade="BF"/>
                <w:lang w:val="es-ES_tradnl"/>
              </w:rPr>
              <w:lastRenderedPageBreak/>
              <w:t xml:space="preserve">Legal </w:t>
            </w:r>
          </w:p>
        </w:tc>
        <w:tc>
          <w:tcPr>
            <w:tcW w:w="5385" w:type="dxa"/>
          </w:tcPr>
          <w:p w14:paraId="4E7EA7CE" w14:textId="444E73B7" w:rsidR="00426073" w:rsidRPr="00D86F1D" w:rsidRDefault="002819ED" w:rsidP="00181EF9">
            <w:pPr>
              <w:pStyle w:val="Textoindependiente"/>
              <w:keepNext/>
              <w:spacing w:before="245" w:line="360" w:lineRule="auto"/>
              <w:rPr>
                <w:rFonts w:ascii="Arial" w:eastAsiaTheme="minorEastAsia" w:hAnsi="Arial"/>
                <w:szCs w:val="20"/>
                <w:lang w:val="es-ES" w:eastAsia="en-US"/>
              </w:rPr>
            </w:pPr>
            <w:r>
              <w:rPr>
                <w:rFonts w:ascii="Arial" w:eastAsiaTheme="minorEastAsia" w:hAnsi="Arial"/>
                <w:szCs w:val="20"/>
                <w:lang w:val="es-ES" w:eastAsia="en-US"/>
              </w:rPr>
              <w:t xml:space="preserve">Acceso a </w:t>
            </w:r>
            <w:r w:rsidR="002814E3">
              <w:rPr>
                <w:rFonts w:ascii="Arial" w:eastAsiaTheme="minorEastAsia" w:hAnsi="Arial"/>
                <w:szCs w:val="20"/>
                <w:lang w:val="es-ES" w:eastAsia="en-US"/>
              </w:rPr>
              <w:t>datos que la Fundación catalogue como</w:t>
            </w:r>
            <w:r>
              <w:rPr>
                <w:rFonts w:ascii="Arial" w:eastAsiaTheme="minorEastAsia" w:hAnsi="Arial"/>
                <w:szCs w:val="20"/>
                <w:lang w:val="es-ES" w:eastAsia="en-US"/>
              </w:rPr>
              <w:t xml:space="preserve"> sensible</w:t>
            </w:r>
            <w:r w:rsidR="002814E3">
              <w:rPr>
                <w:rFonts w:ascii="Arial" w:eastAsiaTheme="minorEastAsia" w:hAnsi="Arial"/>
                <w:szCs w:val="20"/>
                <w:lang w:val="es-ES" w:eastAsia="en-US"/>
              </w:rPr>
              <w:t>s</w:t>
            </w:r>
            <w:r>
              <w:rPr>
                <w:rFonts w:ascii="Arial" w:eastAsiaTheme="minorEastAsia" w:hAnsi="Arial"/>
                <w:szCs w:val="20"/>
                <w:lang w:val="es-ES" w:eastAsia="en-US"/>
              </w:rPr>
              <w:t xml:space="preserve"> y de carácter privado tales como el resultado de auditorías y controles internos.</w:t>
            </w:r>
          </w:p>
        </w:tc>
      </w:tr>
    </w:tbl>
    <w:p w14:paraId="49F39A7A" w14:textId="29F2A466" w:rsidR="002831BA" w:rsidRDefault="00181EF9" w:rsidP="00181EF9">
      <w:pPr>
        <w:pStyle w:val="Descripcin"/>
        <w:rPr>
          <w:ins w:id="71" w:author="cesar" w:date="2018-05-07T22:07:00Z"/>
          <w:sz w:val="18"/>
        </w:rPr>
      </w:pPr>
      <w:r w:rsidRPr="00181EF9">
        <w:rPr>
          <w:sz w:val="18"/>
        </w:rPr>
        <w:t xml:space="preserve">Fuente: </w:t>
      </w:r>
      <w:r w:rsidR="00EE124B" w:rsidRPr="00181EF9">
        <w:rPr>
          <w:sz w:val="18"/>
        </w:rPr>
        <w:t>elaboración propia.</w:t>
      </w:r>
    </w:p>
    <w:p w14:paraId="55067490" w14:textId="77777777" w:rsidR="00364EAE" w:rsidRPr="00E80A36" w:rsidRDefault="00364EAE" w:rsidP="00E80A36">
      <w:pPr>
        <w:rPr>
          <w:bCs/>
          <w:lang w:val="es-CR"/>
        </w:rPr>
      </w:pPr>
    </w:p>
    <w:p w14:paraId="40E05240" w14:textId="77777777" w:rsidR="00EE124B" w:rsidRPr="00176D2B" w:rsidRDefault="00EE124B" w:rsidP="00EE124B">
      <w:pPr>
        <w:pStyle w:val="Ttulo2"/>
        <w:rPr>
          <w:lang w:val="es-CR"/>
        </w:rPr>
      </w:pPr>
      <w:bookmarkStart w:id="72" w:name="_Toc507351811"/>
      <w:r w:rsidRPr="00176D2B">
        <w:rPr>
          <w:lang w:val="es-CR"/>
        </w:rPr>
        <w:t>2.2 Estructura Desagregada de Trabajo (EDT)</w:t>
      </w:r>
    </w:p>
    <w:p w14:paraId="78C0456D" w14:textId="77777777" w:rsidR="00EE124B" w:rsidRDefault="00EE124B" w:rsidP="00EE124B">
      <w:pPr>
        <w:rPr>
          <w:lang w:val="es-ES"/>
        </w:rPr>
      </w:pPr>
      <w:r>
        <w:rPr>
          <w:lang w:val="es-ES"/>
        </w:rPr>
        <w:t>El diagrama de Estructura Desagregada de Trabajo conocido como EDT permite visualizar las diferentes actividades que se efectúan para satisfacer los objetivos del proyecto. Al subdividirse se pueden comprender de mejor manera para poder completarlas tal y como se presenta a continuación en la figura:</w:t>
      </w:r>
    </w:p>
    <w:p w14:paraId="0334612F" w14:textId="77777777" w:rsidR="00EE124B" w:rsidRDefault="00EE124B" w:rsidP="00EE124B">
      <w:pPr>
        <w:rPr>
          <w:lang w:val="es-ES"/>
        </w:rPr>
      </w:pPr>
    </w:p>
    <w:p w14:paraId="477CA448" w14:textId="77777777" w:rsidR="00B701ED" w:rsidRDefault="00EE124B" w:rsidP="00B701ED">
      <w:pPr>
        <w:keepNext/>
      </w:pPr>
      <w:r>
        <w:rPr>
          <w:noProof/>
          <w:lang w:val="es-CR" w:eastAsia="es-CR" w:bidi="ar-SA"/>
        </w:rPr>
        <w:drawing>
          <wp:inline distT="0" distB="0" distL="0" distR="0" wp14:anchorId="6CA0F157" wp14:editId="1B797FE7">
            <wp:extent cx="5457825" cy="4524375"/>
            <wp:effectExtent l="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B8101D9" w14:textId="20942248" w:rsidR="00EE124B" w:rsidRDefault="00B701ED" w:rsidP="00E80A36">
      <w:pPr>
        <w:pStyle w:val="Descripcin"/>
        <w:spacing w:after="0"/>
      </w:pPr>
      <w:bookmarkStart w:id="73" w:name="_Toc513494597"/>
      <w:r>
        <w:t xml:space="preserve">Figura </w:t>
      </w:r>
      <w:r>
        <w:fldChar w:fldCharType="begin"/>
      </w:r>
      <w:r>
        <w:instrText xml:space="preserve"> SEQ Figura \* ARABIC </w:instrText>
      </w:r>
      <w:r>
        <w:fldChar w:fldCharType="separate"/>
      </w:r>
      <w:r>
        <w:rPr>
          <w:noProof/>
        </w:rPr>
        <w:t>2</w:t>
      </w:r>
      <w:r>
        <w:fldChar w:fldCharType="end"/>
      </w:r>
      <w:r>
        <w:t xml:space="preserve">: </w:t>
      </w:r>
      <w:r w:rsidRPr="00777F56">
        <w:t>Diagrama EDT.</w:t>
      </w:r>
      <w:bookmarkEnd w:id="73"/>
    </w:p>
    <w:p w14:paraId="6F309708" w14:textId="11050484" w:rsidR="00EE124B" w:rsidRPr="00181EF9" w:rsidRDefault="00181EF9" w:rsidP="00E80A36">
      <w:pPr>
        <w:pStyle w:val="Descripcin"/>
        <w:spacing w:after="0"/>
        <w:rPr>
          <w:sz w:val="18"/>
          <w:lang w:val="es-ES"/>
        </w:rPr>
      </w:pPr>
      <w:r w:rsidRPr="00181EF9">
        <w:rPr>
          <w:sz w:val="18"/>
        </w:rPr>
        <w:t xml:space="preserve">Fuente: </w:t>
      </w:r>
      <w:r w:rsidR="00EE124B" w:rsidRPr="00181EF9">
        <w:rPr>
          <w:sz w:val="18"/>
        </w:rPr>
        <w:t xml:space="preserve">elaboración </w:t>
      </w:r>
      <w:commentRangeStart w:id="74"/>
      <w:r w:rsidR="00EE124B" w:rsidRPr="00181EF9">
        <w:rPr>
          <w:sz w:val="18"/>
        </w:rPr>
        <w:t>propia</w:t>
      </w:r>
      <w:commentRangeEnd w:id="74"/>
      <w:r w:rsidR="001D59B8">
        <w:rPr>
          <w:rStyle w:val="Refdecomentario"/>
          <w:bCs w:val="0"/>
          <w:lang w:val="en-US"/>
        </w:rPr>
        <w:commentReference w:id="74"/>
      </w:r>
      <w:r w:rsidR="00EE124B" w:rsidRPr="00181EF9">
        <w:rPr>
          <w:sz w:val="18"/>
        </w:rPr>
        <w:t>.</w:t>
      </w:r>
    </w:p>
    <w:p w14:paraId="5DEBBAD2" w14:textId="77777777" w:rsidR="00EE124B" w:rsidRDefault="00EE124B" w:rsidP="00EE124B">
      <w:pPr>
        <w:rPr>
          <w:lang w:val="es-ES"/>
        </w:rPr>
      </w:pPr>
    </w:p>
    <w:p w14:paraId="376AEDCB" w14:textId="77777777" w:rsidR="00EE124B" w:rsidRDefault="00EE124B" w:rsidP="00EE124B">
      <w:pPr>
        <w:pStyle w:val="Ttulo2"/>
        <w:rPr>
          <w:lang w:val="es-CR"/>
        </w:rPr>
      </w:pPr>
      <w:r w:rsidRPr="00176D2B">
        <w:rPr>
          <w:lang w:val="es-CR"/>
        </w:rPr>
        <w:t>2.3 Entregables por objetivos específicos y actividades</w:t>
      </w:r>
    </w:p>
    <w:p w14:paraId="1C3166FB" w14:textId="6E938FB9" w:rsidR="00EE124B" w:rsidRDefault="00EE124B" w:rsidP="00EE124B">
      <w:pPr>
        <w:rPr>
          <w:ins w:id="75" w:author="cesar" w:date="2018-05-07T22:08:00Z"/>
          <w:lang w:val="es-ES"/>
        </w:rPr>
      </w:pPr>
      <w:r w:rsidRPr="005A4DAF">
        <w:rPr>
          <w:lang w:val="es-ES"/>
        </w:rPr>
        <w:t xml:space="preserve">Continuando con la sección anterior, se presentan los entregables que se realizan por cada actividad, las cuales satisfacen los objetivos específicos del proyecto. En la tabla </w:t>
      </w:r>
      <w:r w:rsidR="000D372F">
        <w:rPr>
          <w:lang w:val="es-ES"/>
        </w:rPr>
        <w:t>4</w:t>
      </w:r>
      <w:r w:rsidR="000D372F" w:rsidRPr="005A4DAF">
        <w:rPr>
          <w:lang w:val="es-ES"/>
        </w:rPr>
        <w:t xml:space="preserve"> </w:t>
      </w:r>
      <w:r w:rsidRPr="005A4DAF">
        <w:rPr>
          <w:lang w:val="es-ES"/>
        </w:rPr>
        <w:t>se pueden observar las distintas actividades por objetivo y su respectivo alcance.</w:t>
      </w:r>
    </w:p>
    <w:p w14:paraId="09EBCA60" w14:textId="035D5AAF" w:rsidR="00364EAE" w:rsidRPr="00364EAE" w:rsidRDefault="00364EAE" w:rsidP="00EE124B">
      <w:pPr>
        <w:rPr>
          <w:lang w:val="es-CR"/>
        </w:rPr>
      </w:pPr>
      <w:bookmarkStart w:id="76" w:name="_Toc513494355"/>
      <w:r w:rsidRPr="00364EAE">
        <w:rPr>
          <w:lang w:val="es-CR"/>
        </w:rPr>
        <w:t xml:space="preserve">Tabla </w:t>
      </w:r>
      <w:r>
        <w:fldChar w:fldCharType="begin"/>
      </w:r>
      <w:r w:rsidRPr="00364EAE">
        <w:rPr>
          <w:lang w:val="es-CR"/>
        </w:rPr>
        <w:instrText xml:space="preserve"> SEQ Tabla \* ARABIC </w:instrText>
      </w:r>
      <w:r>
        <w:fldChar w:fldCharType="separate"/>
      </w:r>
      <w:r w:rsidRPr="00364EAE">
        <w:rPr>
          <w:noProof/>
          <w:lang w:val="es-CR"/>
        </w:rPr>
        <w:t>4</w:t>
      </w:r>
      <w:r>
        <w:fldChar w:fldCharType="end"/>
      </w:r>
      <w:r w:rsidRPr="00364EAE">
        <w:rPr>
          <w:lang w:val="es-CR"/>
        </w:rPr>
        <w:t>: Desarrollo de entregables por actividad de cada objetivo específico.</w:t>
      </w:r>
      <w:bookmarkEnd w:id="76"/>
    </w:p>
    <w:tbl>
      <w:tblPr>
        <w:tblStyle w:val="Tablaconcuadrcula"/>
        <w:tblW w:w="8642" w:type="dxa"/>
        <w:tblLayout w:type="fixed"/>
        <w:tblLook w:val="04A0" w:firstRow="1" w:lastRow="0" w:firstColumn="1" w:lastColumn="0" w:noHBand="0" w:noVBand="1"/>
      </w:tblPr>
      <w:tblGrid>
        <w:gridCol w:w="2385"/>
        <w:gridCol w:w="6257"/>
      </w:tblGrid>
      <w:tr w:rsidR="00EE124B" w:rsidRPr="00206389" w14:paraId="2A24E267" w14:textId="77777777" w:rsidTr="00181EF9">
        <w:tc>
          <w:tcPr>
            <w:tcW w:w="8642" w:type="dxa"/>
            <w:gridSpan w:val="2"/>
          </w:tcPr>
          <w:p w14:paraId="2E4863AE" w14:textId="77777777" w:rsidR="00EE124B" w:rsidRDefault="00EE124B" w:rsidP="00181EF9">
            <w:pPr>
              <w:pStyle w:val="Textoindependiente"/>
              <w:spacing w:before="245" w:line="360" w:lineRule="auto"/>
              <w:jc w:val="left"/>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Objetivo específico: </w:t>
            </w:r>
            <w:r w:rsidRPr="00593AE2">
              <w:rPr>
                <w:rFonts w:ascii="Arial" w:hAnsi="Arial" w:cs="Arial"/>
                <w:b/>
                <w:color w:val="365F91" w:themeColor="accent1" w:themeShade="BF"/>
                <w:lang w:val="es-ES_tradnl"/>
              </w:rPr>
              <w:t>Diagnosticar el estado actual de los procesos de gestión de activos de FUNDATEC.</w:t>
            </w:r>
          </w:p>
        </w:tc>
      </w:tr>
      <w:tr w:rsidR="00EE124B" w:rsidRPr="00371314" w14:paraId="4537F365" w14:textId="77777777" w:rsidTr="00181EF9">
        <w:tc>
          <w:tcPr>
            <w:tcW w:w="2385" w:type="dxa"/>
          </w:tcPr>
          <w:p w14:paraId="640E5B3D" w14:textId="77777777" w:rsidR="00EE124B" w:rsidRPr="005B2195" w:rsidRDefault="00EE124B" w:rsidP="00181EF9">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Actividad </w:t>
            </w:r>
          </w:p>
        </w:tc>
        <w:tc>
          <w:tcPr>
            <w:tcW w:w="6257" w:type="dxa"/>
          </w:tcPr>
          <w:p w14:paraId="15CF1A7D" w14:textId="77777777" w:rsidR="00EE124B" w:rsidRPr="005B2195" w:rsidRDefault="00EE124B" w:rsidP="00181EF9">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Descripción de a</w:t>
            </w:r>
            <w:r w:rsidRPr="005B2195">
              <w:rPr>
                <w:rFonts w:ascii="Arial" w:hAnsi="Arial" w:cs="Arial"/>
                <w:b/>
                <w:color w:val="365F91" w:themeColor="accent1" w:themeShade="BF"/>
                <w:lang w:val="es-ES_tradnl"/>
              </w:rPr>
              <w:t>lcance</w:t>
            </w:r>
          </w:p>
        </w:tc>
      </w:tr>
      <w:tr w:rsidR="00EE124B" w:rsidRPr="00206389" w14:paraId="05B05A1F" w14:textId="77777777" w:rsidTr="00181EF9">
        <w:tc>
          <w:tcPr>
            <w:tcW w:w="2385" w:type="dxa"/>
          </w:tcPr>
          <w:p w14:paraId="0E813632" w14:textId="0F82A006" w:rsidR="00EE124B" w:rsidRPr="00371314" w:rsidRDefault="000C1A29" w:rsidP="00181EF9">
            <w:pPr>
              <w:pStyle w:val="Textoindependiente"/>
              <w:spacing w:before="245" w:line="360" w:lineRule="auto"/>
              <w:rPr>
                <w:rFonts w:ascii="Arial" w:hAnsi="Arial" w:cs="Arial"/>
                <w:color w:val="365F91" w:themeColor="accent1" w:themeShade="BF"/>
                <w:lang w:val="es-ES_tradnl"/>
              </w:rPr>
            </w:pPr>
            <w:r>
              <w:rPr>
                <w:rFonts w:ascii="Arial" w:hAnsi="Arial" w:cs="Arial"/>
                <w:b/>
                <w:color w:val="365F91" w:themeColor="accent1" w:themeShade="BF"/>
                <w:lang w:val="es-ES_tradnl"/>
              </w:rPr>
              <w:t>Elaboración de informe del diagnóstico del proceso de gestión de activos</w:t>
            </w:r>
          </w:p>
        </w:tc>
        <w:tc>
          <w:tcPr>
            <w:tcW w:w="6257" w:type="dxa"/>
          </w:tcPr>
          <w:p w14:paraId="0E08E11A" w14:textId="5D496ADD" w:rsidR="00EE124B" w:rsidRPr="005A4DAF" w:rsidRDefault="000C1A29" w:rsidP="00181EF9">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Desarrollo del informe del diagnóstico del proceso de gestión de activos.</w:t>
            </w:r>
          </w:p>
        </w:tc>
      </w:tr>
      <w:tr w:rsidR="00EE124B" w:rsidRPr="00206389" w14:paraId="497B7340" w14:textId="77777777" w:rsidTr="00181EF9">
        <w:tc>
          <w:tcPr>
            <w:tcW w:w="8642" w:type="dxa"/>
            <w:gridSpan w:val="2"/>
          </w:tcPr>
          <w:p w14:paraId="7E8B8508" w14:textId="77777777" w:rsidR="00EE124B" w:rsidRDefault="00EE124B" w:rsidP="00181EF9">
            <w:pPr>
              <w:pStyle w:val="Textoindependiente"/>
              <w:spacing w:before="245" w:line="360" w:lineRule="auto"/>
              <w:jc w:val="left"/>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Objetivo específico: </w:t>
            </w:r>
            <w:r w:rsidRPr="00330677">
              <w:rPr>
                <w:rFonts w:ascii="Arial" w:hAnsi="Arial" w:cs="Arial"/>
                <w:b/>
                <w:color w:val="365F91" w:themeColor="accent1" w:themeShade="BF"/>
                <w:lang w:val="es-ES_tradnl"/>
              </w:rPr>
              <w:t>Analizar las necesidades en la gestión de activos basados en el diagnóstico realizado para definir los requerimientos de la solución tecnológica a implementar</w:t>
            </w:r>
          </w:p>
        </w:tc>
      </w:tr>
      <w:tr w:rsidR="00EE124B" w:rsidRPr="00371314" w14:paraId="6E5B064E" w14:textId="77777777" w:rsidTr="00181EF9">
        <w:tc>
          <w:tcPr>
            <w:tcW w:w="2385" w:type="dxa"/>
          </w:tcPr>
          <w:p w14:paraId="20013518" w14:textId="77777777" w:rsidR="00EE124B" w:rsidRPr="005B2195" w:rsidRDefault="00EE124B" w:rsidP="00181EF9">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Actividad </w:t>
            </w:r>
          </w:p>
        </w:tc>
        <w:tc>
          <w:tcPr>
            <w:tcW w:w="6257" w:type="dxa"/>
          </w:tcPr>
          <w:p w14:paraId="695EA133" w14:textId="77777777" w:rsidR="00EE124B" w:rsidRPr="005B2195" w:rsidRDefault="00EE124B" w:rsidP="00181EF9">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Descripción de a</w:t>
            </w:r>
            <w:r w:rsidRPr="005B2195">
              <w:rPr>
                <w:rFonts w:ascii="Arial" w:hAnsi="Arial" w:cs="Arial"/>
                <w:b/>
                <w:color w:val="365F91" w:themeColor="accent1" w:themeShade="BF"/>
                <w:lang w:val="es-ES_tradnl"/>
              </w:rPr>
              <w:t>lcance</w:t>
            </w:r>
          </w:p>
        </w:tc>
      </w:tr>
      <w:tr w:rsidR="00EE124B" w:rsidRPr="00206389" w14:paraId="0A55520B" w14:textId="77777777" w:rsidTr="00181EF9">
        <w:tc>
          <w:tcPr>
            <w:tcW w:w="2385" w:type="dxa"/>
          </w:tcPr>
          <w:p w14:paraId="350DC3F1" w14:textId="77777777" w:rsidR="00EE124B" w:rsidRPr="00371314" w:rsidRDefault="00EE124B" w:rsidP="00181EF9">
            <w:pPr>
              <w:pStyle w:val="Textoindependiente"/>
              <w:spacing w:before="245" w:line="360" w:lineRule="auto"/>
              <w:rPr>
                <w:rFonts w:ascii="Arial" w:hAnsi="Arial" w:cs="Arial"/>
                <w:color w:val="365F91" w:themeColor="accent1" w:themeShade="BF"/>
                <w:lang w:val="es-ES_tradnl"/>
              </w:rPr>
            </w:pPr>
            <w:r w:rsidRPr="00330677">
              <w:rPr>
                <w:rFonts w:ascii="Arial" w:hAnsi="Arial" w:cs="Arial"/>
                <w:b/>
                <w:color w:val="365F91" w:themeColor="accent1" w:themeShade="BF"/>
                <w:lang w:val="es-ES_tradnl"/>
              </w:rPr>
              <w:t>Depuración de los requerimientos del sistema</w:t>
            </w:r>
          </w:p>
        </w:tc>
        <w:tc>
          <w:tcPr>
            <w:tcW w:w="6257" w:type="dxa"/>
          </w:tcPr>
          <w:p w14:paraId="6C22B3B7" w14:textId="77777777" w:rsidR="00EE124B" w:rsidRPr="005A4DAF" w:rsidRDefault="00EE124B" w:rsidP="00181EF9">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t>Documento de entregables funcionales y no funcionales de la solución depurados y definidos con el patrocinador.</w:t>
            </w:r>
          </w:p>
        </w:tc>
      </w:tr>
      <w:tr w:rsidR="00EE124B" w:rsidRPr="00206389" w14:paraId="6D2A5EC1" w14:textId="77777777" w:rsidTr="00181EF9">
        <w:trPr>
          <w:trHeight w:val="895"/>
        </w:trPr>
        <w:tc>
          <w:tcPr>
            <w:tcW w:w="2385" w:type="dxa"/>
          </w:tcPr>
          <w:p w14:paraId="06392C78" w14:textId="77777777" w:rsidR="00EE124B" w:rsidRPr="00371314" w:rsidRDefault="00EE124B" w:rsidP="00181EF9">
            <w:pPr>
              <w:pStyle w:val="Textoindependiente"/>
              <w:spacing w:before="245" w:line="360" w:lineRule="auto"/>
              <w:rPr>
                <w:rFonts w:ascii="Arial" w:hAnsi="Arial" w:cs="Arial"/>
                <w:color w:val="365F91" w:themeColor="accent1" w:themeShade="BF"/>
                <w:lang w:val="es-ES_tradnl"/>
              </w:rPr>
            </w:pPr>
            <w:r w:rsidRPr="00330677">
              <w:rPr>
                <w:rFonts w:ascii="Arial" w:hAnsi="Arial" w:cs="Arial"/>
                <w:b/>
                <w:color w:val="365F91" w:themeColor="accent1" w:themeShade="BF"/>
                <w:lang w:val="es-ES_tradnl"/>
              </w:rPr>
              <w:t>Diagrama de clases</w:t>
            </w:r>
          </w:p>
        </w:tc>
        <w:tc>
          <w:tcPr>
            <w:tcW w:w="6257" w:type="dxa"/>
          </w:tcPr>
          <w:p w14:paraId="5A6B9B1C" w14:textId="77777777" w:rsidR="00EE124B" w:rsidRPr="005A4DAF" w:rsidRDefault="00EE124B" w:rsidP="00181EF9">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t>Desarrollo de diagramas de clases de los objetos de negocio que se requieran a través de los estándares de UML</w:t>
            </w:r>
          </w:p>
        </w:tc>
      </w:tr>
      <w:tr w:rsidR="000C1A29" w:rsidRPr="00206389" w14:paraId="5BC41FA5" w14:textId="77777777" w:rsidTr="00181EF9">
        <w:trPr>
          <w:trHeight w:val="895"/>
        </w:trPr>
        <w:tc>
          <w:tcPr>
            <w:tcW w:w="2385" w:type="dxa"/>
          </w:tcPr>
          <w:p w14:paraId="3127699C" w14:textId="63A89A9C" w:rsidR="000C1A29" w:rsidRPr="00330677" w:rsidRDefault="000C1A29" w:rsidP="00181EF9">
            <w:pPr>
              <w:pStyle w:val="Textoindependiente"/>
              <w:spacing w:before="245" w:line="360" w:lineRule="auto"/>
              <w:rPr>
                <w:rFonts w:ascii="Arial" w:hAnsi="Arial" w:cs="Arial"/>
                <w:b/>
                <w:color w:val="365F91" w:themeColor="accent1" w:themeShade="BF"/>
                <w:lang w:val="es-ES_tradnl"/>
              </w:rPr>
            </w:pPr>
            <w:r w:rsidRPr="00330677">
              <w:rPr>
                <w:rFonts w:ascii="Arial" w:hAnsi="Arial" w:cs="Arial"/>
                <w:b/>
                <w:color w:val="365F91" w:themeColor="accent1" w:themeShade="BF"/>
                <w:lang w:val="es-ES_tradnl"/>
              </w:rPr>
              <w:t xml:space="preserve">Elaboración de </w:t>
            </w:r>
            <w:r w:rsidRPr="00330677">
              <w:rPr>
                <w:rFonts w:ascii="Arial" w:hAnsi="Arial" w:cs="Arial"/>
                <w:b/>
                <w:color w:val="365F91" w:themeColor="accent1" w:themeShade="BF"/>
                <w:lang w:val="es-ES_tradnl"/>
              </w:rPr>
              <w:lastRenderedPageBreak/>
              <w:t xml:space="preserve">diagramas </w:t>
            </w:r>
            <w:r>
              <w:rPr>
                <w:rFonts w:ascii="Arial" w:hAnsi="Arial" w:cs="Arial"/>
                <w:b/>
                <w:color w:val="365F91" w:themeColor="accent1" w:themeShade="BF"/>
                <w:lang w:val="es-ES_tradnl"/>
              </w:rPr>
              <w:t>UML</w:t>
            </w:r>
            <w:r w:rsidRPr="00330677">
              <w:rPr>
                <w:rFonts w:ascii="Arial" w:hAnsi="Arial" w:cs="Arial"/>
                <w:b/>
                <w:color w:val="365F91" w:themeColor="accent1" w:themeShade="BF"/>
                <w:lang w:val="es-ES_tradnl"/>
              </w:rPr>
              <w:t xml:space="preserve"> de caso de uso</w:t>
            </w:r>
          </w:p>
        </w:tc>
        <w:tc>
          <w:tcPr>
            <w:tcW w:w="6257" w:type="dxa"/>
          </w:tcPr>
          <w:p w14:paraId="500B4788" w14:textId="0C5EF9C3" w:rsidR="000C1A29" w:rsidRPr="005A4DAF" w:rsidRDefault="000C1A29" w:rsidP="00181EF9">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lastRenderedPageBreak/>
              <w:t xml:space="preserve">Desarrollo de diagramas de casos de uso a través de los </w:t>
            </w:r>
            <w:r w:rsidRPr="005A4DAF">
              <w:rPr>
                <w:rFonts w:ascii="Arial" w:eastAsiaTheme="minorEastAsia" w:hAnsi="Arial"/>
                <w:szCs w:val="20"/>
                <w:lang w:val="es-ES" w:eastAsia="en-US"/>
              </w:rPr>
              <w:lastRenderedPageBreak/>
              <w:t>estándares de UML.</w:t>
            </w:r>
          </w:p>
        </w:tc>
      </w:tr>
      <w:tr w:rsidR="00EE124B" w:rsidRPr="00206389" w14:paraId="5144E7C3" w14:textId="77777777" w:rsidTr="00181EF9">
        <w:tc>
          <w:tcPr>
            <w:tcW w:w="8642" w:type="dxa"/>
            <w:gridSpan w:val="2"/>
          </w:tcPr>
          <w:p w14:paraId="0D820D4C" w14:textId="77777777" w:rsidR="00EE124B" w:rsidRDefault="00EE124B" w:rsidP="00181EF9">
            <w:pPr>
              <w:pStyle w:val="Textoindependiente"/>
              <w:spacing w:before="245" w:line="360" w:lineRule="auto"/>
              <w:jc w:val="left"/>
              <w:rPr>
                <w:rFonts w:ascii="Arial" w:hAnsi="Arial" w:cs="Arial"/>
                <w:b/>
                <w:color w:val="365F91" w:themeColor="accent1" w:themeShade="BF"/>
                <w:lang w:val="es-ES_tradnl"/>
              </w:rPr>
            </w:pPr>
            <w:r>
              <w:rPr>
                <w:rFonts w:ascii="Arial" w:hAnsi="Arial" w:cs="Arial"/>
                <w:b/>
                <w:color w:val="365F91" w:themeColor="accent1" w:themeShade="BF"/>
                <w:lang w:val="es-ES_tradnl"/>
              </w:rPr>
              <w:lastRenderedPageBreak/>
              <w:t xml:space="preserve">Objetivo específico: </w:t>
            </w:r>
            <w:r w:rsidRPr="00330677">
              <w:rPr>
                <w:rFonts w:ascii="Arial" w:hAnsi="Arial" w:cs="Arial"/>
                <w:b/>
                <w:color w:val="365F91" w:themeColor="accent1" w:themeShade="BF"/>
                <w:lang w:val="es-ES_tradnl"/>
              </w:rPr>
              <w:t>Diseñar la propuesta de solución que cumpla con los diferentes requerimientos encontrados en el análisis para trazar una manera óptima de implementación</w:t>
            </w:r>
          </w:p>
        </w:tc>
      </w:tr>
      <w:tr w:rsidR="00EE124B" w:rsidRPr="005B2195" w14:paraId="4B6B7C1B" w14:textId="77777777" w:rsidTr="00181EF9">
        <w:tc>
          <w:tcPr>
            <w:tcW w:w="2385" w:type="dxa"/>
          </w:tcPr>
          <w:p w14:paraId="5B7C04CC" w14:textId="77777777" w:rsidR="00EE124B" w:rsidRPr="005B2195" w:rsidRDefault="00EE124B" w:rsidP="00181EF9">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Actividad </w:t>
            </w:r>
          </w:p>
        </w:tc>
        <w:tc>
          <w:tcPr>
            <w:tcW w:w="6257" w:type="dxa"/>
          </w:tcPr>
          <w:p w14:paraId="3FD0E199" w14:textId="77777777" w:rsidR="00EE124B" w:rsidRPr="005B2195" w:rsidRDefault="00EE124B" w:rsidP="00181EF9">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Descripción de a</w:t>
            </w:r>
            <w:r w:rsidRPr="005B2195">
              <w:rPr>
                <w:rFonts w:ascii="Arial" w:hAnsi="Arial" w:cs="Arial"/>
                <w:b/>
                <w:color w:val="365F91" w:themeColor="accent1" w:themeShade="BF"/>
                <w:lang w:val="es-ES_tradnl"/>
              </w:rPr>
              <w:t>lcance</w:t>
            </w:r>
          </w:p>
        </w:tc>
      </w:tr>
      <w:tr w:rsidR="00EE124B" w:rsidRPr="00206389" w14:paraId="15A86B5B" w14:textId="77777777" w:rsidTr="00181EF9">
        <w:tc>
          <w:tcPr>
            <w:tcW w:w="2385" w:type="dxa"/>
          </w:tcPr>
          <w:p w14:paraId="7584E342" w14:textId="77777777" w:rsidR="00EE124B" w:rsidRPr="00371314" w:rsidRDefault="00EE124B" w:rsidP="00181EF9">
            <w:pPr>
              <w:pStyle w:val="Textoindependiente"/>
              <w:spacing w:before="245" w:line="360" w:lineRule="auto"/>
              <w:rPr>
                <w:rFonts w:ascii="Arial" w:hAnsi="Arial" w:cs="Arial"/>
                <w:color w:val="365F91" w:themeColor="accent1" w:themeShade="BF"/>
                <w:lang w:val="es-ES_tradnl"/>
              </w:rPr>
            </w:pPr>
            <w:r w:rsidRPr="00330677">
              <w:rPr>
                <w:rFonts w:ascii="Arial" w:hAnsi="Arial" w:cs="Arial"/>
                <w:b/>
                <w:color w:val="365F91" w:themeColor="accent1" w:themeShade="BF"/>
                <w:lang w:val="es-ES_tradnl"/>
              </w:rPr>
              <w:t>Diseño de la base de datos</w:t>
            </w:r>
          </w:p>
        </w:tc>
        <w:tc>
          <w:tcPr>
            <w:tcW w:w="6257" w:type="dxa"/>
          </w:tcPr>
          <w:p w14:paraId="060F57D0" w14:textId="77777777" w:rsidR="00EE124B" w:rsidRPr="005A4DAF" w:rsidRDefault="00EE124B" w:rsidP="00181EF9">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t>Desarrollo de diagrama de base de datos relacional del repositorio requerido para resguardar la consistencia de la información de la solución.</w:t>
            </w:r>
          </w:p>
        </w:tc>
      </w:tr>
      <w:tr w:rsidR="00EE124B" w:rsidRPr="00206389" w14:paraId="69A00620" w14:textId="77777777" w:rsidTr="00181EF9">
        <w:trPr>
          <w:trHeight w:val="895"/>
        </w:trPr>
        <w:tc>
          <w:tcPr>
            <w:tcW w:w="2385" w:type="dxa"/>
          </w:tcPr>
          <w:p w14:paraId="792B3CA6" w14:textId="77777777" w:rsidR="00EE124B" w:rsidRPr="00371314" w:rsidRDefault="00EE124B" w:rsidP="00181EF9">
            <w:pPr>
              <w:pStyle w:val="Textoindependiente"/>
              <w:spacing w:before="245" w:line="360" w:lineRule="auto"/>
              <w:rPr>
                <w:rFonts w:ascii="Arial" w:hAnsi="Arial" w:cs="Arial"/>
                <w:color w:val="365F91" w:themeColor="accent1" w:themeShade="BF"/>
                <w:lang w:val="es-ES_tradnl"/>
              </w:rPr>
            </w:pPr>
            <w:r w:rsidRPr="005A4DAF">
              <w:rPr>
                <w:rFonts w:ascii="Arial" w:hAnsi="Arial" w:cs="Arial"/>
                <w:b/>
                <w:color w:val="365F91" w:themeColor="accent1" w:themeShade="BF"/>
                <w:lang w:val="es-ES_tradnl"/>
              </w:rPr>
              <w:t>Diseño de Interfaces para el sistema</w:t>
            </w:r>
          </w:p>
        </w:tc>
        <w:tc>
          <w:tcPr>
            <w:tcW w:w="6257" w:type="dxa"/>
          </w:tcPr>
          <w:p w14:paraId="0AC2AE29" w14:textId="77777777" w:rsidR="00EE124B" w:rsidRPr="005A4DAF" w:rsidRDefault="00EE124B" w:rsidP="00181EF9">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t>Generación de prototipos de las diferentes pantallas a implementar en la solución.</w:t>
            </w:r>
          </w:p>
        </w:tc>
      </w:tr>
      <w:tr w:rsidR="00EE124B" w:rsidRPr="00206389" w14:paraId="530A4527" w14:textId="77777777" w:rsidTr="00181EF9">
        <w:trPr>
          <w:trHeight w:val="895"/>
        </w:trPr>
        <w:tc>
          <w:tcPr>
            <w:tcW w:w="2385" w:type="dxa"/>
          </w:tcPr>
          <w:p w14:paraId="3B17F269" w14:textId="77777777" w:rsidR="00EE124B" w:rsidRPr="005A4DAF" w:rsidRDefault="00EE124B" w:rsidP="00181EF9">
            <w:pPr>
              <w:pStyle w:val="Textoindependiente"/>
              <w:spacing w:before="245" w:line="360" w:lineRule="auto"/>
              <w:rPr>
                <w:rFonts w:ascii="Arial" w:hAnsi="Arial" w:cs="Arial"/>
                <w:b/>
                <w:color w:val="365F91" w:themeColor="accent1" w:themeShade="BF"/>
                <w:lang w:val="es-ES_tradnl"/>
              </w:rPr>
            </w:pPr>
            <w:r w:rsidRPr="005A4DAF">
              <w:rPr>
                <w:rFonts w:ascii="Arial" w:hAnsi="Arial" w:cs="Arial"/>
                <w:b/>
                <w:color w:val="365F91" w:themeColor="accent1" w:themeShade="BF"/>
                <w:lang w:val="es-ES_tradnl"/>
              </w:rPr>
              <w:t>Diseño de procesos</w:t>
            </w:r>
          </w:p>
        </w:tc>
        <w:tc>
          <w:tcPr>
            <w:tcW w:w="6257" w:type="dxa"/>
          </w:tcPr>
          <w:p w14:paraId="20BB787E" w14:textId="77777777" w:rsidR="00EE124B" w:rsidRPr="005A4DAF" w:rsidRDefault="00EE124B" w:rsidP="00181EF9">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t>Desarrollo de diagramas de procesos de los principales flujos de trabajo de la solución.</w:t>
            </w:r>
          </w:p>
        </w:tc>
      </w:tr>
      <w:tr w:rsidR="00EE124B" w:rsidRPr="00206389" w14:paraId="78B8473E" w14:textId="77777777" w:rsidTr="00181EF9">
        <w:tc>
          <w:tcPr>
            <w:tcW w:w="8642" w:type="dxa"/>
            <w:gridSpan w:val="2"/>
          </w:tcPr>
          <w:p w14:paraId="4C0BB8AB" w14:textId="77777777" w:rsidR="00EE124B" w:rsidRDefault="00EE124B" w:rsidP="00181EF9">
            <w:pPr>
              <w:pStyle w:val="Textoindependiente"/>
              <w:spacing w:before="245" w:line="360" w:lineRule="auto"/>
              <w:jc w:val="left"/>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Objetivo específico: </w:t>
            </w:r>
            <w:r w:rsidRPr="00A9453C">
              <w:rPr>
                <w:rFonts w:ascii="Arial" w:hAnsi="Arial" w:cs="Arial"/>
                <w:b/>
                <w:color w:val="365F91" w:themeColor="accent1" w:themeShade="BF"/>
                <w:lang w:val="es-ES_tradnl"/>
              </w:rPr>
              <w:t>Implementar la solución tecnológica diseñada para la mejora de la gestión de activos de FUNDATEC</w:t>
            </w:r>
            <w:r w:rsidRPr="00A9453C" w:rsidDel="00A9453C">
              <w:rPr>
                <w:rFonts w:ascii="Arial" w:hAnsi="Arial" w:cs="Arial"/>
                <w:b/>
                <w:color w:val="365F91" w:themeColor="accent1" w:themeShade="BF"/>
                <w:lang w:val="es-ES_tradnl"/>
              </w:rPr>
              <w:t xml:space="preserve"> </w:t>
            </w:r>
          </w:p>
        </w:tc>
      </w:tr>
      <w:tr w:rsidR="00EE124B" w:rsidRPr="005B2195" w14:paraId="6FF31847" w14:textId="77777777" w:rsidTr="00181EF9">
        <w:tc>
          <w:tcPr>
            <w:tcW w:w="2385" w:type="dxa"/>
          </w:tcPr>
          <w:p w14:paraId="50920E88" w14:textId="77777777" w:rsidR="00EE124B" w:rsidRPr="005B2195" w:rsidRDefault="00EE124B" w:rsidP="00181EF9">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Actividad </w:t>
            </w:r>
          </w:p>
        </w:tc>
        <w:tc>
          <w:tcPr>
            <w:tcW w:w="6257" w:type="dxa"/>
          </w:tcPr>
          <w:p w14:paraId="0E445EBC" w14:textId="77777777" w:rsidR="00EE124B" w:rsidRPr="005B2195" w:rsidRDefault="00EE124B" w:rsidP="00181EF9">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Descripción de a</w:t>
            </w:r>
            <w:r w:rsidRPr="005B2195">
              <w:rPr>
                <w:rFonts w:ascii="Arial" w:hAnsi="Arial" w:cs="Arial"/>
                <w:b/>
                <w:color w:val="365F91" w:themeColor="accent1" w:themeShade="BF"/>
                <w:lang w:val="es-ES_tradnl"/>
              </w:rPr>
              <w:t>lcance</w:t>
            </w:r>
          </w:p>
        </w:tc>
      </w:tr>
      <w:tr w:rsidR="00EE124B" w:rsidRPr="00206389" w14:paraId="1B454A6D" w14:textId="77777777" w:rsidTr="00181EF9">
        <w:tc>
          <w:tcPr>
            <w:tcW w:w="2385" w:type="dxa"/>
          </w:tcPr>
          <w:p w14:paraId="5BF74EA8" w14:textId="77777777" w:rsidR="00EE124B" w:rsidRPr="00371314" w:rsidRDefault="00EE124B" w:rsidP="00181EF9">
            <w:pPr>
              <w:pStyle w:val="Textoindependiente"/>
              <w:spacing w:before="245" w:line="360" w:lineRule="auto"/>
              <w:rPr>
                <w:rFonts w:ascii="Arial" w:hAnsi="Arial" w:cs="Arial"/>
                <w:color w:val="365F91" w:themeColor="accent1" w:themeShade="BF"/>
                <w:lang w:val="es-ES_tradnl"/>
              </w:rPr>
            </w:pPr>
            <w:r w:rsidRPr="00A9453C">
              <w:rPr>
                <w:rFonts w:ascii="Arial" w:hAnsi="Arial" w:cs="Arial"/>
                <w:b/>
                <w:color w:val="365F91" w:themeColor="accent1" w:themeShade="BF"/>
                <w:lang w:val="es-ES_tradnl"/>
              </w:rPr>
              <w:t>Codificación del sistema</w:t>
            </w:r>
          </w:p>
        </w:tc>
        <w:tc>
          <w:tcPr>
            <w:tcW w:w="6257" w:type="dxa"/>
          </w:tcPr>
          <w:p w14:paraId="39916E67" w14:textId="77777777" w:rsidR="00EE124B" w:rsidRPr="005A4DAF" w:rsidRDefault="00EE124B" w:rsidP="00181EF9">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t>Desarrollo del código fuente, scripts de base de datos y archivos de configuración de la solución.</w:t>
            </w:r>
          </w:p>
        </w:tc>
      </w:tr>
      <w:tr w:rsidR="00EE124B" w:rsidRPr="00206389" w14:paraId="1EC3B61B" w14:textId="77777777" w:rsidTr="00181EF9">
        <w:trPr>
          <w:trHeight w:val="895"/>
        </w:trPr>
        <w:tc>
          <w:tcPr>
            <w:tcW w:w="2385" w:type="dxa"/>
          </w:tcPr>
          <w:p w14:paraId="4C44E561" w14:textId="77777777" w:rsidR="00EE124B" w:rsidRPr="00371314" w:rsidRDefault="00EE124B" w:rsidP="00181EF9">
            <w:pPr>
              <w:pStyle w:val="Textoindependiente"/>
              <w:spacing w:before="245" w:line="360" w:lineRule="auto"/>
              <w:rPr>
                <w:rFonts w:ascii="Arial" w:hAnsi="Arial" w:cs="Arial"/>
                <w:color w:val="365F91" w:themeColor="accent1" w:themeShade="BF"/>
                <w:lang w:val="es-ES_tradnl"/>
              </w:rPr>
            </w:pPr>
            <w:r w:rsidRPr="005A4DAF">
              <w:rPr>
                <w:rFonts w:ascii="Arial" w:hAnsi="Arial" w:cs="Arial"/>
                <w:b/>
                <w:color w:val="365F91" w:themeColor="accent1" w:themeShade="BF"/>
                <w:lang w:val="es-ES_tradnl"/>
              </w:rPr>
              <w:t>Elaboración de manual de implementación</w:t>
            </w:r>
          </w:p>
        </w:tc>
        <w:tc>
          <w:tcPr>
            <w:tcW w:w="6257" w:type="dxa"/>
          </w:tcPr>
          <w:p w14:paraId="0A209368" w14:textId="77777777" w:rsidR="00EE124B" w:rsidRPr="005A4DAF" w:rsidRDefault="00EE124B" w:rsidP="00181EF9">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t>Desarrollo de manual técnico para la implementación de la solución en futuros ambientes.</w:t>
            </w:r>
          </w:p>
        </w:tc>
      </w:tr>
      <w:tr w:rsidR="00EE124B" w:rsidRPr="00206389" w14:paraId="3159ACB5" w14:textId="77777777" w:rsidTr="00181EF9">
        <w:trPr>
          <w:trHeight w:val="895"/>
        </w:trPr>
        <w:tc>
          <w:tcPr>
            <w:tcW w:w="2385" w:type="dxa"/>
          </w:tcPr>
          <w:p w14:paraId="552DDB8F" w14:textId="77777777" w:rsidR="00EE124B" w:rsidRPr="005A4DAF" w:rsidRDefault="00EE124B" w:rsidP="00181EF9">
            <w:pPr>
              <w:pStyle w:val="Textoindependiente"/>
              <w:spacing w:before="245" w:line="360" w:lineRule="auto"/>
              <w:rPr>
                <w:rFonts w:ascii="Arial" w:hAnsi="Arial" w:cs="Arial"/>
                <w:b/>
                <w:color w:val="365F91" w:themeColor="accent1" w:themeShade="BF"/>
                <w:lang w:val="es-ES_tradnl"/>
              </w:rPr>
            </w:pPr>
            <w:r w:rsidRPr="00A9453C">
              <w:rPr>
                <w:rFonts w:ascii="Arial" w:hAnsi="Arial" w:cs="Arial"/>
                <w:b/>
                <w:color w:val="365F91" w:themeColor="accent1" w:themeShade="BF"/>
                <w:lang w:val="es-ES_tradnl"/>
              </w:rPr>
              <w:t>Elaboración del manual de usuario</w:t>
            </w:r>
          </w:p>
        </w:tc>
        <w:tc>
          <w:tcPr>
            <w:tcW w:w="6257" w:type="dxa"/>
          </w:tcPr>
          <w:p w14:paraId="5B4CEE2A" w14:textId="77777777" w:rsidR="00EE124B" w:rsidRPr="005A4DAF" w:rsidDel="00A9453C" w:rsidRDefault="00EE124B" w:rsidP="00181EF9">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t>Desarrollo de manual de usuario para el uso de la solución.</w:t>
            </w:r>
          </w:p>
        </w:tc>
      </w:tr>
      <w:tr w:rsidR="00857466" w:rsidRPr="00206389" w14:paraId="35E458AC" w14:textId="77777777" w:rsidTr="00181EF9">
        <w:trPr>
          <w:trHeight w:val="895"/>
        </w:trPr>
        <w:tc>
          <w:tcPr>
            <w:tcW w:w="2385" w:type="dxa"/>
          </w:tcPr>
          <w:p w14:paraId="6748D15C" w14:textId="6C6258D2" w:rsidR="00857466" w:rsidRPr="00A9453C" w:rsidRDefault="00857466" w:rsidP="00857466">
            <w:pPr>
              <w:pStyle w:val="Textoindependiente"/>
              <w:spacing w:before="245" w:line="360" w:lineRule="auto"/>
              <w:rPr>
                <w:rFonts w:ascii="Arial" w:hAnsi="Arial" w:cs="Arial"/>
                <w:b/>
                <w:color w:val="365F91" w:themeColor="accent1" w:themeShade="BF"/>
                <w:lang w:val="es-ES_tradnl"/>
              </w:rPr>
            </w:pPr>
            <w:r w:rsidRPr="00D36F17">
              <w:rPr>
                <w:rFonts w:ascii="Arial" w:hAnsi="Arial" w:cs="Arial"/>
                <w:b/>
                <w:color w:val="365F91" w:themeColor="accent1" w:themeShade="BF"/>
                <w:lang w:val="es-ES_tradnl"/>
              </w:rPr>
              <w:t>Elaboración de casos de prueba</w:t>
            </w:r>
          </w:p>
        </w:tc>
        <w:tc>
          <w:tcPr>
            <w:tcW w:w="6257" w:type="dxa"/>
          </w:tcPr>
          <w:p w14:paraId="6F94AE01" w14:textId="13F660C2" w:rsidR="00857466" w:rsidRPr="005A4DAF" w:rsidRDefault="00857466" w:rsidP="00857466">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t>Desarrollo de escenarios de pruebas de flujos básicos y alternos encontrados para la solución</w:t>
            </w:r>
          </w:p>
        </w:tc>
      </w:tr>
      <w:tr w:rsidR="00857466" w:rsidRPr="00206389" w14:paraId="0329637B" w14:textId="77777777" w:rsidTr="00181EF9">
        <w:trPr>
          <w:trHeight w:val="895"/>
        </w:trPr>
        <w:tc>
          <w:tcPr>
            <w:tcW w:w="2385" w:type="dxa"/>
          </w:tcPr>
          <w:p w14:paraId="263D71C8" w14:textId="6DEABEAD" w:rsidR="00857466" w:rsidRPr="00A9453C" w:rsidRDefault="00857466" w:rsidP="00857466">
            <w:pPr>
              <w:pStyle w:val="Textoindependiente"/>
              <w:spacing w:before="245" w:line="360" w:lineRule="auto"/>
              <w:rPr>
                <w:rFonts w:ascii="Arial" w:hAnsi="Arial" w:cs="Arial"/>
                <w:b/>
                <w:color w:val="365F91" w:themeColor="accent1" w:themeShade="BF"/>
                <w:lang w:val="es-ES_tradnl"/>
              </w:rPr>
            </w:pPr>
            <w:r w:rsidRPr="00D36F17">
              <w:rPr>
                <w:rFonts w:ascii="Arial" w:hAnsi="Arial" w:cs="Arial"/>
                <w:b/>
                <w:color w:val="365F91" w:themeColor="accent1" w:themeShade="BF"/>
                <w:lang w:val="es-ES_tradnl"/>
              </w:rPr>
              <w:lastRenderedPageBreak/>
              <w:t>Ejecución de pruebas</w:t>
            </w:r>
          </w:p>
        </w:tc>
        <w:tc>
          <w:tcPr>
            <w:tcW w:w="6257" w:type="dxa"/>
          </w:tcPr>
          <w:p w14:paraId="1E42C918" w14:textId="61A1E8A2" w:rsidR="00857466" w:rsidRPr="005A4DAF" w:rsidRDefault="00857466" w:rsidP="00857466">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t>Documentación de los resultados de las pruebas realizadas a la solución.</w:t>
            </w:r>
          </w:p>
        </w:tc>
      </w:tr>
      <w:tr w:rsidR="00857466" w:rsidRPr="00206389" w14:paraId="442479C5" w14:textId="77777777" w:rsidTr="00181EF9">
        <w:trPr>
          <w:trHeight w:val="895"/>
        </w:trPr>
        <w:tc>
          <w:tcPr>
            <w:tcW w:w="2385" w:type="dxa"/>
          </w:tcPr>
          <w:p w14:paraId="165D6A0F" w14:textId="1B667D60" w:rsidR="00857466" w:rsidRPr="00A9453C" w:rsidRDefault="00857466" w:rsidP="00857466">
            <w:pPr>
              <w:pStyle w:val="Textoindependiente"/>
              <w:spacing w:before="245" w:line="360" w:lineRule="auto"/>
              <w:rPr>
                <w:rFonts w:ascii="Arial" w:hAnsi="Arial" w:cs="Arial"/>
                <w:b/>
                <w:color w:val="365F91" w:themeColor="accent1" w:themeShade="BF"/>
                <w:lang w:val="es-ES_tradnl"/>
              </w:rPr>
            </w:pPr>
            <w:r w:rsidRPr="00D36F17">
              <w:rPr>
                <w:rFonts w:ascii="Arial" w:hAnsi="Arial" w:cs="Arial"/>
                <w:b/>
                <w:color w:val="365F91" w:themeColor="accent1" w:themeShade="BF"/>
                <w:lang w:val="es-ES_tradnl"/>
              </w:rPr>
              <w:t>Corrección de software</w:t>
            </w:r>
          </w:p>
        </w:tc>
        <w:tc>
          <w:tcPr>
            <w:tcW w:w="6257" w:type="dxa"/>
          </w:tcPr>
          <w:p w14:paraId="18BA74ED" w14:textId="45E47C47" w:rsidR="00857466" w:rsidRPr="005A4DAF" w:rsidRDefault="00857466" w:rsidP="00857466">
            <w:pPr>
              <w:pStyle w:val="Textoindependiente"/>
              <w:spacing w:before="245" w:line="360" w:lineRule="auto"/>
              <w:rPr>
                <w:rFonts w:ascii="Arial" w:eastAsiaTheme="minorEastAsia" w:hAnsi="Arial"/>
                <w:szCs w:val="20"/>
                <w:lang w:val="es-ES" w:eastAsia="en-US"/>
              </w:rPr>
            </w:pPr>
            <w:r w:rsidRPr="005A4DAF">
              <w:rPr>
                <w:rFonts w:ascii="Arial" w:eastAsiaTheme="minorEastAsia" w:hAnsi="Arial"/>
                <w:szCs w:val="20"/>
                <w:lang w:val="es-ES" w:eastAsia="en-US"/>
              </w:rPr>
              <w:t>Modificaciones a la codificación de la aplicación para las correcciones pertinentes encontradas durante la ejecución de las pruebas.</w:t>
            </w:r>
          </w:p>
        </w:tc>
      </w:tr>
      <w:tr w:rsidR="00EE124B" w:rsidRPr="00206389" w14:paraId="2BFAFCCF" w14:textId="77777777" w:rsidTr="00181EF9">
        <w:tc>
          <w:tcPr>
            <w:tcW w:w="8642" w:type="dxa"/>
            <w:gridSpan w:val="2"/>
          </w:tcPr>
          <w:p w14:paraId="5843615C" w14:textId="77777777" w:rsidR="00EE124B" w:rsidRDefault="00EE124B" w:rsidP="00181EF9">
            <w:pPr>
              <w:pStyle w:val="Textoindependiente"/>
              <w:spacing w:before="245" w:line="360" w:lineRule="auto"/>
              <w:jc w:val="left"/>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Objetivo específico: </w:t>
            </w:r>
            <w:r w:rsidRPr="00D36F17">
              <w:rPr>
                <w:rFonts w:ascii="Arial" w:hAnsi="Arial" w:cs="Arial"/>
                <w:b/>
                <w:color w:val="365F91" w:themeColor="accent1" w:themeShade="BF"/>
                <w:lang w:val="es-ES_tradnl"/>
              </w:rPr>
              <w:t>Evaluar la implementación del diseño propuesto, considerando eficiencia y eficacia, calidad, seguridad y mejora continua; para determinar si la solución presentada ayuda a resolver la problemática del instituto.</w:t>
            </w:r>
          </w:p>
        </w:tc>
      </w:tr>
      <w:tr w:rsidR="00EE124B" w:rsidRPr="005B2195" w14:paraId="1514522A" w14:textId="77777777" w:rsidTr="00181EF9">
        <w:tc>
          <w:tcPr>
            <w:tcW w:w="2385" w:type="dxa"/>
          </w:tcPr>
          <w:p w14:paraId="56C16ABD" w14:textId="77777777" w:rsidR="00EE124B" w:rsidRPr="005B2195" w:rsidRDefault="00EE124B" w:rsidP="00181EF9">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Actividad </w:t>
            </w:r>
          </w:p>
        </w:tc>
        <w:tc>
          <w:tcPr>
            <w:tcW w:w="6257" w:type="dxa"/>
          </w:tcPr>
          <w:p w14:paraId="5528B0D2" w14:textId="77777777" w:rsidR="00EE124B" w:rsidRPr="005B2195" w:rsidRDefault="00EE124B" w:rsidP="00181EF9">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Descripción de a</w:t>
            </w:r>
            <w:r w:rsidRPr="005B2195">
              <w:rPr>
                <w:rFonts w:ascii="Arial" w:hAnsi="Arial" w:cs="Arial"/>
                <w:b/>
                <w:color w:val="365F91" w:themeColor="accent1" w:themeShade="BF"/>
                <w:lang w:val="es-ES_tradnl"/>
              </w:rPr>
              <w:t>lcance</w:t>
            </w:r>
          </w:p>
        </w:tc>
      </w:tr>
      <w:tr w:rsidR="00EE124B" w:rsidRPr="00206389" w14:paraId="623A59A3" w14:textId="77777777" w:rsidTr="00181EF9">
        <w:tc>
          <w:tcPr>
            <w:tcW w:w="2385" w:type="dxa"/>
          </w:tcPr>
          <w:p w14:paraId="47A0E1FC" w14:textId="6561F5C6" w:rsidR="00EE124B" w:rsidRPr="00371314" w:rsidRDefault="00857466" w:rsidP="00181EF9">
            <w:pPr>
              <w:pStyle w:val="Textoindependiente"/>
              <w:spacing w:before="245" w:line="360" w:lineRule="auto"/>
              <w:rPr>
                <w:rFonts w:ascii="Arial" w:hAnsi="Arial" w:cs="Arial"/>
                <w:color w:val="365F91" w:themeColor="accent1" w:themeShade="BF"/>
                <w:lang w:val="es-ES_tradnl"/>
              </w:rPr>
            </w:pPr>
            <w:r w:rsidRPr="00857466">
              <w:rPr>
                <w:rFonts w:ascii="Arial" w:hAnsi="Arial" w:cs="Arial"/>
                <w:b/>
                <w:color w:val="365F91" w:themeColor="accent1" w:themeShade="BF"/>
                <w:lang w:val="es-ES_tradnl"/>
              </w:rPr>
              <w:t>Evaluación del producto puesto en producción</w:t>
            </w:r>
          </w:p>
        </w:tc>
        <w:tc>
          <w:tcPr>
            <w:tcW w:w="6257" w:type="dxa"/>
          </w:tcPr>
          <w:p w14:paraId="020A5A64" w14:textId="0A59828C" w:rsidR="00EE124B" w:rsidRPr="005A4DAF" w:rsidRDefault="00857466" w:rsidP="00857466">
            <w:pPr>
              <w:pStyle w:val="Textoindependiente"/>
              <w:spacing w:before="245" w:line="360" w:lineRule="auto"/>
              <w:rPr>
                <w:rFonts w:ascii="Arial" w:eastAsiaTheme="minorEastAsia" w:hAnsi="Arial"/>
                <w:szCs w:val="20"/>
                <w:lang w:val="es-ES" w:eastAsia="en-US"/>
              </w:rPr>
            </w:pPr>
            <w:r w:rsidRPr="00857466">
              <w:rPr>
                <w:rFonts w:ascii="Arial" w:eastAsiaTheme="minorEastAsia" w:hAnsi="Arial"/>
                <w:szCs w:val="20"/>
                <w:lang w:val="es-ES" w:eastAsia="en-US"/>
              </w:rPr>
              <w:t>Elaboración de las métricas de calidad para el sistema y evaluación del sistema según las métricas de calidad propuestas.</w:t>
            </w:r>
          </w:p>
        </w:tc>
      </w:tr>
    </w:tbl>
    <w:p w14:paraId="357F3855" w14:textId="48031DCA" w:rsidR="00EE124B" w:rsidRPr="005A4DAF" w:rsidRDefault="00181EF9" w:rsidP="00181EF9">
      <w:pPr>
        <w:pStyle w:val="Descripcin"/>
        <w:rPr>
          <w:lang w:val="es-ES_tradnl"/>
        </w:rPr>
      </w:pPr>
      <w:bookmarkStart w:id="77" w:name="_Toc513494124"/>
      <w:r w:rsidRPr="00181EF9">
        <w:rPr>
          <w:sz w:val="18"/>
        </w:rPr>
        <w:t xml:space="preserve">Fuente: </w:t>
      </w:r>
      <w:r w:rsidR="00EE124B" w:rsidRPr="00181EF9">
        <w:rPr>
          <w:sz w:val="18"/>
        </w:rPr>
        <w:t>elaboración propia.</w:t>
      </w:r>
      <w:bookmarkEnd w:id="77"/>
    </w:p>
    <w:bookmarkEnd w:id="72"/>
    <w:p w14:paraId="49F39A9A" w14:textId="77777777" w:rsidR="000F327E" w:rsidRDefault="000F327E" w:rsidP="000F327E">
      <w:pPr>
        <w:rPr>
          <w:lang w:val="es-ES"/>
        </w:rPr>
      </w:pPr>
      <w:r>
        <w:rPr>
          <w:lang w:val="es-ES"/>
        </w:rPr>
        <w:t xml:space="preserve"> </w:t>
      </w:r>
    </w:p>
    <w:p w14:paraId="49F39A9B" w14:textId="77777777" w:rsidR="000F327E" w:rsidRPr="000F327E" w:rsidRDefault="000F327E" w:rsidP="000F327E">
      <w:pPr>
        <w:pStyle w:val="Ttulo2"/>
        <w:rPr>
          <w:lang w:val="es-ES"/>
        </w:rPr>
      </w:pPr>
      <w:bookmarkStart w:id="78" w:name="_Toc507351813"/>
      <w:r>
        <w:rPr>
          <w:lang w:val="es-ES"/>
        </w:rPr>
        <w:t>2.</w:t>
      </w:r>
      <w:r w:rsidR="00967036">
        <w:rPr>
          <w:lang w:val="es-ES"/>
        </w:rPr>
        <w:t>5</w:t>
      </w:r>
      <w:r>
        <w:rPr>
          <w:lang w:val="es-ES"/>
        </w:rPr>
        <w:t>. Cronograma</w:t>
      </w:r>
      <w:bookmarkEnd w:id="78"/>
    </w:p>
    <w:p w14:paraId="5A06A374" w14:textId="0ED4F739" w:rsidR="004B389C" w:rsidRDefault="004B389C" w:rsidP="00795FDB">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A continuación, se muestra el cronograma detallado con el tiempo de cada actividad contenida en su respectivo objetivo específico.</w:t>
      </w:r>
    </w:p>
    <w:p w14:paraId="49F39A9C" w14:textId="7A3D740D" w:rsidR="000F327E" w:rsidRDefault="000F327E" w:rsidP="00795FDB">
      <w:pPr>
        <w:pStyle w:val="Textoindependiente"/>
        <w:spacing w:before="245" w:line="360" w:lineRule="auto"/>
        <w:rPr>
          <w:rFonts w:ascii="Arial" w:eastAsiaTheme="minorEastAsia" w:hAnsi="Arial"/>
          <w:szCs w:val="20"/>
          <w:lang w:val="es-ES" w:eastAsia="en-US"/>
        </w:rPr>
      </w:pPr>
      <w:r w:rsidRPr="00795FDB">
        <w:rPr>
          <w:rFonts w:ascii="Arial" w:eastAsiaTheme="minorEastAsia" w:hAnsi="Arial"/>
          <w:szCs w:val="20"/>
          <w:lang w:val="es-ES" w:eastAsia="en-US"/>
        </w:rPr>
        <w:t xml:space="preserve"> </w:t>
      </w:r>
      <w:r w:rsidR="004B389C">
        <w:rPr>
          <w:noProof/>
        </w:rPr>
        <w:drawing>
          <wp:inline distT="0" distB="0" distL="0" distR="0" wp14:anchorId="34CB6258" wp14:editId="66EF0270">
            <wp:extent cx="5400040" cy="15855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585595"/>
                    </a:xfrm>
                    <a:prstGeom prst="rect">
                      <a:avLst/>
                    </a:prstGeom>
                  </pic:spPr>
                </pic:pic>
              </a:graphicData>
            </a:graphic>
          </wp:inline>
        </w:drawing>
      </w:r>
    </w:p>
    <w:p w14:paraId="41B52E2D" w14:textId="77777777" w:rsidR="004B389C" w:rsidRPr="005A4DAF" w:rsidRDefault="004B389C" w:rsidP="004B389C">
      <w:pPr>
        <w:pStyle w:val="Descripcin"/>
        <w:rPr>
          <w:lang w:val="es-ES_tradnl"/>
        </w:rPr>
      </w:pPr>
      <w:r w:rsidRPr="00181EF9">
        <w:rPr>
          <w:sz w:val="18"/>
        </w:rPr>
        <w:t>Fuente: elaboración propia.</w:t>
      </w:r>
    </w:p>
    <w:p w14:paraId="229A101C" w14:textId="02A9A896" w:rsidR="004B389C" w:rsidRPr="00795FDB" w:rsidDel="004B389C" w:rsidRDefault="004B389C" w:rsidP="00795FDB">
      <w:pPr>
        <w:pStyle w:val="Textoindependiente"/>
        <w:spacing w:before="245" w:line="360" w:lineRule="auto"/>
        <w:rPr>
          <w:del w:id="79" w:author="Eddy Gerardo Nunez Salazar" w:date="2018-05-28T14:31:00Z"/>
          <w:rFonts w:ascii="Arial" w:eastAsiaTheme="minorEastAsia" w:hAnsi="Arial"/>
          <w:szCs w:val="20"/>
          <w:lang w:val="es-ES" w:eastAsia="en-US"/>
        </w:rPr>
      </w:pPr>
    </w:p>
    <w:p w14:paraId="49F39A9D" w14:textId="77777777" w:rsidR="009B5529" w:rsidRPr="00D9490F" w:rsidRDefault="008C66CB" w:rsidP="008C66CB">
      <w:pPr>
        <w:pStyle w:val="Ttulo2"/>
        <w:rPr>
          <w:lang w:val="es-ES"/>
        </w:rPr>
      </w:pPr>
      <w:bookmarkStart w:id="80" w:name="_Toc507351814"/>
      <w:r>
        <w:rPr>
          <w:lang w:val="es-ES"/>
        </w:rPr>
        <w:lastRenderedPageBreak/>
        <w:t>2.</w:t>
      </w:r>
      <w:r w:rsidR="000F327E">
        <w:rPr>
          <w:lang w:val="es-ES"/>
        </w:rPr>
        <w:t>3</w:t>
      </w:r>
      <w:r>
        <w:rPr>
          <w:lang w:val="es-ES"/>
        </w:rPr>
        <w:t xml:space="preserve"> </w:t>
      </w:r>
      <w:r w:rsidR="00184FC7">
        <w:rPr>
          <w:lang w:val="es-ES"/>
        </w:rPr>
        <w:t>Metodología de</w:t>
      </w:r>
      <w:r w:rsidR="000C0492">
        <w:rPr>
          <w:lang w:val="es-ES"/>
        </w:rPr>
        <w:t xml:space="preserve"> la pasantía</w:t>
      </w:r>
      <w:bookmarkEnd w:id="80"/>
    </w:p>
    <w:p w14:paraId="49F39A9E" w14:textId="683D3690" w:rsidR="00BD3F88" w:rsidRDefault="001265AC" w:rsidP="00BD3F88">
      <w:pPr>
        <w:rPr>
          <w:lang w:val="es-ES"/>
        </w:rPr>
      </w:pPr>
      <w:r>
        <w:rPr>
          <w:lang w:val="es-ES"/>
        </w:rPr>
        <w:t>A continuación, se describe la metodología de trabajo para las actividades por objetivo específico de la pasantía.</w:t>
      </w:r>
    </w:p>
    <w:tbl>
      <w:tblPr>
        <w:tblStyle w:val="Tablaconcuadrcula"/>
        <w:tblW w:w="8642" w:type="dxa"/>
        <w:tblLayout w:type="fixed"/>
        <w:tblLook w:val="04A0" w:firstRow="1" w:lastRow="0" w:firstColumn="1" w:lastColumn="0" w:noHBand="0" w:noVBand="1"/>
      </w:tblPr>
      <w:tblGrid>
        <w:gridCol w:w="2385"/>
        <w:gridCol w:w="6257"/>
      </w:tblGrid>
      <w:tr w:rsidR="006F523B" w:rsidRPr="00E73145" w14:paraId="08220FA3" w14:textId="77777777" w:rsidTr="00E73145">
        <w:tc>
          <w:tcPr>
            <w:tcW w:w="8642" w:type="dxa"/>
            <w:gridSpan w:val="2"/>
          </w:tcPr>
          <w:p w14:paraId="7C9C02BD" w14:textId="77777777" w:rsidR="006F523B" w:rsidRDefault="006F523B" w:rsidP="00E73145">
            <w:pPr>
              <w:pStyle w:val="Textoindependiente"/>
              <w:spacing w:before="245" w:line="360" w:lineRule="auto"/>
              <w:jc w:val="left"/>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Objetivo específico: </w:t>
            </w:r>
            <w:r w:rsidRPr="00593AE2">
              <w:rPr>
                <w:rFonts w:ascii="Arial" w:hAnsi="Arial" w:cs="Arial"/>
                <w:b/>
                <w:color w:val="365F91" w:themeColor="accent1" w:themeShade="BF"/>
                <w:lang w:val="es-ES_tradnl"/>
              </w:rPr>
              <w:t>Diagnosticar el estado actual de los procesos de gestión de activos de FUNDATEC.</w:t>
            </w:r>
          </w:p>
        </w:tc>
      </w:tr>
      <w:tr w:rsidR="006F523B" w:rsidRPr="00371314" w14:paraId="0912BB6C" w14:textId="77777777" w:rsidTr="00E73145">
        <w:tc>
          <w:tcPr>
            <w:tcW w:w="2385" w:type="dxa"/>
          </w:tcPr>
          <w:p w14:paraId="1DBEA72D" w14:textId="77777777" w:rsidR="006F523B" w:rsidRPr="005B2195" w:rsidRDefault="006F523B" w:rsidP="00E7314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Actividad </w:t>
            </w:r>
          </w:p>
        </w:tc>
        <w:tc>
          <w:tcPr>
            <w:tcW w:w="6257" w:type="dxa"/>
          </w:tcPr>
          <w:p w14:paraId="36201D59" w14:textId="13A941BB" w:rsidR="006F523B" w:rsidRPr="005B2195" w:rsidRDefault="005F6A4C" w:rsidP="00E7314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Metodología</w:t>
            </w:r>
          </w:p>
        </w:tc>
      </w:tr>
      <w:tr w:rsidR="006F523B" w:rsidRPr="00E73145" w14:paraId="366A9F8B" w14:textId="77777777" w:rsidTr="00E73145">
        <w:tc>
          <w:tcPr>
            <w:tcW w:w="2385" w:type="dxa"/>
          </w:tcPr>
          <w:p w14:paraId="2EACDAC7" w14:textId="30547844" w:rsidR="006F523B" w:rsidRPr="00371314" w:rsidRDefault="005F6A4C" w:rsidP="00E73145">
            <w:pPr>
              <w:pStyle w:val="Textoindependiente"/>
              <w:spacing w:before="245" w:line="360" w:lineRule="auto"/>
              <w:rPr>
                <w:rFonts w:ascii="Arial" w:hAnsi="Arial" w:cs="Arial"/>
                <w:color w:val="365F91" w:themeColor="accent1" w:themeShade="BF"/>
                <w:lang w:val="es-ES_tradnl"/>
              </w:rPr>
            </w:pPr>
            <w:r>
              <w:rPr>
                <w:rFonts w:ascii="Arial" w:hAnsi="Arial" w:cs="Arial"/>
                <w:b/>
                <w:color w:val="365F91" w:themeColor="accent1" w:themeShade="BF"/>
                <w:lang w:val="es-ES_tradnl"/>
              </w:rPr>
              <w:t>A1</w:t>
            </w:r>
          </w:p>
        </w:tc>
        <w:tc>
          <w:tcPr>
            <w:tcW w:w="6257" w:type="dxa"/>
          </w:tcPr>
          <w:p w14:paraId="6799E195" w14:textId="77777777" w:rsidR="005F6A4C" w:rsidRDefault="005F6A4C" w:rsidP="00E73145">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Se realizaron una serie de reuniones con el Patrocinador donde se tomó nota del estado del proceso.</w:t>
            </w:r>
          </w:p>
          <w:p w14:paraId="7DA56BB8" w14:textId="77777777" w:rsidR="005F6A4C" w:rsidRDefault="005F6A4C" w:rsidP="00E73145">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Se desarrolló una plantilla de minuta donde se tomaron nota de cada reunión.</w:t>
            </w:r>
          </w:p>
          <w:p w14:paraId="3851D524" w14:textId="4CB4AEA4" w:rsidR="006F523B" w:rsidRPr="005A4DAF" w:rsidRDefault="005F6A4C" w:rsidP="00E73145">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Se desarrolló un documento con los formatos pertinentes para el informe de diagnóstico.</w:t>
            </w:r>
            <w:del w:id="81" w:author="Eddy Gerardo Nunez Salazar" w:date="2018-05-28T15:13:00Z">
              <w:r w:rsidDel="005F6A4C">
                <w:rPr>
                  <w:rFonts w:ascii="Arial" w:eastAsiaTheme="minorEastAsia" w:hAnsi="Arial"/>
                  <w:szCs w:val="20"/>
                  <w:lang w:val="es-ES" w:eastAsia="en-US"/>
                </w:rPr>
                <w:delText xml:space="preserve"> </w:delText>
              </w:r>
            </w:del>
          </w:p>
        </w:tc>
      </w:tr>
      <w:tr w:rsidR="006F523B" w:rsidRPr="00E73145" w14:paraId="079189F0" w14:textId="77777777" w:rsidTr="00E73145">
        <w:tc>
          <w:tcPr>
            <w:tcW w:w="8642" w:type="dxa"/>
            <w:gridSpan w:val="2"/>
          </w:tcPr>
          <w:p w14:paraId="33776CB1" w14:textId="77777777" w:rsidR="006F523B" w:rsidRDefault="006F523B" w:rsidP="00E73145">
            <w:pPr>
              <w:pStyle w:val="Textoindependiente"/>
              <w:spacing w:before="245" w:line="360" w:lineRule="auto"/>
              <w:jc w:val="left"/>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Objetivo específico: </w:t>
            </w:r>
            <w:r w:rsidRPr="00330677">
              <w:rPr>
                <w:rFonts w:ascii="Arial" w:hAnsi="Arial" w:cs="Arial"/>
                <w:b/>
                <w:color w:val="365F91" w:themeColor="accent1" w:themeShade="BF"/>
                <w:lang w:val="es-ES_tradnl"/>
              </w:rPr>
              <w:t>Analizar las necesidades en la gestión de activos basados en el diagnóstico realizado para definir los requerimientos de la solución tecnológica a implementar</w:t>
            </w:r>
          </w:p>
        </w:tc>
      </w:tr>
      <w:tr w:rsidR="006F523B" w:rsidRPr="00371314" w14:paraId="7E3D472D" w14:textId="77777777" w:rsidTr="00E73145">
        <w:tc>
          <w:tcPr>
            <w:tcW w:w="2385" w:type="dxa"/>
          </w:tcPr>
          <w:p w14:paraId="7565622C" w14:textId="77777777" w:rsidR="006F523B" w:rsidRPr="005B2195" w:rsidRDefault="006F523B" w:rsidP="00E7314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Actividad </w:t>
            </w:r>
          </w:p>
        </w:tc>
        <w:tc>
          <w:tcPr>
            <w:tcW w:w="6257" w:type="dxa"/>
          </w:tcPr>
          <w:p w14:paraId="4D7435B5" w14:textId="6B1EAAB5" w:rsidR="006F523B" w:rsidRPr="005B2195" w:rsidRDefault="005F6A4C" w:rsidP="00E7314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Metodología</w:t>
            </w:r>
          </w:p>
        </w:tc>
      </w:tr>
      <w:tr w:rsidR="006F523B" w:rsidRPr="00E73145" w14:paraId="38888260" w14:textId="77777777" w:rsidTr="00E73145">
        <w:tc>
          <w:tcPr>
            <w:tcW w:w="2385" w:type="dxa"/>
          </w:tcPr>
          <w:p w14:paraId="0FE0952B" w14:textId="33968B04" w:rsidR="006F523B" w:rsidRPr="00371314" w:rsidRDefault="005F6A4C" w:rsidP="00E73145">
            <w:pPr>
              <w:pStyle w:val="Textoindependiente"/>
              <w:spacing w:before="245" w:line="360" w:lineRule="auto"/>
              <w:rPr>
                <w:rFonts w:ascii="Arial" w:hAnsi="Arial" w:cs="Arial"/>
                <w:color w:val="365F91" w:themeColor="accent1" w:themeShade="BF"/>
                <w:lang w:val="es-ES_tradnl"/>
              </w:rPr>
            </w:pPr>
            <w:r>
              <w:rPr>
                <w:rFonts w:ascii="Arial" w:hAnsi="Arial" w:cs="Arial"/>
                <w:b/>
                <w:color w:val="365F91" w:themeColor="accent1" w:themeShade="BF"/>
                <w:lang w:val="es-ES_tradnl"/>
              </w:rPr>
              <w:t>B1</w:t>
            </w:r>
          </w:p>
        </w:tc>
        <w:tc>
          <w:tcPr>
            <w:tcW w:w="6257" w:type="dxa"/>
          </w:tcPr>
          <w:p w14:paraId="577C7BD2" w14:textId="61D81700" w:rsidR="006F523B" w:rsidRDefault="0008013B" w:rsidP="00E73145">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Se le solicitó una plantilla al Patrocinador para la elaboración de los requerimientos y se desarrollo bajo la forma en que FUNDATEC desarrolla los requerimientos internos.</w:t>
            </w:r>
          </w:p>
          <w:p w14:paraId="35C74400" w14:textId="4A6AC93A" w:rsidR="0008013B" w:rsidRPr="005A4DAF" w:rsidRDefault="0008013B" w:rsidP="00E73145">
            <w:pPr>
              <w:pStyle w:val="Textoindependiente"/>
              <w:spacing w:before="245" w:line="360" w:lineRule="auto"/>
              <w:rPr>
                <w:rFonts w:ascii="Arial" w:eastAsiaTheme="minorEastAsia" w:hAnsi="Arial"/>
                <w:szCs w:val="20"/>
                <w:lang w:val="es-ES" w:eastAsia="en-US"/>
              </w:rPr>
            </w:pPr>
            <w:r>
              <w:rPr>
                <w:rFonts w:ascii="Arial" w:eastAsiaTheme="minorEastAsia" w:hAnsi="Arial"/>
                <w:szCs w:val="20"/>
                <w:lang w:val="es-ES" w:eastAsia="en-US"/>
              </w:rPr>
              <w:t>Se analiza el diagnostico realizado del proceso y se desarrolla los requerimientos necesarios y se validan con el Patrocinador.</w:t>
            </w:r>
          </w:p>
        </w:tc>
      </w:tr>
      <w:tr w:rsidR="006F523B" w:rsidRPr="00E73145" w14:paraId="234109C7" w14:textId="77777777" w:rsidTr="00E73145">
        <w:trPr>
          <w:trHeight w:val="895"/>
        </w:trPr>
        <w:tc>
          <w:tcPr>
            <w:tcW w:w="2385" w:type="dxa"/>
          </w:tcPr>
          <w:p w14:paraId="67FE7690" w14:textId="315FE8C7" w:rsidR="006F523B" w:rsidRPr="00371314" w:rsidRDefault="005F6A4C" w:rsidP="00E73145">
            <w:pPr>
              <w:pStyle w:val="Textoindependiente"/>
              <w:spacing w:before="245" w:line="360" w:lineRule="auto"/>
              <w:rPr>
                <w:rFonts w:ascii="Arial" w:hAnsi="Arial" w:cs="Arial"/>
                <w:color w:val="365F91" w:themeColor="accent1" w:themeShade="BF"/>
                <w:lang w:val="es-ES_tradnl"/>
              </w:rPr>
            </w:pPr>
            <w:r>
              <w:rPr>
                <w:rFonts w:ascii="Arial" w:hAnsi="Arial" w:cs="Arial"/>
                <w:b/>
                <w:color w:val="365F91" w:themeColor="accent1" w:themeShade="BF"/>
                <w:lang w:val="es-ES_tradnl"/>
              </w:rPr>
              <w:t>B2</w:t>
            </w:r>
          </w:p>
        </w:tc>
        <w:tc>
          <w:tcPr>
            <w:tcW w:w="6257" w:type="dxa"/>
          </w:tcPr>
          <w:p w14:paraId="28175C6A" w14:textId="33D3DB22" w:rsidR="006F523B" w:rsidRPr="005A4DAF" w:rsidRDefault="0008013B" w:rsidP="00E73145">
            <w:pPr>
              <w:pStyle w:val="Textoindependiente"/>
              <w:spacing w:before="245" w:line="360" w:lineRule="auto"/>
              <w:rPr>
                <w:rFonts w:ascii="Arial" w:eastAsiaTheme="minorEastAsia" w:hAnsi="Arial"/>
                <w:szCs w:val="20"/>
                <w:lang w:val="es-ES" w:eastAsia="en-US"/>
              </w:rPr>
            </w:pPr>
            <w:ins w:id="82" w:author="Eddy Gerardo Nunez Salazar" w:date="2018-05-28T15:20:00Z">
              <w:r>
                <w:rPr>
                  <w:rFonts w:ascii="Arial" w:eastAsiaTheme="minorEastAsia" w:hAnsi="Arial"/>
                  <w:szCs w:val="20"/>
                  <w:lang w:val="es-ES" w:eastAsia="en-US"/>
                </w:rPr>
                <w:t xml:space="preserve">Se utiliza </w:t>
              </w:r>
            </w:ins>
            <w:ins w:id="83" w:author="Eddy Gerardo Nunez Salazar" w:date="2018-05-28T15:33:00Z">
              <w:r w:rsidR="00F21989">
                <w:rPr>
                  <w:rFonts w:ascii="Arial" w:eastAsiaTheme="minorEastAsia" w:hAnsi="Arial"/>
                  <w:szCs w:val="20"/>
                  <w:lang w:val="es-ES" w:eastAsia="en-US"/>
                </w:rPr>
                <w:t>la</w:t>
              </w:r>
            </w:ins>
            <w:ins w:id="84" w:author="Eddy Gerardo Nunez Salazar" w:date="2018-05-28T15:20:00Z">
              <w:r>
                <w:rPr>
                  <w:rFonts w:ascii="Arial" w:eastAsiaTheme="minorEastAsia" w:hAnsi="Arial"/>
                  <w:szCs w:val="20"/>
                  <w:lang w:val="es-ES" w:eastAsia="en-US"/>
                </w:rPr>
                <w:t xml:space="preserve"> herramienta para el desarrollo de los diagramas de clases</w:t>
              </w:r>
            </w:ins>
            <w:ins w:id="85" w:author="Eddy Gerardo Nunez Salazar" w:date="2018-05-28T15:33:00Z">
              <w:r w:rsidR="00F21989">
                <w:rPr>
                  <w:rFonts w:ascii="Arial" w:eastAsiaTheme="minorEastAsia" w:hAnsi="Arial"/>
                  <w:szCs w:val="20"/>
                  <w:lang w:val="es-ES" w:eastAsia="en-US"/>
                </w:rPr>
                <w:t>, draw.io</w:t>
              </w:r>
            </w:ins>
            <w:ins w:id="86" w:author="Eddy Gerardo Nunez Salazar" w:date="2018-05-28T15:21:00Z">
              <w:r>
                <w:rPr>
                  <w:rFonts w:ascii="Arial" w:eastAsiaTheme="minorEastAsia" w:hAnsi="Arial"/>
                  <w:szCs w:val="20"/>
                  <w:lang w:val="es-ES" w:eastAsia="en-US"/>
                </w:rPr>
                <w:t xml:space="preserve">, </w:t>
              </w:r>
            </w:ins>
            <w:ins w:id="87" w:author="Eddy Gerardo Nunez Salazar" w:date="2018-05-28T15:33:00Z">
              <w:r w:rsidR="00F21989">
                <w:rPr>
                  <w:rFonts w:ascii="Arial" w:eastAsiaTheme="minorEastAsia" w:hAnsi="Arial"/>
                  <w:szCs w:val="20"/>
                  <w:lang w:val="es-ES" w:eastAsia="en-US"/>
                </w:rPr>
                <w:t xml:space="preserve">que trabaja </w:t>
              </w:r>
            </w:ins>
            <w:ins w:id="88" w:author="Eddy Gerardo Nunez Salazar" w:date="2018-05-28T15:21:00Z">
              <w:r>
                <w:rPr>
                  <w:rFonts w:ascii="Arial" w:eastAsiaTheme="minorEastAsia" w:hAnsi="Arial"/>
                  <w:szCs w:val="20"/>
                  <w:lang w:val="es-ES" w:eastAsia="en-US"/>
                </w:rPr>
                <w:t>bajo</w:t>
              </w:r>
            </w:ins>
            <w:ins w:id="89" w:author="Eddy Gerardo Nunez Salazar" w:date="2018-05-28T15:22:00Z">
              <w:r>
                <w:rPr>
                  <w:rFonts w:ascii="Arial" w:eastAsiaTheme="minorEastAsia" w:hAnsi="Arial"/>
                  <w:szCs w:val="20"/>
                  <w:lang w:val="es-ES" w:eastAsia="en-US"/>
                </w:rPr>
                <w:t xml:space="preserve"> el </w:t>
              </w:r>
            </w:ins>
            <w:ins w:id="90" w:author="Eddy Gerardo Nunez Salazar" w:date="2018-05-28T15:23:00Z">
              <w:r>
                <w:rPr>
                  <w:rFonts w:ascii="Arial" w:eastAsiaTheme="minorEastAsia" w:hAnsi="Arial"/>
                  <w:szCs w:val="20"/>
                  <w:lang w:val="es-ES" w:eastAsia="en-US"/>
                </w:rPr>
                <w:t>lenguaje unificado de modelado (UML).</w:t>
              </w:r>
            </w:ins>
          </w:p>
        </w:tc>
      </w:tr>
      <w:tr w:rsidR="006F523B" w:rsidRPr="00E73145" w14:paraId="19B3BA9D" w14:textId="77777777" w:rsidTr="00E73145">
        <w:trPr>
          <w:trHeight w:val="895"/>
        </w:trPr>
        <w:tc>
          <w:tcPr>
            <w:tcW w:w="2385" w:type="dxa"/>
          </w:tcPr>
          <w:p w14:paraId="1120E4C6" w14:textId="574CC550" w:rsidR="006F523B" w:rsidRPr="00330677" w:rsidRDefault="005F6A4C" w:rsidP="00E73145">
            <w:pPr>
              <w:pStyle w:val="Textoindependiente"/>
              <w:spacing w:before="245" w:line="360" w:lineRule="auto"/>
              <w:rPr>
                <w:rFonts w:ascii="Arial" w:hAnsi="Arial" w:cs="Arial"/>
                <w:b/>
                <w:color w:val="365F91" w:themeColor="accent1" w:themeShade="BF"/>
                <w:lang w:val="es-ES_tradnl"/>
              </w:rPr>
            </w:pPr>
            <w:r>
              <w:rPr>
                <w:rFonts w:ascii="Arial" w:hAnsi="Arial" w:cs="Arial"/>
                <w:b/>
                <w:color w:val="365F91" w:themeColor="accent1" w:themeShade="BF"/>
                <w:lang w:val="es-ES_tradnl"/>
              </w:rPr>
              <w:lastRenderedPageBreak/>
              <w:t>B3</w:t>
            </w:r>
          </w:p>
        </w:tc>
        <w:tc>
          <w:tcPr>
            <w:tcW w:w="6257" w:type="dxa"/>
          </w:tcPr>
          <w:p w14:paraId="35F52C5D" w14:textId="50FDFBF9" w:rsidR="006F523B" w:rsidRPr="005A4DAF" w:rsidRDefault="0008013B" w:rsidP="00E73145">
            <w:pPr>
              <w:pStyle w:val="Textoindependiente"/>
              <w:spacing w:before="245" w:line="360" w:lineRule="auto"/>
              <w:rPr>
                <w:rFonts w:ascii="Arial" w:eastAsiaTheme="minorEastAsia" w:hAnsi="Arial"/>
                <w:szCs w:val="20"/>
                <w:lang w:val="es-ES" w:eastAsia="en-US"/>
              </w:rPr>
            </w:pPr>
            <w:ins w:id="91" w:author="Eddy Gerardo Nunez Salazar" w:date="2018-05-28T15:24:00Z">
              <w:r>
                <w:rPr>
                  <w:rFonts w:ascii="Arial" w:eastAsiaTheme="minorEastAsia" w:hAnsi="Arial"/>
                  <w:szCs w:val="20"/>
                  <w:lang w:val="es-ES" w:eastAsia="en-US"/>
                </w:rPr>
                <w:t xml:space="preserve">Se utiliza </w:t>
              </w:r>
            </w:ins>
            <w:ins w:id="92" w:author="Eddy Gerardo Nunez Salazar" w:date="2018-05-28T15:33:00Z">
              <w:r w:rsidR="00F21989">
                <w:rPr>
                  <w:rFonts w:ascii="Arial" w:eastAsiaTheme="minorEastAsia" w:hAnsi="Arial"/>
                  <w:szCs w:val="20"/>
                  <w:lang w:val="es-ES" w:eastAsia="en-US"/>
                </w:rPr>
                <w:t>la</w:t>
              </w:r>
            </w:ins>
            <w:ins w:id="93" w:author="Eddy Gerardo Nunez Salazar" w:date="2018-05-28T15:24:00Z">
              <w:r>
                <w:rPr>
                  <w:rFonts w:ascii="Arial" w:eastAsiaTheme="minorEastAsia" w:hAnsi="Arial"/>
                  <w:szCs w:val="20"/>
                  <w:lang w:val="es-ES" w:eastAsia="en-US"/>
                </w:rPr>
                <w:t xml:space="preserve"> herramienta para el desarrollo de los diagramas de </w:t>
              </w:r>
              <w:r>
                <w:rPr>
                  <w:rFonts w:ascii="Arial" w:eastAsiaTheme="minorEastAsia" w:hAnsi="Arial"/>
                  <w:szCs w:val="20"/>
                  <w:lang w:val="es-ES" w:eastAsia="en-US"/>
                </w:rPr>
                <w:t>casos de uso</w:t>
              </w:r>
              <w:r>
                <w:rPr>
                  <w:rFonts w:ascii="Arial" w:eastAsiaTheme="minorEastAsia" w:hAnsi="Arial"/>
                  <w:szCs w:val="20"/>
                  <w:lang w:val="es-ES" w:eastAsia="en-US"/>
                </w:rPr>
                <w:t>,</w:t>
              </w:r>
            </w:ins>
            <w:ins w:id="94" w:author="Eddy Gerardo Nunez Salazar" w:date="2018-05-28T15:33:00Z">
              <w:r w:rsidR="00F21989">
                <w:rPr>
                  <w:rFonts w:ascii="Arial" w:eastAsiaTheme="minorEastAsia" w:hAnsi="Arial"/>
                  <w:szCs w:val="20"/>
                  <w:lang w:val="es-ES" w:eastAsia="en-US"/>
                </w:rPr>
                <w:t xml:space="preserve"> </w:t>
              </w:r>
            </w:ins>
            <w:ins w:id="95" w:author="Eddy Gerardo Nunez Salazar" w:date="2018-05-28T15:34:00Z">
              <w:r w:rsidR="00F21989">
                <w:rPr>
                  <w:rFonts w:ascii="Arial" w:eastAsiaTheme="minorEastAsia" w:hAnsi="Arial"/>
                  <w:szCs w:val="20"/>
                  <w:lang w:val="es-ES" w:eastAsia="en-US"/>
                </w:rPr>
                <w:t>draw.io</w:t>
              </w:r>
            </w:ins>
            <w:ins w:id="96" w:author="Eddy Gerardo Nunez Salazar" w:date="2018-05-28T15:33:00Z">
              <w:r w:rsidR="00F21989">
                <w:rPr>
                  <w:rFonts w:ascii="Arial" w:eastAsiaTheme="minorEastAsia" w:hAnsi="Arial"/>
                  <w:szCs w:val="20"/>
                  <w:lang w:val="es-ES" w:eastAsia="en-US"/>
                </w:rPr>
                <w:t>,</w:t>
              </w:r>
            </w:ins>
            <w:ins w:id="97" w:author="Eddy Gerardo Nunez Salazar" w:date="2018-05-28T15:34:00Z">
              <w:r w:rsidR="00F21989">
                <w:rPr>
                  <w:rFonts w:ascii="Arial" w:eastAsiaTheme="minorEastAsia" w:hAnsi="Arial"/>
                  <w:szCs w:val="20"/>
                  <w:lang w:val="es-ES" w:eastAsia="en-US"/>
                </w:rPr>
                <w:t xml:space="preserve"> que trabaja</w:t>
              </w:r>
            </w:ins>
            <w:ins w:id="98" w:author="Eddy Gerardo Nunez Salazar" w:date="2018-05-28T15:24:00Z">
              <w:r>
                <w:rPr>
                  <w:rFonts w:ascii="Arial" w:eastAsiaTheme="minorEastAsia" w:hAnsi="Arial"/>
                  <w:szCs w:val="20"/>
                  <w:lang w:val="es-ES" w:eastAsia="en-US"/>
                </w:rPr>
                <w:t xml:space="preserve"> bajo el lenguaje unificado de modelado (UML).</w:t>
              </w:r>
            </w:ins>
          </w:p>
        </w:tc>
      </w:tr>
      <w:tr w:rsidR="006F523B" w:rsidRPr="00E73145" w14:paraId="7CD30991" w14:textId="77777777" w:rsidTr="00E73145">
        <w:tc>
          <w:tcPr>
            <w:tcW w:w="8642" w:type="dxa"/>
            <w:gridSpan w:val="2"/>
          </w:tcPr>
          <w:p w14:paraId="1F0ACFCF" w14:textId="77777777" w:rsidR="006F523B" w:rsidRDefault="006F523B" w:rsidP="00E73145">
            <w:pPr>
              <w:pStyle w:val="Textoindependiente"/>
              <w:spacing w:before="245" w:line="360" w:lineRule="auto"/>
              <w:jc w:val="left"/>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Objetivo específico: </w:t>
            </w:r>
            <w:r w:rsidRPr="00330677">
              <w:rPr>
                <w:rFonts w:ascii="Arial" w:hAnsi="Arial" w:cs="Arial"/>
                <w:b/>
                <w:color w:val="365F91" w:themeColor="accent1" w:themeShade="BF"/>
                <w:lang w:val="es-ES_tradnl"/>
              </w:rPr>
              <w:t>Diseñar la propuesta de solución que cumpla con los diferentes requerimientos encontrados en el análisis para trazar una manera óptima de implementación</w:t>
            </w:r>
          </w:p>
        </w:tc>
      </w:tr>
      <w:tr w:rsidR="006F523B" w:rsidRPr="005B2195" w14:paraId="0DF5DEC2" w14:textId="77777777" w:rsidTr="00E73145">
        <w:tc>
          <w:tcPr>
            <w:tcW w:w="2385" w:type="dxa"/>
          </w:tcPr>
          <w:p w14:paraId="472309EB" w14:textId="77777777" w:rsidR="006F523B" w:rsidRPr="005B2195" w:rsidRDefault="006F523B" w:rsidP="00E7314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Actividad </w:t>
            </w:r>
          </w:p>
        </w:tc>
        <w:tc>
          <w:tcPr>
            <w:tcW w:w="6257" w:type="dxa"/>
          </w:tcPr>
          <w:p w14:paraId="26405B28" w14:textId="7F0327A1" w:rsidR="006F523B" w:rsidRPr="005B2195" w:rsidRDefault="005F6A4C" w:rsidP="00E7314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Metodología</w:t>
            </w:r>
          </w:p>
        </w:tc>
      </w:tr>
      <w:tr w:rsidR="006F523B" w:rsidRPr="00E73145" w14:paraId="64C1F123" w14:textId="77777777" w:rsidTr="00E73145">
        <w:tc>
          <w:tcPr>
            <w:tcW w:w="2385" w:type="dxa"/>
          </w:tcPr>
          <w:p w14:paraId="2C6F680F" w14:textId="373A7324" w:rsidR="006F523B" w:rsidRPr="00371314" w:rsidRDefault="005F6A4C" w:rsidP="00E73145">
            <w:pPr>
              <w:pStyle w:val="Textoindependiente"/>
              <w:spacing w:before="245" w:line="360" w:lineRule="auto"/>
              <w:rPr>
                <w:rFonts w:ascii="Arial" w:hAnsi="Arial" w:cs="Arial"/>
                <w:color w:val="365F91" w:themeColor="accent1" w:themeShade="BF"/>
                <w:lang w:val="es-ES_tradnl"/>
              </w:rPr>
            </w:pPr>
            <w:r>
              <w:rPr>
                <w:rFonts w:ascii="Arial" w:hAnsi="Arial" w:cs="Arial"/>
                <w:b/>
                <w:color w:val="365F91" w:themeColor="accent1" w:themeShade="BF"/>
                <w:lang w:val="es-ES_tradnl"/>
              </w:rPr>
              <w:t>C1</w:t>
            </w:r>
          </w:p>
        </w:tc>
        <w:tc>
          <w:tcPr>
            <w:tcW w:w="6257" w:type="dxa"/>
          </w:tcPr>
          <w:p w14:paraId="48F7C80A" w14:textId="533C0320" w:rsidR="006F523B" w:rsidRPr="005A4DAF" w:rsidRDefault="0008013B" w:rsidP="00E73145">
            <w:pPr>
              <w:pStyle w:val="Textoindependiente"/>
              <w:spacing w:before="245" w:line="360" w:lineRule="auto"/>
              <w:rPr>
                <w:rFonts w:ascii="Arial" w:eastAsiaTheme="minorEastAsia" w:hAnsi="Arial"/>
                <w:szCs w:val="20"/>
                <w:lang w:val="es-ES" w:eastAsia="en-US"/>
              </w:rPr>
            </w:pPr>
            <w:ins w:id="99" w:author="Eddy Gerardo Nunez Salazar" w:date="2018-05-28T15:25:00Z">
              <w:r>
                <w:rPr>
                  <w:rFonts w:ascii="Arial" w:eastAsiaTheme="minorEastAsia" w:hAnsi="Arial"/>
                  <w:szCs w:val="20"/>
                  <w:lang w:val="es-ES" w:eastAsia="en-US"/>
                </w:rPr>
                <w:t xml:space="preserve">Mediante el gestor de base de datos Microsoft SQL Server se </w:t>
              </w:r>
            </w:ins>
            <w:ins w:id="100" w:author="Eddy Gerardo Nunez Salazar" w:date="2018-05-28T15:26:00Z">
              <w:r>
                <w:rPr>
                  <w:rFonts w:ascii="Arial" w:eastAsiaTheme="minorEastAsia" w:hAnsi="Arial"/>
                  <w:szCs w:val="20"/>
                  <w:lang w:val="es-ES" w:eastAsia="en-US"/>
                </w:rPr>
                <w:t>diseñó</w:t>
              </w:r>
            </w:ins>
            <w:ins w:id="101" w:author="Eddy Gerardo Nunez Salazar" w:date="2018-05-28T15:25:00Z">
              <w:r>
                <w:rPr>
                  <w:rFonts w:ascii="Arial" w:eastAsiaTheme="minorEastAsia" w:hAnsi="Arial"/>
                  <w:szCs w:val="20"/>
                  <w:lang w:val="es-ES" w:eastAsia="en-US"/>
                </w:rPr>
                <w:t xml:space="preserve"> la base de datos del sistema</w:t>
              </w:r>
            </w:ins>
            <w:ins w:id="102" w:author="Eddy Gerardo Nunez Salazar" w:date="2018-05-28T15:26:00Z">
              <w:r>
                <w:rPr>
                  <w:rFonts w:ascii="Arial" w:eastAsiaTheme="minorEastAsia" w:hAnsi="Arial"/>
                  <w:szCs w:val="20"/>
                  <w:lang w:val="es-ES" w:eastAsia="en-US"/>
                </w:rPr>
                <w:t>.</w:t>
              </w:r>
            </w:ins>
          </w:p>
        </w:tc>
      </w:tr>
      <w:tr w:rsidR="006F523B" w:rsidRPr="00E73145" w14:paraId="72DC7ED5" w14:textId="77777777" w:rsidTr="00E73145">
        <w:trPr>
          <w:trHeight w:val="895"/>
        </w:trPr>
        <w:tc>
          <w:tcPr>
            <w:tcW w:w="2385" w:type="dxa"/>
          </w:tcPr>
          <w:p w14:paraId="7F4CACD2" w14:textId="58600731" w:rsidR="006F523B" w:rsidRPr="00371314" w:rsidRDefault="005F6A4C" w:rsidP="00E73145">
            <w:pPr>
              <w:pStyle w:val="Textoindependiente"/>
              <w:spacing w:before="245" w:line="360" w:lineRule="auto"/>
              <w:rPr>
                <w:rFonts w:ascii="Arial" w:hAnsi="Arial" w:cs="Arial"/>
                <w:color w:val="365F91" w:themeColor="accent1" w:themeShade="BF"/>
                <w:lang w:val="es-ES_tradnl"/>
              </w:rPr>
            </w:pPr>
            <w:r>
              <w:rPr>
                <w:rFonts w:ascii="Arial" w:hAnsi="Arial" w:cs="Arial"/>
                <w:b/>
                <w:color w:val="365F91" w:themeColor="accent1" w:themeShade="BF"/>
                <w:lang w:val="es-ES_tradnl"/>
              </w:rPr>
              <w:t>C2</w:t>
            </w:r>
          </w:p>
        </w:tc>
        <w:tc>
          <w:tcPr>
            <w:tcW w:w="6257" w:type="dxa"/>
          </w:tcPr>
          <w:p w14:paraId="3B8EDDB7" w14:textId="782505C9" w:rsidR="006F523B" w:rsidRPr="005A4DAF" w:rsidRDefault="00F21989" w:rsidP="00E73145">
            <w:pPr>
              <w:pStyle w:val="Textoindependiente"/>
              <w:spacing w:before="245" w:line="360" w:lineRule="auto"/>
              <w:rPr>
                <w:rFonts w:ascii="Arial" w:eastAsiaTheme="minorEastAsia" w:hAnsi="Arial"/>
                <w:szCs w:val="20"/>
                <w:lang w:val="es-ES" w:eastAsia="en-US"/>
              </w:rPr>
            </w:pPr>
            <w:ins w:id="103" w:author="Eddy Gerardo Nunez Salazar" w:date="2018-05-28T15:26:00Z">
              <w:r>
                <w:rPr>
                  <w:rFonts w:ascii="Arial" w:eastAsiaTheme="minorEastAsia" w:hAnsi="Arial"/>
                  <w:szCs w:val="20"/>
                  <w:lang w:val="es-ES" w:eastAsia="en-US"/>
                </w:rPr>
                <w:t xml:space="preserve">Se </w:t>
              </w:r>
            </w:ins>
            <w:ins w:id="104" w:author="Eddy Gerardo Nunez Salazar" w:date="2018-05-28T15:27:00Z">
              <w:r>
                <w:rPr>
                  <w:rFonts w:ascii="Arial" w:eastAsiaTheme="minorEastAsia" w:hAnsi="Arial"/>
                  <w:szCs w:val="20"/>
                  <w:lang w:val="es-ES" w:eastAsia="en-US"/>
                </w:rPr>
                <w:t xml:space="preserve">realizó un diseño básico de las pantallas que cuenta el sistema mediante una herramienta open </w:t>
              </w:r>
              <w:proofErr w:type="spellStart"/>
              <w:r>
                <w:rPr>
                  <w:rFonts w:ascii="Arial" w:eastAsiaTheme="minorEastAsia" w:hAnsi="Arial"/>
                  <w:szCs w:val="20"/>
                  <w:lang w:val="es-ES" w:eastAsia="en-US"/>
                </w:rPr>
                <w:t>source</w:t>
              </w:r>
              <w:proofErr w:type="spellEnd"/>
              <w:r>
                <w:rPr>
                  <w:rFonts w:ascii="Arial" w:eastAsiaTheme="minorEastAsia" w:hAnsi="Arial"/>
                  <w:szCs w:val="20"/>
                  <w:lang w:val="es-ES" w:eastAsia="en-US"/>
                </w:rPr>
                <w:t xml:space="preserve"> </w:t>
              </w:r>
            </w:ins>
            <w:ins w:id="105" w:author="Eddy Gerardo Nunez Salazar" w:date="2018-05-28T15:31:00Z">
              <w:r>
                <w:rPr>
                  <w:rFonts w:ascii="Arial" w:eastAsiaTheme="minorEastAsia" w:hAnsi="Arial"/>
                  <w:szCs w:val="20"/>
                  <w:lang w:val="es-ES" w:eastAsia="en-US"/>
                </w:rPr>
                <w:t>grafica como lo es GIMP.</w:t>
              </w:r>
            </w:ins>
          </w:p>
        </w:tc>
      </w:tr>
      <w:tr w:rsidR="006F523B" w:rsidRPr="00E73145" w14:paraId="077AEB57" w14:textId="77777777" w:rsidTr="00E73145">
        <w:trPr>
          <w:trHeight w:val="895"/>
        </w:trPr>
        <w:tc>
          <w:tcPr>
            <w:tcW w:w="2385" w:type="dxa"/>
          </w:tcPr>
          <w:p w14:paraId="0FFAAAEA" w14:textId="7700B7D7" w:rsidR="006F523B" w:rsidRPr="005A4DAF" w:rsidRDefault="005F6A4C" w:rsidP="00E73145">
            <w:pPr>
              <w:pStyle w:val="Textoindependiente"/>
              <w:spacing w:before="245" w:line="360" w:lineRule="auto"/>
              <w:rPr>
                <w:rFonts w:ascii="Arial" w:hAnsi="Arial" w:cs="Arial"/>
                <w:b/>
                <w:color w:val="365F91" w:themeColor="accent1" w:themeShade="BF"/>
                <w:lang w:val="es-ES_tradnl"/>
              </w:rPr>
            </w:pPr>
            <w:r>
              <w:rPr>
                <w:rFonts w:ascii="Arial" w:hAnsi="Arial" w:cs="Arial"/>
                <w:b/>
                <w:color w:val="365F91" w:themeColor="accent1" w:themeShade="BF"/>
                <w:lang w:val="es-ES_tradnl"/>
              </w:rPr>
              <w:t>C3</w:t>
            </w:r>
          </w:p>
        </w:tc>
        <w:tc>
          <w:tcPr>
            <w:tcW w:w="6257" w:type="dxa"/>
          </w:tcPr>
          <w:p w14:paraId="1E7B9E77" w14:textId="1C688578" w:rsidR="006F523B" w:rsidRPr="005A4DAF" w:rsidRDefault="00F21989" w:rsidP="00E73145">
            <w:pPr>
              <w:pStyle w:val="Textoindependiente"/>
              <w:spacing w:before="245" w:line="360" w:lineRule="auto"/>
              <w:rPr>
                <w:rFonts w:ascii="Arial" w:eastAsiaTheme="minorEastAsia" w:hAnsi="Arial"/>
                <w:szCs w:val="20"/>
                <w:lang w:val="es-ES" w:eastAsia="en-US"/>
              </w:rPr>
            </w:pPr>
            <w:ins w:id="106" w:author="Eddy Gerardo Nunez Salazar" w:date="2018-05-28T15:34:00Z">
              <w:r>
                <w:rPr>
                  <w:rFonts w:ascii="Arial" w:eastAsiaTheme="minorEastAsia" w:hAnsi="Arial"/>
                  <w:szCs w:val="20"/>
                  <w:lang w:val="es-ES" w:eastAsia="en-US"/>
                </w:rPr>
                <w:t xml:space="preserve">Se </w:t>
              </w:r>
            </w:ins>
            <w:ins w:id="107" w:author="Eddy Gerardo Nunez Salazar" w:date="2018-05-28T15:35:00Z">
              <w:r>
                <w:rPr>
                  <w:rFonts w:ascii="Arial" w:eastAsiaTheme="minorEastAsia" w:hAnsi="Arial"/>
                  <w:szCs w:val="20"/>
                  <w:lang w:val="es-ES" w:eastAsia="en-US"/>
                </w:rPr>
                <w:t xml:space="preserve">realizó un diagrama de procesos bajo la herramienta draw.io que trabaja bajo el lenguaje </w:t>
              </w:r>
            </w:ins>
            <w:ins w:id="108" w:author="Eddy Gerardo Nunez Salazar" w:date="2018-05-28T15:36:00Z">
              <w:r>
                <w:rPr>
                  <w:rFonts w:ascii="Arial" w:eastAsiaTheme="minorEastAsia" w:hAnsi="Arial"/>
                  <w:szCs w:val="20"/>
                  <w:lang w:val="es-ES" w:eastAsia="en-US"/>
                </w:rPr>
                <w:t>unificado de modelado (UML).</w:t>
              </w:r>
            </w:ins>
          </w:p>
        </w:tc>
      </w:tr>
      <w:tr w:rsidR="006F523B" w:rsidRPr="00E73145" w14:paraId="373FFCE8" w14:textId="77777777" w:rsidTr="00E73145">
        <w:tc>
          <w:tcPr>
            <w:tcW w:w="8642" w:type="dxa"/>
            <w:gridSpan w:val="2"/>
          </w:tcPr>
          <w:p w14:paraId="11A30D40" w14:textId="77777777" w:rsidR="006F523B" w:rsidRDefault="006F523B" w:rsidP="00E73145">
            <w:pPr>
              <w:pStyle w:val="Textoindependiente"/>
              <w:spacing w:before="245" w:line="360" w:lineRule="auto"/>
              <w:jc w:val="left"/>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Objetivo específico: </w:t>
            </w:r>
            <w:r w:rsidRPr="00A9453C">
              <w:rPr>
                <w:rFonts w:ascii="Arial" w:hAnsi="Arial" w:cs="Arial"/>
                <w:b/>
                <w:color w:val="365F91" w:themeColor="accent1" w:themeShade="BF"/>
                <w:lang w:val="es-ES_tradnl"/>
              </w:rPr>
              <w:t>Implementar la solución tecnológica diseñada para la mejora de la gestión de activos de FUNDATEC</w:t>
            </w:r>
            <w:r w:rsidRPr="00A9453C" w:rsidDel="00A9453C">
              <w:rPr>
                <w:rFonts w:ascii="Arial" w:hAnsi="Arial" w:cs="Arial"/>
                <w:b/>
                <w:color w:val="365F91" w:themeColor="accent1" w:themeShade="BF"/>
                <w:lang w:val="es-ES_tradnl"/>
              </w:rPr>
              <w:t xml:space="preserve"> </w:t>
            </w:r>
          </w:p>
        </w:tc>
      </w:tr>
      <w:tr w:rsidR="006F523B" w:rsidRPr="005B2195" w14:paraId="0B841BC9" w14:textId="77777777" w:rsidTr="00E73145">
        <w:tc>
          <w:tcPr>
            <w:tcW w:w="2385" w:type="dxa"/>
          </w:tcPr>
          <w:p w14:paraId="2CD63403" w14:textId="77777777" w:rsidR="006F523B" w:rsidRPr="005B2195" w:rsidRDefault="006F523B" w:rsidP="00E7314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Actividad </w:t>
            </w:r>
          </w:p>
        </w:tc>
        <w:tc>
          <w:tcPr>
            <w:tcW w:w="6257" w:type="dxa"/>
          </w:tcPr>
          <w:p w14:paraId="309627DD" w14:textId="22776227" w:rsidR="006F523B" w:rsidRPr="005B2195" w:rsidRDefault="005F6A4C" w:rsidP="00E7314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Metodología</w:t>
            </w:r>
          </w:p>
        </w:tc>
      </w:tr>
      <w:tr w:rsidR="006F523B" w:rsidRPr="00E73145" w14:paraId="7B5C375A" w14:textId="77777777" w:rsidTr="00E73145">
        <w:tc>
          <w:tcPr>
            <w:tcW w:w="2385" w:type="dxa"/>
          </w:tcPr>
          <w:p w14:paraId="662AA0F8" w14:textId="131BE992" w:rsidR="006F523B" w:rsidRPr="00371314" w:rsidRDefault="005F6A4C" w:rsidP="00E73145">
            <w:pPr>
              <w:pStyle w:val="Textoindependiente"/>
              <w:spacing w:before="245" w:line="360" w:lineRule="auto"/>
              <w:rPr>
                <w:rFonts w:ascii="Arial" w:hAnsi="Arial" w:cs="Arial"/>
                <w:color w:val="365F91" w:themeColor="accent1" w:themeShade="BF"/>
                <w:lang w:val="es-ES_tradnl"/>
              </w:rPr>
            </w:pPr>
            <w:r>
              <w:rPr>
                <w:rFonts w:ascii="Arial" w:hAnsi="Arial" w:cs="Arial"/>
                <w:b/>
                <w:color w:val="365F91" w:themeColor="accent1" w:themeShade="BF"/>
                <w:lang w:val="es-ES_tradnl"/>
              </w:rPr>
              <w:t>D1</w:t>
            </w:r>
          </w:p>
        </w:tc>
        <w:tc>
          <w:tcPr>
            <w:tcW w:w="6257" w:type="dxa"/>
          </w:tcPr>
          <w:p w14:paraId="7E684B72" w14:textId="77777777" w:rsidR="006F523B" w:rsidRDefault="00E62058" w:rsidP="00E73145">
            <w:pPr>
              <w:pStyle w:val="Textoindependiente"/>
              <w:spacing w:before="245" w:line="360" w:lineRule="auto"/>
              <w:rPr>
                <w:ins w:id="109" w:author="Eddy Gerardo Nunez Salazar" w:date="2018-05-28T15:38:00Z"/>
                <w:rFonts w:ascii="Arial" w:eastAsiaTheme="minorEastAsia" w:hAnsi="Arial"/>
                <w:szCs w:val="20"/>
                <w:lang w:val="es-ES" w:eastAsia="en-US"/>
              </w:rPr>
            </w:pPr>
            <w:ins w:id="110" w:author="Eddy Gerardo Nunez Salazar" w:date="2018-05-28T15:36:00Z">
              <w:r>
                <w:rPr>
                  <w:rFonts w:ascii="Arial" w:eastAsiaTheme="minorEastAsia" w:hAnsi="Arial"/>
                  <w:szCs w:val="20"/>
                  <w:lang w:val="es-ES" w:eastAsia="en-US"/>
                </w:rPr>
                <w:t xml:space="preserve">Se utilizó </w:t>
              </w:r>
            </w:ins>
            <w:ins w:id="111" w:author="Eddy Gerardo Nunez Salazar" w:date="2018-05-28T15:37:00Z">
              <w:r>
                <w:rPr>
                  <w:rFonts w:ascii="Arial" w:eastAsiaTheme="minorEastAsia" w:hAnsi="Arial"/>
                  <w:szCs w:val="20"/>
                  <w:lang w:val="es-ES" w:eastAsia="en-US"/>
                </w:rPr>
                <w:t>para el desarrollo del sistema, el lenguaje PHP, a su vez se utilizó HTML y CSS para la creación de las pantallas que c</w:t>
              </w:r>
            </w:ins>
            <w:ins w:id="112" w:author="Eddy Gerardo Nunez Salazar" w:date="2018-05-28T15:38:00Z">
              <w:r>
                <w:rPr>
                  <w:rFonts w:ascii="Arial" w:eastAsiaTheme="minorEastAsia" w:hAnsi="Arial"/>
                  <w:szCs w:val="20"/>
                  <w:lang w:val="es-ES" w:eastAsia="en-US"/>
                </w:rPr>
                <w:t>uenta el sistema.</w:t>
              </w:r>
            </w:ins>
          </w:p>
          <w:p w14:paraId="7E32CFDE" w14:textId="77777777" w:rsidR="00E62058" w:rsidRDefault="00E62058" w:rsidP="00E73145">
            <w:pPr>
              <w:pStyle w:val="Textoindependiente"/>
              <w:spacing w:before="245" w:line="360" w:lineRule="auto"/>
              <w:rPr>
                <w:ins w:id="113" w:author="Eddy Gerardo Nunez Salazar" w:date="2018-05-28T15:39:00Z"/>
                <w:rFonts w:ascii="Arial" w:eastAsiaTheme="minorEastAsia" w:hAnsi="Arial"/>
                <w:szCs w:val="20"/>
                <w:lang w:val="es-ES" w:eastAsia="en-US"/>
              </w:rPr>
            </w:pPr>
            <w:ins w:id="114" w:author="Eddy Gerardo Nunez Salazar" w:date="2018-05-28T15:38:00Z">
              <w:r>
                <w:rPr>
                  <w:rFonts w:ascii="Arial" w:eastAsiaTheme="minorEastAsia" w:hAnsi="Arial"/>
                  <w:szCs w:val="20"/>
                  <w:lang w:val="es-ES" w:eastAsia="en-US"/>
                </w:rPr>
                <w:t xml:space="preserve">Se utilizó el lenguaje de base de datos, </w:t>
              </w:r>
              <w:proofErr w:type="spellStart"/>
              <w:r>
                <w:rPr>
                  <w:rFonts w:ascii="Arial" w:eastAsiaTheme="minorEastAsia" w:hAnsi="Arial"/>
                  <w:szCs w:val="20"/>
                  <w:lang w:val="es-ES" w:eastAsia="en-US"/>
                </w:rPr>
                <w:t>Transact</w:t>
              </w:r>
              <w:proofErr w:type="spellEnd"/>
              <w:r>
                <w:rPr>
                  <w:rFonts w:ascii="Arial" w:eastAsiaTheme="minorEastAsia" w:hAnsi="Arial"/>
                  <w:szCs w:val="20"/>
                  <w:lang w:val="es-ES" w:eastAsia="en-US"/>
                </w:rPr>
                <w:t>-SQL, para las consultas a la base de datos.</w:t>
              </w:r>
            </w:ins>
          </w:p>
          <w:p w14:paraId="0C6E37B8" w14:textId="080A55D1" w:rsidR="00E62058" w:rsidRPr="005A4DAF" w:rsidRDefault="00E62058" w:rsidP="00E73145">
            <w:pPr>
              <w:pStyle w:val="Textoindependiente"/>
              <w:spacing w:before="245" w:line="360" w:lineRule="auto"/>
              <w:rPr>
                <w:rFonts w:ascii="Arial" w:eastAsiaTheme="minorEastAsia" w:hAnsi="Arial"/>
                <w:szCs w:val="20"/>
                <w:lang w:val="es-ES" w:eastAsia="en-US"/>
              </w:rPr>
            </w:pPr>
            <w:ins w:id="115" w:author="Eddy Gerardo Nunez Salazar" w:date="2018-05-28T15:39:00Z">
              <w:r>
                <w:rPr>
                  <w:rFonts w:ascii="Arial" w:eastAsiaTheme="minorEastAsia" w:hAnsi="Arial"/>
                  <w:szCs w:val="20"/>
                  <w:lang w:val="es-ES" w:eastAsia="en-US"/>
                </w:rPr>
                <w:t xml:space="preserve">Se utilizó </w:t>
              </w:r>
              <w:proofErr w:type="spellStart"/>
              <w:r>
                <w:rPr>
                  <w:rFonts w:ascii="Arial" w:eastAsiaTheme="minorEastAsia" w:hAnsi="Arial"/>
                  <w:szCs w:val="20"/>
                  <w:lang w:val="es-ES" w:eastAsia="en-US"/>
                </w:rPr>
                <w:t>BitBucket</w:t>
              </w:r>
              <w:proofErr w:type="spellEnd"/>
              <w:r>
                <w:rPr>
                  <w:rFonts w:ascii="Arial" w:eastAsiaTheme="minorEastAsia" w:hAnsi="Arial"/>
                  <w:szCs w:val="20"/>
                  <w:lang w:val="es-ES" w:eastAsia="en-US"/>
                </w:rPr>
                <w:t xml:space="preserve"> como </w:t>
              </w:r>
            </w:ins>
            <w:ins w:id="116" w:author="Eddy Gerardo Nunez Salazar" w:date="2018-05-28T15:40:00Z">
              <w:r>
                <w:rPr>
                  <w:rFonts w:ascii="Arial" w:eastAsiaTheme="minorEastAsia" w:hAnsi="Arial"/>
                  <w:szCs w:val="20"/>
                  <w:lang w:val="es-ES" w:eastAsia="en-US"/>
                </w:rPr>
                <w:t>servidor</w:t>
              </w:r>
            </w:ins>
            <w:ins w:id="117" w:author="Eddy Gerardo Nunez Salazar" w:date="2018-05-28T15:39:00Z">
              <w:r>
                <w:rPr>
                  <w:rFonts w:ascii="Arial" w:eastAsiaTheme="minorEastAsia" w:hAnsi="Arial"/>
                  <w:szCs w:val="20"/>
                  <w:lang w:val="es-ES" w:eastAsia="en-US"/>
                </w:rPr>
                <w:t xml:space="preserve"> de control de versiones</w:t>
              </w:r>
            </w:ins>
            <w:ins w:id="118" w:author="Eddy Gerardo Nunez Salazar" w:date="2018-05-28T15:40:00Z">
              <w:r>
                <w:rPr>
                  <w:rFonts w:ascii="Arial" w:eastAsiaTheme="minorEastAsia" w:hAnsi="Arial"/>
                  <w:szCs w:val="20"/>
                  <w:lang w:val="es-ES" w:eastAsia="en-US"/>
                </w:rPr>
                <w:t xml:space="preserve"> junto a la herramienta </w:t>
              </w:r>
              <w:proofErr w:type="spellStart"/>
              <w:r>
                <w:rPr>
                  <w:rFonts w:ascii="Arial" w:eastAsiaTheme="minorEastAsia" w:hAnsi="Arial"/>
                  <w:szCs w:val="20"/>
                  <w:lang w:val="es-ES" w:eastAsia="en-US"/>
                </w:rPr>
                <w:t>SourceTree</w:t>
              </w:r>
              <w:proofErr w:type="spellEnd"/>
              <w:r>
                <w:rPr>
                  <w:rFonts w:ascii="Arial" w:eastAsiaTheme="minorEastAsia" w:hAnsi="Arial"/>
                  <w:szCs w:val="20"/>
                  <w:lang w:val="es-ES" w:eastAsia="en-US"/>
                </w:rPr>
                <w:t>.</w:t>
              </w:r>
            </w:ins>
          </w:p>
        </w:tc>
      </w:tr>
      <w:tr w:rsidR="006F523B" w:rsidRPr="00E73145" w14:paraId="49F5C71B" w14:textId="77777777" w:rsidTr="00E73145">
        <w:trPr>
          <w:trHeight w:val="895"/>
        </w:trPr>
        <w:tc>
          <w:tcPr>
            <w:tcW w:w="2385" w:type="dxa"/>
          </w:tcPr>
          <w:p w14:paraId="1BC469AA" w14:textId="30DC486D" w:rsidR="006F523B" w:rsidRPr="00371314" w:rsidRDefault="005F6A4C" w:rsidP="00E73145">
            <w:pPr>
              <w:pStyle w:val="Textoindependiente"/>
              <w:spacing w:before="245" w:line="360" w:lineRule="auto"/>
              <w:rPr>
                <w:rFonts w:ascii="Arial" w:hAnsi="Arial" w:cs="Arial"/>
                <w:color w:val="365F91" w:themeColor="accent1" w:themeShade="BF"/>
                <w:lang w:val="es-ES_tradnl"/>
              </w:rPr>
            </w:pPr>
            <w:r>
              <w:rPr>
                <w:rFonts w:ascii="Arial" w:hAnsi="Arial" w:cs="Arial"/>
                <w:b/>
                <w:color w:val="365F91" w:themeColor="accent1" w:themeShade="BF"/>
                <w:lang w:val="es-ES_tradnl"/>
              </w:rPr>
              <w:lastRenderedPageBreak/>
              <w:t>D2</w:t>
            </w:r>
          </w:p>
        </w:tc>
        <w:tc>
          <w:tcPr>
            <w:tcW w:w="6257" w:type="dxa"/>
          </w:tcPr>
          <w:p w14:paraId="59165CDF" w14:textId="26006FDD" w:rsidR="006F523B" w:rsidRPr="005A4DAF" w:rsidRDefault="00E62058" w:rsidP="00E73145">
            <w:pPr>
              <w:pStyle w:val="Textoindependiente"/>
              <w:spacing w:before="245" w:line="360" w:lineRule="auto"/>
              <w:rPr>
                <w:rFonts w:ascii="Arial" w:eastAsiaTheme="minorEastAsia" w:hAnsi="Arial"/>
                <w:szCs w:val="20"/>
                <w:lang w:val="es-ES" w:eastAsia="en-US"/>
              </w:rPr>
            </w:pPr>
            <w:ins w:id="119" w:author="Eddy Gerardo Nunez Salazar" w:date="2018-05-28T15:42:00Z">
              <w:r>
                <w:rPr>
                  <w:rFonts w:ascii="Arial" w:eastAsiaTheme="minorEastAsia" w:hAnsi="Arial"/>
                  <w:szCs w:val="20"/>
                  <w:lang w:val="es-ES" w:eastAsia="en-US"/>
                </w:rPr>
                <w:t>Se utilizó una plantilla de FUNDATEC para la elaboración</w:t>
              </w:r>
            </w:ins>
            <w:ins w:id="120" w:author="Eddy Gerardo Nunez Salazar" w:date="2018-05-28T15:43:00Z">
              <w:r>
                <w:rPr>
                  <w:rFonts w:ascii="Arial" w:eastAsiaTheme="minorEastAsia" w:hAnsi="Arial"/>
                  <w:szCs w:val="20"/>
                  <w:lang w:val="es-ES" w:eastAsia="en-US"/>
                </w:rPr>
                <w:t xml:space="preserve"> del manual técnico.</w:t>
              </w:r>
            </w:ins>
          </w:p>
        </w:tc>
      </w:tr>
      <w:tr w:rsidR="006F523B" w:rsidRPr="00E73145" w14:paraId="095B0C3C" w14:textId="77777777" w:rsidTr="00E73145">
        <w:trPr>
          <w:trHeight w:val="895"/>
        </w:trPr>
        <w:tc>
          <w:tcPr>
            <w:tcW w:w="2385" w:type="dxa"/>
          </w:tcPr>
          <w:p w14:paraId="74E42674" w14:textId="0DD354E4" w:rsidR="006F523B" w:rsidRPr="005A4DAF" w:rsidRDefault="005F6A4C" w:rsidP="00E73145">
            <w:pPr>
              <w:pStyle w:val="Textoindependiente"/>
              <w:spacing w:before="245" w:line="360" w:lineRule="auto"/>
              <w:rPr>
                <w:rFonts w:ascii="Arial" w:hAnsi="Arial" w:cs="Arial"/>
                <w:b/>
                <w:color w:val="365F91" w:themeColor="accent1" w:themeShade="BF"/>
                <w:lang w:val="es-ES_tradnl"/>
              </w:rPr>
            </w:pPr>
            <w:r>
              <w:rPr>
                <w:rFonts w:ascii="Arial" w:hAnsi="Arial" w:cs="Arial"/>
                <w:b/>
                <w:color w:val="365F91" w:themeColor="accent1" w:themeShade="BF"/>
                <w:lang w:val="es-ES_tradnl"/>
              </w:rPr>
              <w:t>D3</w:t>
            </w:r>
          </w:p>
        </w:tc>
        <w:tc>
          <w:tcPr>
            <w:tcW w:w="6257" w:type="dxa"/>
          </w:tcPr>
          <w:p w14:paraId="6FA43390" w14:textId="4A40348F" w:rsidR="006F523B" w:rsidRPr="005A4DAF" w:rsidDel="00A9453C" w:rsidRDefault="00E62058" w:rsidP="00E73145">
            <w:pPr>
              <w:pStyle w:val="Textoindependiente"/>
              <w:spacing w:before="245" w:line="360" w:lineRule="auto"/>
              <w:rPr>
                <w:rFonts w:ascii="Arial" w:eastAsiaTheme="minorEastAsia" w:hAnsi="Arial"/>
                <w:szCs w:val="20"/>
                <w:lang w:val="es-ES" w:eastAsia="en-US"/>
              </w:rPr>
            </w:pPr>
            <w:ins w:id="121" w:author="Eddy Gerardo Nunez Salazar" w:date="2018-05-28T15:43:00Z">
              <w:r>
                <w:rPr>
                  <w:rFonts w:ascii="Arial" w:eastAsiaTheme="minorEastAsia" w:hAnsi="Arial"/>
                  <w:szCs w:val="20"/>
                  <w:lang w:val="es-ES" w:eastAsia="en-US"/>
                </w:rPr>
                <w:t xml:space="preserve">Se utilizó una plantilla de FUNDATEC para la elaboración del manual </w:t>
              </w:r>
              <w:r>
                <w:rPr>
                  <w:rFonts w:ascii="Arial" w:eastAsiaTheme="minorEastAsia" w:hAnsi="Arial"/>
                  <w:szCs w:val="20"/>
                  <w:lang w:val="es-ES" w:eastAsia="en-US"/>
                </w:rPr>
                <w:t>de usuario</w:t>
              </w:r>
              <w:r>
                <w:rPr>
                  <w:rFonts w:ascii="Arial" w:eastAsiaTheme="minorEastAsia" w:hAnsi="Arial"/>
                  <w:szCs w:val="20"/>
                  <w:lang w:val="es-ES" w:eastAsia="en-US"/>
                </w:rPr>
                <w:t>.</w:t>
              </w:r>
            </w:ins>
          </w:p>
        </w:tc>
      </w:tr>
      <w:tr w:rsidR="006F523B" w:rsidRPr="00E73145" w14:paraId="5DB665B4" w14:textId="77777777" w:rsidTr="00E73145">
        <w:trPr>
          <w:trHeight w:val="895"/>
        </w:trPr>
        <w:tc>
          <w:tcPr>
            <w:tcW w:w="2385" w:type="dxa"/>
          </w:tcPr>
          <w:p w14:paraId="04F10316" w14:textId="7F87D386" w:rsidR="006F523B" w:rsidRPr="00A9453C" w:rsidRDefault="005F6A4C" w:rsidP="00E73145">
            <w:pPr>
              <w:pStyle w:val="Textoindependiente"/>
              <w:spacing w:before="245" w:line="360" w:lineRule="auto"/>
              <w:rPr>
                <w:rFonts w:ascii="Arial" w:hAnsi="Arial" w:cs="Arial"/>
                <w:b/>
                <w:color w:val="365F91" w:themeColor="accent1" w:themeShade="BF"/>
                <w:lang w:val="es-ES_tradnl"/>
              </w:rPr>
            </w:pPr>
            <w:r>
              <w:rPr>
                <w:rFonts w:ascii="Arial" w:hAnsi="Arial" w:cs="Arial"/>
                <w:b/>
                <w:color w:val="365F91" w:themeColor="accent1" w:themeShade="BF"/>
                <w:lang w:val="es-ES_tradnl"/>
              </w:rPr>
              <w:t>D4</w:t>
            </w:r>
          </w:p>
        </w:tc>
        <w:tc>
          <w:tcPr>
            <w:tcW w:w="6257" w:type="dxa"/>
          </w:tcPr>
          <w:p w14:paraId="2D1019B1" w14:textId="13175287" w:rsidR="006F523B" w:rsidRPr="005A4DAF" w:rsidRDefault="00E62058" w:rsidP="00E73145">
            <w:pPr>
              <w:pStyle w:val="Textoindependiente"/>
              <w:spacing w:before="245" w:line="360" w:lineRule="auto"/>
              <w:rPr>
                <w:rFonts w:ascii="Arial" w:eastAsiaTheme="minorEastAsia" w:hAnsi="Arial"/>
                <w:szCs w:val="20"/>
                <w:lang w:val="es-ES" w:eastAsia="en-US"/>
              </w:rPr>
            </w:pPr>
            <w:ins w:id="122" w:author="Eddy Gerardo Nunez Salazar" w:date="2018-05-28T15:44:00Z">
              <w:r>
                <w:rPr>
                  <w:rFonts w:ascii="Arial" w:eastAsiaTheme="minorEastAsia" w:hAnsi="Arial"/>
                  <w:szCs w:val="20"/>
                  <w:lang w:val="es-ES" w:eastAsia="en-US"/>
                </w:rPr>
                <w:t xml:space="preserve">Se analizó cada uno de los escenarios para cada una de las pantallas y se creó un </w:t>
              </w:r>
            </w:ins>
            <w:ins w:id="123" w:author="Eddy Gerardo Nunez Salazar" w:date="2018-05-28T15:45:00Z">
              <w:r>
                <w:rPr>
                  <w:rFonts w:ascii="Arial" w:eastAsiaTheme="minorEastAsia" w:hAnsi="Arial"/>
                  <w:szCs w:val="20"/>
                  <w:lang w:val="es-ES" w:eastAsia="en-US"/>
                </w:rPr>
                <w:t>documento</w:t>
              </w:r>
            </w:ins>
            <w:ins w:id="124" w:author="Eddy Gerardo Nunez Salazar" w:date="2018-05-28T15:44:00Z">
              <w:r>
                <w:rPr>
                  <w:rFonts w:ascii="Arial" w:eastAsiaTheme="minorEastAsia" w:hAnsi="Arial"/>
                  <w:szCs w:val="20"/>
                  <w:lang w:val="es-ES" w:eastAsia="en-US"/>
                </w:rPr>
                <w:t xml:space="preserve"> que describe las pruebas para estos escenari</w:t>
              </w:r>
            </w:ins>
            <w:ins w:id="125" w:author="Eddy Gerardo Nunez Salazar" w:date="2018-05-28T15:45:00Z">
              <w:r>
                <w:rPr>
                  <w:rFonts w:ascii="Arial" w:eastAsiaTheme="minorEastAsia" w:hAnsi="Arial"/>
                  <w:szCs w:val="20"/>
                  <w:lang w:val="es-ES" w:eastAsia="en-US"/>
                </w:rPr>
                <w:t>os.</w:t>
              </w:r>
            </w:ins>
          </w:p>
        </w:tc>
      </w:tr>
      <w:tr w:rsidR="006F523B" w:rsidRPr="00E73145" w14:paraId="4B851B88" w14:textId="77777777" w:rsidTr="00E73145">
        <w:trPr>
          <w:trHeight w:val="895"/>
        </w:trPr>
        <w:tc>
          <w:tcPr>
            <w:tcW w:w="2385" w:type="dxa"/>
          </w:tcPr>
          <w:p w14:paraId="39689264" w14:textId="18CAC9F9" w:rsidR="006F523B" w:rsidRPr="00A9453C" w:rsidRDefault="005F6A4C" w:rsidP="00E73145">
            <w:pPr>
              <w:pStyle w:val="Textoindependiente"/>
              <w:spacing w:before="245" w:line="360" w:lineRule="auto"/>
              <w:rPr>
                <w:rFonts w:ascii="Arial" w:hAnsi="Arial" w:cs="Arial"/>
                <w:b/>
                <w:color w:val="365F91" w:themeColor="accent1" w:themeShade="BF"/>
                <w:lang w:val="es-ES_tradnl"/>
              </w:rPr>
            </w:pPr>
            <w:r>
              <w:rPr>
                <w:rFonts w:ascii="Arial" w:hAnsi="Arial" w:cs="Arial"/>
                <w:b/>
                <w:color w:val="365F91" w:themeColor="accent1" w:themeShade="BF"/>
                <w:lang w:val="es-ES_tradnl"/>
              </w:rPr>
              <w:t>D5</w:t>
            </w:r>
          </w:p>
        </w:tc>
        <w:tc>
          <w:tcPr>
            <w:tcW w:w="6257" w:type="dxa"/>
          </w:tcPr>
          <w:p w14:paraId="7BC4E4A9" w14:textId="5208D8BA" w:rsidR="006F523B" w:rsidRPr="005A4DAF" w:rsidRDefault="00E62058" w:rsidP="00E73145">
            <w:pPr>
              <w:pStyle w:val="Textoindependiente"/>
              <w:spacing w:before="245" w:line="360" w:lineRule="auto"/>
              <w:rPr>
                <w:rFonts w:ascii="Arial" w:eastAsiaTheme="minorEastAsia" w:hAnsi="Arial"/>
                <w:szCs w:val="20"/>
                <w:lang w:val="es-ES" w:eastAsia="en-US"/>
              </w:rPr>
            </w:pPr>
            <w:ins w:id="126" w:author="Eddy Gerardo Nunez Salazar" w:date="2018-05-28T15:46:00Z">
              <w:r>
                <w:rPr>
                  <w:rFonts w:ascii="Arial" w:eastAsiaTheme="minorEastAsia" w:hAnsi="Arial"/>
                  <w:szCs w:val="20"/>
                  <w:lang w:val="es-ES" w:eastAsia="en-US"/>
                </w:rPr>
                <w:t>Se tomó el documento de pruebas y se ejecutó cada una</w:t>
              </w:r>
            </w:ins>
            <w:ins w:id="127" w:author="Eddy Gerardo Nunez Salazar" w:date="2018-05-28T15:47:00Z">
              <w:r>
                <w:rPr>
                  <w:rFonts w:ascii="Arial" w:eastAsiaTheme="minorEastAsia" w:hAnsi="Arial"/>
                  <w:szCs w:val="20"/>
                  <w:lang w:val="es-ES" w:eastAsia="en-US"/>
                </w:rPr>
                <w:t>, en este mismo se evidencian los resultados</w:t>
              </w:r>
              <w:r w:rsidR="00A33865">
                <w:rPr>
                  <w:rFonts w:ascii="Arial" w:eastAsiaTheme="minorEastAsia" w:hAnsi="Arial"/>
                  <w:szCs w:val="20"/>
                  <w:lang w:val="es-ES" w:eastAsia="en-US"/>
                </w:rPr>
                <w:t>.</w:t>
              </w:r>
            </w:ins>
            <w:ins w:id="128" w:author="Eddy Gerardo Nunez Salazar" w:date="2018-05-28T15:46:00Z">
              <w:r>
                <w:rPr>
                  <w:rFonts w:ascii="Arial" w:eastAsiaTheme="minorEastAsia" w:hAnsi="Arial"/>
                  <w:szCs w:val="20"/>
                  <w:lang w:val="es-ES" w:eastAsia="en-US"/>
                </w:rPr>
                <w:t xml:space="preserve"> </w:t>
              </w:r>
            </w:ins>
          </w:p>
        </w:tc>
      </w:tr>
      <w:tr w:rsidR="006F523B" w:rsidRPr="00E73145" w14:paraId="6F5FECB9" w14:textId="77777777" w:rsidTr="00E73145">
        <w:trPr>
          <w:trHeight w:val="895"/>
        </w:trPr>
        <w:tc>
          <w:tcPr>
            <w:tcW w:w="2385" w:type="dxa"/>
          </w:tcPr>
          <w:p w14:paraId="4C7E1F3A" w14:textId="36B30689" w:rsidR="006F523B" w:rsidRPr="00A9453C" w:rsidRDefault="005F6A4C" w:rsidP="00E73145">
            <w:pPr>
              <w:pStyle w:val="Textoindependiente"/>
              <w:spacing w:before="245" w:line="360" w:lineRule="auto"/>
              <w:rPr>
                <w:rFonts w:ascii="Arial" w:hAnsi="Arial" w:cs="Arial"/>
                <w:b/>
                <w:color w:val="365F91" w:themeColor="accent1" w:themeShade="BF"/>
                <w:lang w:val="es-ES_tradnl"/>
              </w:rPr>
            </w:pPr>
            <w:r>
              <w:rPr>
                <w:rFonts w:ascii="Arial" w:hAnsi="Arial" w:cs="Arial"/>
                <w:b/>
                <w:color w:val="365F91" w:themeColor="accent1" w:themeShade="BF"/>
                <w:lang w:val="es-ES_tradnl"/>
              </w:rPr>
              <w:t>D6</w:t>
            </w:r>
          </w:p>
        </w:tc>
        <w:tc>
          <w:tcPr>
            <w:tcW w:w="6257" w:type="dxa"/>
          </w:tcPr>
          <w:p w14:paraId="1D80C05A" w14:textId="2ECDA619" w:rsidR="006F523B" w:rsidRPr="005A4DAF" w:rsidRDefault="00A33865" w:rsidP="00E73145">
            <w:pPr>
              <w:pStyle w:val="Textoindependiente"/>
              <w:spacing w:before="245" w:line="360" w:lineRule="auto"/>
              <w:rPr>
                <w:rFonts w:ascii="Arial" w:eastAsiaTheme="minorEastAsia" w:hAnsi="Arial"/>
                <w:szCs w:val="20"/>
                <w:lang w:val="es-ES" w:eastAsia="en-US"/>
              </w:rPr>
            </w:pPr>
            <w:ins w:id="129" w:author="Eddy Gerardo Nunez Salazar" w:date="2018-05-28T15:47:00Z">
              <w:r>
                <w:rPr>
                  <w:rFonts w:ascii="Arial" w:eastAsiaTheme="minorEastAsia" w:hAnsi="Arial"/>
                  <w:szCs w:val="20"/>
                  <w:lang w:val="es-ES" w:eastAsia="en-US"/>
                </w:rPr>
                <w:t>En conjunto con la ejecución de las pruebas se corrigi</w:t>
              </w:r>
            </w:ins>
            <w:ins w:id="130" w:author="Eddy Gerardo Nunez Salazar" w:date="2018-05-28T15:48:00Z">
              <w:r>
                <w:rPr>
                  <w:rFonts w:ascii="Arial" w:eastAsiaTheme="minorEastAsia" w:hAnsi="Arial"/>
                  <w:szCs w:val="20"/>
                  <w:lang w:val="es-ES" w:eastAsia="en-US"/>
                </w:rPr>
                <w:t xml:space="preserve">ó las fallas de </w:t>
              </w:r>
              <w:proofErr w:type="gramStart"/>
              <w:r>
                <w:rPr>
                  <w:rFonts w:ascii="Arial" w:eastAsiaTheme="minorEastAsia" w:hAnsi="Arial"/>
                  <w:szCs w:val="20"/>
                  <w:lang w:val="es-ES" w:eastAsia="en-US"/>
                </w:rPr>
                <w:t>las mismas</w:t>
              </w:r>
              <w:proofErr w:type="gramEnd"/>
              <w:r>
                <w:rPr>
                  <w:rFonts w:ascii="Arial" w:eastAsiaTheme="minorEastAsia" w:hAnsi="Arial"/>
                  <w:szCs w:val="20"/>
                  <w:lang w:val="es-ES" w:eastAsia="en-US"/>
                </w:rPr>
                <w:t>.</w:t>
              </w:r>
            </w:ins>
          </w:p>
        </w:tc>
      </w:tr>
      <w:tr w:rsidR="006F523B" w:rsidRPr="00E73145" w14:paraId="58A59473" w14:textId="77777777" w:rsidTr="00E73145">
        <w:tc>
          <w:tcPr>
            <w:tcW w:w="8642" w:type="dxa"/>
            <w:gridSpan w:val="2"/>
          </w:tcPr>
          <w:p w14:paraId="4E095F9B" w14:textId="77777777" w:rsidR="006F523B" w:rsidRDefault="006F523B" w:rsidP="00E73145">
            <w:pPr>
              <w:pStyle w:val="Textoindependiente"/>
              <w:spacing w:before="245" w:line="360" w:lineRule="auto"/>
              <w:jc w:val="left"/>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Objetivo específico: </w:t>
            </w:r>
            <w:r w:rsidRPr="00D36F17">
              <w:rPr>
                <w:rFonts w:ascii="Arial" w:hAnsi="Arial" w:cs="Arial"/>
                <w:b/>
                <w:color w:val="365F91" w:themeColor="accent1" w:themeShade="BF"/>
                <w:lang w:val="es-ES_tradnl"/>
              </w:rPr>
              <w:t>Evaluar la implementación del diseño propuesto, considerando eficiencia y eficacia, calidad, seguridad y mejora continua; para determinar si la solución presentada ayuda a resolver la problemática del instituto.</w:t>
            </w:r>
          </w:p>
        </w:tc>
      </w:tr>
      <w:tr w:rsidR="006F523B" w:rsidRPr="005B2195" w14:paraId="5515980B" w14:textId="77777777" w:rsidTr="00E73145">
        <w:tc>
          <w:tcPr>
            <w:tcW w:w="2385" w:type="dxa"/>
          </w:tcPr>
          <w:p w14:paraId="633CE321" w14:textId="77777777" w:rsidR="006F523B" w:rsidRPr="005B2195" w:rsidRDefault="006F523B" w:rsidP="00E7314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 xml:space="preserve">Actividad </w:t>
            </w:r>
          </w:p>
        </w:tc>
        <w:tc>
          <w:tcPr>
            <w:tcW w:w="6257" w:type="dxa"/>
          </w:tcPr>
          <w:p w14:paraId="31E263A6" w14:textId="06966EB5" w:rsidR="006F523B" w:rsidRPr="005B2195" w:rsidRDefault="005F6A4C" w:rsidP="00E73145">
            <w:pPr>
              <w:pStyle w:val="Textoindependiente"/>
              <w:spacing w:before="245" w:line="360" w:lineRule="auto"/>
              <w:jc w:val="center"/>
              <w:rPr>
                <w:rFonts w:ascii="Arial" w:hAnsi="Arial" w:cs="Arial"/>
                <w:b/>
                <w:color w:val="365F91" w:themeColor="accent1" w:themeShade="BF"/>
                <w:lang w:val="es-ES_tradnl"/>
              </w:rPr>
            </w:pPr>
            <w:r>
              <w:rPr>
                <w:rFonts w:ascii="Arial" w:hAnsi="Arial" w:cs="Arial"/>
                <w:b/>
                <w:color w:val="365F91" w:themeColor="accent1" w:themeShade="BF"/>
                <w:lang w:val="es-ES_tradnl"/>
              </w:rPr>
              <w:t>Metodología</w:t>
            </w:r>
          </w:p>
        </w:tc>
      </w:tr>
      <w:tr w:rsidR="006F523B" w:rsidRPr="00E73145" w14:paraId="5EA0A565" w14:textId="77777777" w:rsidTr="00E73145">
        <w:tc>
          <w:tcPr>
            <w:tcW w:w="2385" w:type="dxa"/>
          </w:tcPr>
          <w:p w14:paraId="3876B570" w14:textId="55ED7E87" w:rsidR="006F523B" w:rsidRPr="00371314" w:rsidRDefault="005F6A4C" w:rsidP="00E73145">
            <w:pPr>
              <w:pStyle w:val="Textoindependiente"/>
              <w:spacing w:before="245" w:line="360" w:lineRule="auto"/>
              <w:rPr>
                <w:rFonts w:ascii="Arial" w:hAnsi="Arial" w:cs="Arial"/>
                <w:color w:val="365F91" w:themeColor="accent1" w:themeShade="BF"/>
                <w:lang w:val="es-ES_tradnl"/>
              </w:rPr>
            </w:pPr>
            <w:r>
              <w:rPr>
                <w:rFonts w:ascii="Arial" w:hAnsi="Arial" w:cs="Arial"/>
                <w:b/>
                <w:color w:val="365F91" w:themeColor="accent1" w:themeShade="BF"/>
                <w:lang w:val="es-ES_tradnl"/>
              </w:rPr>
              <w:t>E1</w:t>
            </w:r>
          </w:p>
        </w:tc>
        <w:tc>
          <w:tcPr>
            <w:tcW w:w="6257" w:type="dxa"/>
          </w:tcPr>
          <w:p w14:paraId="3D1B628E" w14:textId="722879C1" w:rsidR="006F523B" w:rsidRPr="005A4DAF" w:rsidRDefault="006F523B" w:rsidP="00E73145">
            <w:pPr>
              <w:pStyle w:val="Textoindependiente"/>
              <w:spacing w:before="245" w:line="360" w:lineRule="auto"/>
              <w:rPr>
                <w:rFonts w:ascii="Arial" w:eastAsiaTheme="minorEastAsia" w:hAnsi="Arial"/>
                <w:szCs w:val="20"/>
                <w:lang w:val="es-ES" w:eastAsia="en-US"/>
              </w:rPr>
            </w:pPr>
            <w:bookmarkStart w:id="131" w:name="_GoBack"/>
            <w:bookmarkEnd w:id="131"/>
          </w:p>
        </w:tc>
      </w:tr>
    </w:tbl>
    <w:p w14:paraId="0F631F1D" w14:textId="77777777" w:rsidR="006F523B" w:rsidRPr="005F6A4C" w:rsidRDefault="006F523B" w:rsidP="00BD3F88">
      <w:pPr>
        <w:rPr>
          <w:lang w:val="es-CR"/>
        </w:rPr>
      </w:pPr>
    </w:p>
    <w:p w14:paraId="49F39A9F" w14:textId="77777777" w:rsidR="00BD3F88" w:rsidRPr="0085467B" w:rsidRDefault="00184FC7" w:rsidP="00B74E2F">
      <w:pPr>
        <w:pStyle w:val="Ttulo2"/>
        <w:rPr>
          <w:lang w:val="es-ES"/>
        </w:rPr>
      </w:pPr>
      <w:r>
        <w:rPr>
          <w:lang w:val="es-ES"/>
        </w:rPr>
        <w:t xml:space="preserve"> </w:t>
      </w:r>
    </w:p>
    <w:p w14:paraId="49F39AA0" w14:textId="77777777" w:rsidR="00ED2691" w:rsidRPr="00F3007D" w:rsidRDefault="00ED2691" w:rsidP="00ED2691">
      <w:pPr>
        <w:pStyle w:val="Ttulo1"/>
        <w:rPr>
          <w:rFonts w:cs="Arial"/>
          <w:szCs w:val="24"/>
          <w:lang w:val="es-CR"/>
        </w:rPr>
      </w:pPr>
      <w:bookmarkStart w:id="132" w:name="_Toc507351815"/>
      <w:r w:rsidRPr="00DF726C">
        <w:rPr>
          <w:lang w:val="es-ES"/>
        </w:rPr>
        <w:t xml:space="preserve">CAPITULO </w:t>
      </w:r>
      <w:r>
        <w:rPr>
          <w:lang w:val="es-ES"/>
        </w:rPr>
        <w:t>III</w:t>
      </w:r>
      <w:r w:rsidRPr="00DF726C">
        <w:rPr>
          <w:lang w:val="es-ES"/>
        </w:rPr>
        <w:t xml:space="preserve">: </w:t>
      </w:r>
      <w:r>
        <w:rPr>
          <w:lang w:val="es-ES"/>
        </w:rPr>
        <w:t>DESARROLLO DE LA EXPERIENCIA</w:t>
      </w:r>
      <w:bookmarkEnd w:id="132"/>
    </w:p>
    <w:p w14:paraId="49F39AA1" w14:textId="77777777" w:rsidR="000C215D" w:rsidRDefault="00A72FFD" w:rsidP="000015B6">
      <w:pPr>
        <w:pStyle w:val="Ttulo2"/>
        <w:rPr>
          <w:lang w:val="es-CR"/>
        </w:rPr>
      </w:pPr>
      <w:bookmarkStart w:id="133" w:name="_Toc507351816"/>
      <w:r>
        <w:rPr>
          <w:lang w:val="es-CR"/>
        </w:rPr>
        <w:t xml:space="preserve">3.1 </w:t>
      </w:r>
      <w:r w:rsidR="000F327E" w:rsidRPr="000F327E">
        <w:rPr>
          <w:lang w:val="es-CR"/>
        </w:rPr>
        <w:t>Informe de cambios al EDT y Cronograma</w:t>
      </w:r>
      <w:bookmarkEnd w:id="133"/>
    </w:p>
    <w:p w14:paraId="49F39AA2" w14:textId="77777777" w:rsidR="000015B6" w:rsidRDefault="000015B6" w:rsidP="000015B6">
      <w:pPr>
        <w:rPr>
          <w:lang w:val="es-ES"/>
        </w:rPr>
      </w:pPr>
      <w:r w:rsidRPr="006047AE">
        <w:rPr>
          <w:b/>
          <w:color w:val="FF0000"/>
          <w:lang w:val="es-ES"/>
        </w:rPr>
        <w:t>&lt;</w:t>
      </w:r>
      <w:r w:rsidR="00A713FD">
        <w:rPr>
          <w:lang w:val="es-ES"/>
        </w:rPr>
        <w:t>Refiérase a la sección 2</w:t>
      </w:r>
      <w:r>
        <w:rPr>
          <w:lang w:val="es-ES"/>
        </w:rPr>
        <w:t xml:space="preserve">.6.1 del </w:t>
      </w:r>
      <w:r w:rsidR="00921AA1">
        <w:rPr>
          <w:i/>
          <w:lang w:val="es-ES"/>
        </w:rPr>
        <w:t>Manual para la elaboración del informe escrito de la pasantía</w:t>
      </w:r>
      <w:r>
        <w:rPr>
          <w:lang w:val="es-ES"/>
        </w:rPr>
        <w:t xml:space="preserve"> antes de redactar esta sección</w:t>
      </w:r>
      <w:r w:rsidRPr="006047AE">
        <w:rPr>
          <w:b/>
          <w:color w:val="FF0000"/>
          <w:lang w:val="es-ES"/>
        </w:rPr>
        <w:t>&gt;</w:t>
      </w:r>
      <w:r>
        <w:rPr>
          <w:lang w:val="es-ES"/>
        </w:rPr>
        <w:t xml:space="preserve">.  </w:t>
      </w:r>
    </w:p>
    <w:p w14:paraId="49F39AA3" w14:textId="77777777" w:rsidR="000F327E" w:rsidRDefault="000F327E" w:rsidP="000F327E">
      <w:pPr>
        <w:pStyle w:val="Ttulo2"/>
        <w:rPr>
          <w:lang w:val="es-CR"/>
        </w:rPr>
      </w:pPr>
      <w:bookmarkStart w:id="134" w:name="_Toc507351817"/>
      <w:r>
        <w:rPr>
          <w:lang w:val="es-CR"/>
        </w:rPr>
        <w:t xml:space="preserve">3.1 </w:t>
      </w:r>
      <w:r w:rsidRPr="000F327E">
        <w:rPr>
          <w:lang w:val="es-CR"/>
        </w:rPr>
        <w:t xml:space="preserve">Informe de </w:t>
      </w:r>
      <w:r>
        <w:rPr>
          <w:lang w:val="es-CR"/>
        </w:rPr>
        <w:t>problemas presentados y soluciones</w:t>
      </w:r>
      <w:bookmarkEnd w:id="134"/>
    </w:p>
    <w:p w14:paraId="49F39AA4" w14:textId="77777777" w:rsidR="000F327E" w:rsidRPr="00967036" w:rsidRDefault="000F327E" w:rsidP="000F327E">
      <w:pPr>
        <w:rPr>
          <w:color w:val="1F497D" w:themeColor="text2"/>
          <w:lang w:val="es-ES"/>
        </w:rPr>
      </w:pPr>
      <w:r w:rsidRPr="006047AE">
        <w:rPr>
          <w:b/>
          <w:color w:val="FF0000"/>
          <w:lang w:val="es-ES"/>
        </w:rPr>
        <w:lastRenderedPageBreak/>
        <w:t>&lt;</w:t>
      </w:r>
      <w:r>
        <w:rPr>
          <w:lang w:val="es-ES"/>
        </w:rPr>
        <w:t xml:space="preserve">Refiérase a la sección 2.6.2 del </w:t>
      </w:r>
      <w:r>
        <w:rPr>
          <w:i/>
          <w:lang w:val="es-ES"/>
        </w:rPr>
        <w:t>Manual para la elaboración del informe escrito de la pasantía</w:t>
      </w:r>
      <w:r>
        <w:rPr>
          <w:lang w:val="es-ES"/>
        </w:rPr>
        <w:t xml:space="preserve"> antes de redactar esta sección</w:t>
      </w:r>
      <w:r w:rsidRPr="006047AE">
        <w:rPr>
          <w:b/>
          <w:color w:val="FF0000"/>
          <w:lang w:val="es-ES"/>
        </w:rPr>
        <w:t>&gt;</w:t>
      </w:r>
      <w:r>
        <w:rPr>
          <w:lang w:val="es-ES"/>
        </w:rPr>
        <w:t xml:space="preserve">.  </w:t>
      </w:r>
      <w:r w:rsidR="00967036">
        <w:rPr>
          <w:color w:val="1F497D" w:themeColor="text2"/>
          <w:lang w:val="es-ES"/>
        </w:rPr>
        <w:t>Ubicar problema con objetivo:</w:t>
      </w:r>
    </w:p>
    <w:p w14:paraId="49F39AA5" w14:textId="77777777" w:rsidR="000F327E" w:rsidRDefault="000F327E" w:rsidP="000F327E">
      <w:pPr>
        <w:pStyle w:val="Ttulo2"/>
        <w:rPr>
          <w:lang w:val="es-CR"/>
        </w:rPr>
      </w:pPr>
      <w:bookmarkStart w:id="135" w:name="_Toc507351818"/>
      <w:r>
        <w:rPr>
          <w:lang w:val="es-CR"/>
        </w:rPr>
        <w:t xml:space="preserve">3.1 </w:t>
      </w:r>
      <w:r w:rsidRPr="000F327E">
        <w:rPr>
          <w:lang w:val="es-CR"/>
        </w:rPr>
        <w:t xml:space="preserve">Informe de </w:t>
      </w:r>
      <w:r>
        <w:rPr>
          <w:lang w:val="es-CR"/>
        </w:rPr>
        <w:t>éxito del proyecto</w:t>
      </w:r>
      <w:bookmarkEnd w:id="135"/>
    </w:p>
    <w:p w14:paraId="49F39AA6" w14:textId="77777777" w:rsidR="000F327E" w:rsidRDefault="000F327E" w:rsidP="000F327E">
      <w:pPr>
        <w:rPr>
          <w:lang w:val="es-ES"/>
        </w:rPr>
      </w:pPr>
      <w:r w:rsidRPr="006047AE">
        <w:rPr>
          <w:b/>
          <w:color w:val="FF0000"/>
          <w:lang w:val="es-ES"/>
        </w:rPr>
        <w:t>&lt;</w:t>
      </w:r>
      <w:r>
        <w:rPr>
          <w:lang w:val="es-ES"/>
        </w:rPr>
        <w:t xml:space="preserve">Refiérase a la sección 2.6.3 del </w:t>
      </w:r>
      <w:r>
        <w:rPr>
          <w:i/>
          <w:lang w:val="es-ES"/>
        </w:rPr>
        <w:t>Manual para la elaboración del informe escrito de la pasantía</w:t>
      </w:r>
      <w:r>
        <w:rPr>
          <w:lang w:val="es-ES"/>
        </w:rPr>
        <w:t xml:space="preserve"> antes de redactar esta sección</w:t>
      </w:r>
      <w:r w:rsidRPr="006047AE">
        <w:rPr>
          <w:b/>
          <w:color w:val="FF0000"/>
          <w:lang w:val="es-ES"/>
        </w:rPr>
        <w:t>&gt;</w:t>
      </w:r>
      <w:r>
        <w:rPr>
          <w:lang w:val="es-ES"/>
        </w:rPr>
        <w:t xml:space="preserve">. </w:t>
      </w:r>
      <w:r w:rsidR="00975359">
        <w:rPr>
          <w:color w:val="1F497D" w:themeColor="text2"/>
          <w:lang w:val="es-ES"/>
        </w:rPr>
        <w:t>Debe estar acorde a</w:t>
      </w:r>
      <w:r w:rsidR="00C95EFF">
        <w:rPr>
          <w:color w:val="1F497D" w:themeColor="text2"/>
          <w:lang w:val="es-ES"/>
        </w:rPr>
        <w:t xml:space="preserve"> los entrega</w:t>
      </w:r>
      <w:r w:rsidR="00975359">
        <w:rPr>
          <w:color w:val="1F497D" w:themeColor="text2"/>
          <w:lang w:val="es-ES"/>
        </w:rPr>
        <w:t>b</w:t>
      </w:r>
      <w:r w:rsidR="00C95EFF">
        <w:rPr>
          <w:color w:val="1F497D" w:themeColor="text2"/>
          <w:lang w:val="es-ES"/>
        </w:rPr>
        <w:t>les propuesto</w:t>
      </w:r>
      <w:r>
        <w:rPr>
          <w:lang w:val="es-ES"/>
        </w:rPr>
        <w:t xml:space="preserve"> </w:t>
      </w:r>
    </w:p>
    <w:p w14:paraId="49F39AA7" w14:textId="77777777" w:rsidR="000F327E" w:rsidRPr="000F327E" w:rsidRDefault="000F327E" w:rsidP="000F327E">
      <w:pPr>
        <w:rPr>
          <w:lang w:val="es-ES"/>
        </w:rPr>
        <w:sectPr w:rsidR="000F327E" w:rsidRPr="000F327E" w:rsidSect="00C939AE">
          <w:pgSz w:w="11906" w:h="16838"/>
          <w:pgMar w:top="1417" w:right="1701" w:bottom="1417" w:left="1701" w:header="708" w:footer="708" w:gutter="0"/>
          <w:cols w:space="708"/>
          <w:docGrid w:linePitch="360"/>
        </w:sectPr>
      </w:pPr>
    </w:p>
    <w:p w14:paraId="49F39AA8" w14:textId="77777777" w:rsidR="006858FE" w:rsidRDefault="006858FE" w:rsidP="008D4B5E">
      <w:pPr>
        <w:pStyle w:val="Ttulo1"/>
        <w:rPr>
          <w:lang w:val="es-CR"/>
        </w:rPr>
      </w:pPr>
      <w:bookmarkStart w:id="136" w:name="_Toc507351819"/>
      <w:r>
        <w:rPr>
          <w:lang w:val="es-ES_tradnl"/>
        </w:rPr>
        <w:lastRenderedPageBreak/>
        <w:t xml:space="preserve">CAPÍTULO IV: </w:t>
      </w:r>
      <w:r w:rsidR="00ED2691">
        <w:rPr>
          <w:lang w:val="es-ES_tradnl"/>
        </w:rPr>
        <w:t>LECCIONES APRENDIDAS Y RECOMENDACIONES</w:t>
      </w:r>
      <w:bookmarkEnd w:id="136"/>
    </w:p>
    <w:p w14:paraId="49F39AA9" w14:textId="77777777" w:rsidR="00A6223F" w:rsidRDefault="000015B6" w:rsidP="000015B6">
      <w:pPr>
        <w:pStyle w:val="Ttulo2"/>
        <w:rPr>
          <w:lang w:val="es-CR"/>
        </w:rPr>
      </w:pPr>
      <w:bookmarkStart w:id="137" w:name="_Toc507351820"/>
      <w:r w:rsidRPr="000015B6">
        <w:rPr>
          <w:lang w:val="es-CR"/>
        </w:rPr>
        <w:t xml:space="preserve">4.1 </w:t>
      </w:r>
      <w:r w:rsidR="00184FC7">
        <w:rPr>
          <w:lang w:val="es-CR"/>
        </w:rPr>
        <w:t>Lecciones aprendidas y habilidades adquiridas</w:t>
      </w:r>
      <w:bookmarkEnd w:id="137"/>
    </w:p>
    <w:p w14:paraId="49F39AAA" w14:textId="77777777" w:rsidR="000F327E" w:rsidRDefault="000F327E" w:rsidP="000F327E">
      <w:pPr>
        <w:rPr>
          <w:lang w:val="es-ES"/>
        </w:rPr>
      </w:pPr>
      <w:r w:rsidRPr="006047AE">
        <w:rPr>
          <w:b/>
          <w:color w:val="FF0000"/>
          <w:lang w:val="es-ES"/>
        </w:rPr>
        <w:t>&lt;</w:t>
      </w:r>
      <w:r>
        <w:rPr>
          <w:lang w:val="es-ES"/>
        </w:rPr>
        <w:t xml:space="preserve">Refiérase a la sección 2.7.1 del </w:t>
      </w:r>
      <w:r>
        <w:rPr>
          <w:i/>
          <w:lang w:val="es-ES"/>
        </w:rPr>
        <w:t>Manual para la elaboración del informe escrito de la pasantía</w:t>
      </w:r>
      <w:r>
        <w:rPr>
          <w:lang w:val="es-ES"/>
        </w:rPr>
        <w:t xml:space="preserve"> antes de redactar esta sección</w:t>
      </w:r>
      <w:r w:rsidRPr="006047AE">
        <w:rPr>
          <w:b/>
          <w:color w:val="FF0000"/>
          <w:lang w:val="es-ES"/>
        </w:rPr>
        <w:t>&gt;</w:t>
      </w:r>
      <w:r>
        <w:rPr>
          <w:lang w:val="es-ES"/>
        </w:rPr>
        <w:t xml:space="preserve">.  </w:t>
      </w:r>
    </w:p>
    <w:p w14:paraId="49F39AAB" w14:textId="77777777" w:rsidR="000D051C" w:rsidRDefault="000D051C" w:rsidP="000D051C">
      <w:pPr>
        <w:pStyle w:val="Ttulo2"/>
        <w:rPr>
          <w:lang w:val="es-CR"/>
        </w:rPr>
      </w:pPr>
      <w:bookmarkStart w:id="138" w:name="_Toc507351821"/>
      <w:r w:rsidRPr="000015B6">
        <w:rPr>
          <w:lang w:val="es-CR"/>
        </w:rPr>
        <w:t>4.</w:t>
      </w:r>
      <w:r>
        <w:rPr>
          <w:lang w:val="es-CR"/>
        </w:rPr>
        <w:t>2</w:t>
      </w:r>
      <w:r w:rsidRPr="000015B6">
        <w:rPr>
          <w:lang w:val="es-CR"/>
        </w:rPr>
        <w:t xml:space="preserve"> </w:t>
      </w:r>
      <w:r w:rsidR="00184FC7">
        <w:rPr>
          <w:lang w:val="es-CR"/>
        </w:rPr>
        <w:t>Aportes realizados a la organización</w:t>
      </w:r>
      <w:bookmarkEnd w:id="138"/>
    </w:p>
    <w:p w14:paraId="49F39AAC" w14:textId="77777777" w:rsidR="000F327E" w:rsidRDefault="000F327E" w:rsidP="000F327E">
      <w:pPr>
        <w:rPr>
          <w:lang w:val="es-ES"/>
        </w:rPr>
      </w:pPr>
      <w:r w:rsidRPr="006047AE">
        <w:rPr>
          <w:b/>
          <w:color w:val="FF0000"/>
          <w:lang w:val="es-ES"/>
        </w:rPr>
        <w:t>&lt;</w:t>
      </w:r>
      <w:r>
        <w:rPr>
          <w:lang w:val="es-ES"/>
        </w:rPr>
        <w:t xml:space="preserve">Refiérase a la sección 2.7.2 del </w:t>
      </w:r>
      <w:r>
        <w:rPr>
          <w:i/>
          <w:lang w:val="es-ES"/>
        </w:rPr>
        <w:t>Manual para la elaboración del informe escrito de la pasantía</w:t>
      </w:r>
      <w:r>
        <w:rPr>
          <w:lang w:val="es-ES"/>
        </w:rPr>
        <w:t xml:space="preserve"> antes de redactar esta sección</w:t>
      </w:r>
      <w:r w:rsidRPr="006047AE">
        <w:rPr>
          <w:b/>
          <w:color w:val="FF0000"/>
          <w:lang w:val="es-ES"/>
        </w:rPr>
        <w:t>&gt;</w:t>
      </w:r>
      <w:r>
        <w:rPr>
          <w:lang w:val="es-ES"/>
        </w:rPr>
        <w:t xml:space="preserve">.  </w:t>
      </w:r>
    </w:p>
    <w:p w14:paraId="49F39AAD" w14:textId="77777777" w:rsidR="000D051C" w:rsidRDefault="000D051C" w:rsidP="000D051C">
      <w:pPr>
        <w:pStyle w:val="Ttulo2"/>
        <w:rPr>
          <w:lang w:val="es-CR"/>
        </w:rPr>
      </w:pPr>
      <w:bookmarkStart w:id="139" w:name="_Toc507351822"/>
      <w:r>
        <w:rPr>
          <w:lang w:val="es-CR"/>
        </w:rPr>
        <w:t>4.3</w:t>
      </w:r>
      <w:r w:rsidRPr="000015B6">
        <w:rPr>
          <w:lang w:val="es-CR"/>
        </w:rPr>
        <w:t xml:space="preserve"> </w:t>
      </w:r>
      <w:r w:rsidR="000F327E">
        <w:rPr>
          <w:lang w:val="es-CR"/>
        </w:rPr>
        <w:t>Conclusiones</w:t>
      </w:r>
      <w:bookmarkEnd w:id="139"/>
    </w:p>
    <w:p w14:paraId="49F39AAE" w14:textId="77777777" w:rsidR="000F327E" w:rsidRDefault="000F327E" w:rsidP="000F327E">
      <w:pPr>
        <w:rPr>
          <w:lang w:val="es-ES"/>
        </w:rPr>
      </w:pPr>
      <w:r w:rsidRPr="006047AE">
        <w:rPr>
          <w:b/>
          <w:color w:val="FF0000"/>
          <w:lang w:val="es-ES"/>
        </w:rPr>
        <w:t>&lt;</w:t>
      </w:r>
      <w:r>
        <w:rPr>
          <w:lang w:val="es-ES"/>
        </w:rPr>
        <w:t xml:space="preserve">Refiérase a la sección 2.7.3 del </w:t>
      </w:r>
      <w:r>
        <w:rPr>
          <w:i/>
          <w:lang w:val="es-ES"/>
        </w:rPr>
        <w:t>Manual para la elaboración del informe escrito de la pasantía</w:t>
      </w:r>
      <w:r>
        <w:rPr>
          <w:lang w:val="es-ES"/>
        </w:rPr>
        <w:t xml:space="preserve"> antes de redactar esta sección</w:t>
      </w:r>
      <w:r w:rsidRPr="006047AE">
        <w:rPr>
          <w:b/>
          <w:color w:val="FF0000"/>
          <w:lang w:val="es-ES"/>
        </w:rPr>
        <w:t>&gt;</w:t>
      </w:r>
      <w:r>
        <w:rPr>
          <w:lang w:val="es-ES"/>
        </w:rPr>
        <w:t xml:space="preserve">.  </w:t>
      </w:r>
    </w:p>
    <w:p w14:paraId="49F39AAF" w14:textId="77777777" w:rsidR="000F327E" w:rsidRDefault="000F327E" w:rsidP="000F327E">
      <w:pPr>
        <w:pStyle w:val="Ttulo2"/>
        <w:rPr>
          <w:lang w:val="es-CR"/>
        </w:rPr>
      </w:pPr>
      <w:bookmarkStart w:id="140" w:name="_Toc507351823"/>
      <w:r>
        <w:rPr>
          <w:lang w:val="es-CR"/>
        </w:rPr>
        <w:t>4.4</w:t>
      </w:r>
      <w:r w:rsidRPr="000015B6">
        <w:rPr>
          <w:lang w:val="es-CR"/>
        </w:rPr>
        <w:t xml:space="preserve"> </w:t>
      </w:r>
      <w:r>
        <w:rPr>
          <w:lang w:val="es-CR"/>
        </w:rPr>
        <w:t>Recomendaciones</w:t>
      </w:r>
      <w:bookmarkEnd w:id="140"/>
    </w:p>
    <w:p w14:paraId="49F39AB0" w14:textId="77777777" w:rsidR="000F327E" w:rsidRDefault="000F327E" w:rsidP="000F327E">
      <w:pPr>
        <w:rPr>
          <w:lang w:val="es-ES"/>
        </w:rPr>
      </w:pPr>
      <w:r w:rsidRPr="006047AE">
        <w:rPr>
          <w:b/>
          <w:color w:val="FF0000"/>
          <w:lang w:val="es-ES"/>
        </w:rPr>
        <w:t>&lt;</w:t>
      </w:r>
      <w:r>
        <w:rPr>
          <w:lang w:val="es-ES"/>
        </w:rPr>
        <w:t xml:space="preserve">Refiérase a la sección 2.7.4 del </w:t>
      </w:r>
      <w:r>
        <w:rPr>
          <w:i/>
          <w:lang w:val="es-ES"/>
        </w:rPr>
        <w:t>Manual para la elaboración del informe escrito de la pasantía</w:t>
      </w:r>
      <w:r>
        <w:rPr>
          <w:lang w:val="es-ES"/>
        </w:rPr>
        <w:t xml:space="preserve"> antes de redactar esta sección</w:t>
      </w:r>
      <w:r w:rsidRPr="006047AE">
        <w:rPr>
          <w:b/>
          <w:color w:val="FF0000"/>
          <w:lang w:val="es-ES"/>
        </w:rPr>
        <w:t>&gt;</w:t>
      </w:r>
      <w:r>
        <w:rPr>
          <w:lang w:val="es-ES"/>
        </w:rPr>
        <w:t xml:space="preserve">.  </w:t>
      </w:r>
    </w:p>
    <w:p w14:paraId="49F39AB1" w14:textId="77777777" w:rsidR="000F327E" w:rsidRPr="000F327E" w:rsidRDefault="000F327E" w:rsidP="000F327E">
      <w:pPr>
        <w:rPr>
          <w:lang w:val="es-ES"/>
        </w:rPr>
        <w:sectPr w:rsidR="000F327E" w:rsidRPr="000F327E" w:rsidSect="0079296A">
          <w:footerReference w:type="default" r:id="rId21"/>
          <w:pgSz w:w="11906" w:h="16838"/>
          <w:pgMar w:top="1417" w:right="1701" w:bottom="1417" w:left="1701" w:header="708" w:footer="708" w:gutter="0"/>
          <w:cols w:space="708"/>
          <w:docGrid w:linePitch="360"/>
        </w:sectPr>
      </w:pPr>
    </w:p>
    <w:p w14:paraId="49F39AB2" w14:textId="77777777" w:rsidR="008736BC" w:rsidRDefault="008736BC" w:rsidP="008736BC">
      <w:pPr>
        <w:rPr>
          <w:lang w:val="es-CR"/>
        </w:rPr>
      </w:pPr>
    </w:p>
    <w:p w14:paraId="49F39AB3" w14:textId="4B75A45E" w:rsidR="00DC14CB" w:rsidRDefault="008736BC" w:rsidP="008736BC">
      <w:pPr>
        <w:pStyle w:val="Ttulo1"/>
        <w:rPr>
          <w:lang w:val="es-CR"/>
        </w:rPr>
      </w:pPr>
      <w:bookmarkStart w:id="141" w:name="_Toc507351824"/>
      <w:r>
        <w:rPr>
          <w:lang w:val="es-CR"/>
        </w:rPr>
        <w:t>REFERENCIAS</w:t>
      </w:r>
      <w:bookmarkEnd w:id="141"/>
    </w:p>
    <w:p w14:paraId="49F39AB5" w14:textId="6311F5CD" w:rsidR="008736BC" w:rsidRDefault="008736BC" w:rsidP="007F471D">
      <w:pPr>
        <w:pStyle w:val="Ttulo2"/>
        <w:numPr>
          <w:ilvl w:val="1"/>
          <w:numId w:val="14"/>
        </w:numPr>
        <w:rPr>
          <w:lang w:val="es-CR"/>
        </w:rPr>
      </w:pPr>
      <w:bookmarkStart w:id="142" w:name="_Toc507351784"/>
      <w:bookmarkStart w:id="143" w:name="_Toc507351825"/>
      <w:bookmarkStart w:id="144" w:name="_Toc507351826"/>
      <w:bookmarkEnd w:id="142"/>
      <w:bookmarkEnd w:id="143"/>
      <w:r>
        <w:rPr>
          <w:lang w:val="es-CR"/>
        </w:rPr>
        <w:t>Fuentes referenciadas</w:t>
      </w:r>
      <w:bookmarkEnd w:id="144"/>
    </w:p>
    <w:p w14:paraId="7BF4B42A" w14:textId="67608BEC" w:rsidR="0043530A" w:rsidRPr="007F471D" w:rsidRDefault="0043530A" w:rsidP="007F471D">
      <w:pPr>
        <w:pStyle w:val="Prrafodelista"/>
        <w:ind w:left="709" w:hanging="709"/>
        <w:rPr>
          <w:lang w:val="es-CR"/>
        </w:rPr>
      </w:pPr>
      <w:r w:rsidRPr="007F471D">
        <w:rPr>
          <w:lang w:val="es-CR"/>
        </w:rPr>
        <w:t>IT Soluciones (</w:t>
      </w:r>
      <w:proofErr w:type="spellStart"/>
      <w:r w:rsidRPr="007F471D">
        <w:rPr>
          <w:lang w:val="es-CR"/>
        </w:rPr>
        <w:t>s.f</w:t>
      </w:r>
      <w:proofErr w:type="spellEnd"/>
      <w:r w:rsidRPr="007F471D">
        <w:rPr>
          <w:lang w:val="es-CR"/>
        </w:rPr>
        <w:t xml:space="preserve">). Software para Manufactura: Caso Éxito ALPLA. México.  Recuperado de </w:t>
      </w:r>
      <w:r w:rsidR="00206389">
        <w:fldChar w:fldCharType="begin"/>
      </w:r>
      <w:r w:rsidR="00206389" w:rsidRPr="00206389">
        <w:rPr>
          <w:lang w:val="es-CR"/>
          <w:rPrChange w:id="145" w:author="Eddy Gerardo Nunez Salazar" w:date="2018-05-27T20:12:00Z">
            <w:rPr/>
          </w:rPrChange>
        </w:rPr>
        <w:instrText xml:space="preserve"> HYPERLINK "https://www.it-soluciones.com/software-para-manufactura-grupo-alpla/" </w:instrText>
      </w:r>
      <w:r w:rsidR="00206389">
        <w:fldChar w:fldCharType="separate"/>
      </w:r>
      <w:r w:rsidR="001D6D94" w:rsidRPr="007F471D">
        <w:rPr>
          <w:rStyle w:val="Hipervnculo"/>
          <w:lang w:val="es-CR"/>
        </w:rPr>
        <w:t>https://www.it-soluciones.com/software-para-manufactura-grupo-alpla/</w:t>
      </w:r>
      <w:r w:rsidR="00206389">
        <w:rPr>
          <w:rStyle w:val="Hipervnculo"/>
          <w:lang w:val="es-CR"/>
        </w:rPr>
        <w:fldChar w:fldCharType="end"/>
      </w:r>
    </w:p>
    <w:p w14:paraId="26EAF672" w14:textId="77777777" w:rsidR="001D6D94" w:rsidRPr="007F471D" w:rsidRDefault="001D6D94" w:rsidP="007F471D">
      <w:pPr>
        <w:pStyle w:val="Prrafodelista"/>
        <w:ind w:left="709" w:hanging="709"/>
        <w:rPr>
          <w:lang w:val="es-CR"/>
        </w:rPr>
      </w:pPr>
    </w:p>
    <w:p w14:paraId="1626ABCE" w14:textId="41CA8794" w:rsidR="001D6D94" w:rsidRPr="000D4DA9" w:rsidRDefault="001D6D94" w:rsidP="007F471D">
      <w:pPr>
        <w:pStyle w:val="Prrafodelista"/>
        <w:ind w:left="709" w:hanging="709"/>
      </w:pPr>
      <w:r w:rsidRPr="007F471D">
        <w:rPr>
          <w:lang w:val="es-CR"/>
        </w:rPr>
        <w:t xml:space="preserve">García, C. E., Rialp, A. C., Rialp, J. C. (2007). Inversiones en TIC y estrategias de crecimiento empresarial. </w:t>
      </w:r>
      <w:proofErr w:type="spellStart"/>
      <w:r>
        <w:t>España</w:t>
      </w:r>
      <w:proofErr w:type="spellEnd"/>
      <w:r>
        <w:t xml:space="preserve">: Document </w:t>
      </w:r>
      <w:proofErr w:type="spellStart"/>
      <w:r>
        <w:t>d’Economia</w:t>
      </w:r>
      <w:proofErr w:type="spellEnd"/>
      <w:r>
        <w:t xml:space="preserve"> Industrial.</w:t>
      </w:r>
    </w:p>
    <w:p w14:paraId="71888501" w14:textId="77777777" w:rsidR="0043530A" w:rsidRPr="001D6D94" w:rsidRDefault="0043530A" w:rsidP="007F471D">
      <w:pPr>
        <w:rPr>
          <w:lang w:val="es-CR"/>
        </w:rPr>
      </w:pPr>
    </w:p>
    <w:p w14:paraId="49F39AB6" w14:textId="77777777" w:rsidR="008736BC" w:rsidRDefault="008736BC" w:rsidP="008736BC">
      <w:pPr>
        <w:pStyle w:val="Ttulo2"/>
        <w:rPr>
          <w:lang w:val="es-CR"/>
        </w:rPr>
      </w:pPr>
      <w:bookmarkStart w:id="146" w:name="_Toc507351827"/>
      <w:r>
        <w:rPr>
          <w:lang w:val="es-CR"/>
        </w:rPr>
        <w:t>1.2 Fuentes consultadas</w:t>
      </w:r>
      <w:bookmarkEnd w:id="146"/>
    </w:p>
    <w:p w14:paraId="49F39AB7" w14:textId="77777777" w:rsidR="004F0B8E" w:rsidRDefault="004F0B8E">
      <w:pPr>
        <w:spacing w:line="276" w:lineRule="auto"/>
        <w:rPr>
          <w:b/>
          <w:caps/>
          <w:spacing w:val="5"/>
          <w:sz w:val="28"/>
          <w:szCs w:val="32"/>
          <w:lang w:val="es-CR"/>
        </w:rPr>
      </w:pPr>
      <w:r>
        <w:rPr>
          <w:lang w:val="es-CR"/>
        </w:rPr>
        <w:br w:type="page"/>
      </w:r>
    </w:p>
    <w:p w14:paraId="49F39AB8" w14:textId="0C8A9CF5" w:rsidR="00C423A1" w:rsidRDefault="00A32486" w:rsidP="0005732A">
      <w:pPr>
        <w:pStyle w:val="Ttulo1"/>
        <w:rPr>
          <w:lang w:val="es-ES_tradnl"/>
        </w:rPr>
      </w:pPr>
      <w:bookmarkStart w:id="147" w:name="_Toc507351828"/>
      <w:del w:id="148" w:author="GONZALEZ ULATE KATTIA ELENA" w:date="2018-05-12T16:23:00Z">
        <w:r w:rsidDel="00134525">
          <w:rPr>
            <w:noProof/>
            <w:lang w:val="es-CR" w:eastAsia="es-CR" w:bidi="ar-SA"/>
          </w:rPr>
          <w:lastRenderedPageBreak/>
          <mc:AlternateContent>
            <mc:Choice Requires="wps">
              <w:drawing>
                <wp:anchor distT="0" distB="0" distL="114300" distR="114300" simplePos="0" relativeHeight="251695104" behindDoc="0" locked="0" layoutInCell="1" allowOverlap="1" wp14:anchorId="49F39ADC" wp14:editId="0CD1C0F7">
                  <wp:simplePos x="0" y="0"/>
                  <wp:positionH relativeFrom="column">
                    <wp:posOffset>3385185</wp:posOffset>
                  </wp:positionH>
                  <wp:positionV relativeFrom="paragraph">
                    <wp:posOffset>-299720</wp:posOffset>
                  </wp:positionV>
                  <wp:extent cx="2798445" cy="363855"/>
                  <wp:effectExtent l="11430" t="5080" r="9525" b="12065"/>
                  <wp:wrapNone/>
                  <wp:docPr id="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363855"/>
                          </a:xfrm>
                          <a:prstGeom prst="rect">
                            <a:avLst/>
                          </a:prstGeom>
                          <a:solidFill>
                            <a:srgbClr val="FFFFFF"/>
                          </a:solidFill>
                          <a:ln w="9525">
                            <a:solidFill>
                              <a:srgbClr val="000000"/>
                            </a:solidFill>
                            <a:miter lim="800000"/>
                            <a:headEnd/>
                            <a:tailEnd/>
                          </a:ln>
                        </wps:spPr>
                        <wps:txbx>
                          <w:txbxContent>
                            <w:p w14:paraId="49F39AF8" w14:textId="77777777" w:rsidR="00206389" w:rsidRDefault="00206389" w:rsidP="00C263BE">
                              <w:pPr>
                                <w:shd w:val="clear" w:color="auto" w:fill="FABF8F" w:themeFill="accent6" w:themeFillTint="99"/>
                                <w:spacing w:after="0" w:line="240" w:lineRule="auto"/>
                                <w:rPr>
                                  <w:sz w:val="18"/>
                                  <w:lang w:val="es-CR"/>
                                </w:rPr>
                              </w:pPr>
                              <w:r w:rsidRPr="0028478E">
                                <w:rPr>
                                  <w:sz w:val="18"/>
                                  <w:lang w:val="es-CR"/>
                                </w:rPr>
                                <w:t>R</w:t>
                              </w:r>
                              <w:r>
                                <w:rPr>
                                  <w:sz w:val="18"/>
                                  <w:lang w:val="es-CR"/>
                                </w:rPr>
                                <w:t>efiérase a la sección 2.3.12</w:t>
                              </w:r>
                              <w:r w:rsidRPr="0028478E">
                                <w:rPr>
                                  <w:sz w:val="18"/>
                                  <w:lang w:val="es-CR"/>
                                </w:rPr>
                                <w:t xml:space="preserve"> del Manual para </w:t>
                              </w:r>
                              <w:r>
                                <w:rPr>
                                  <w:sz w:val="18"/>
                                  <w:lang w:val="es-CR"/>
                                </w:rPr>
                                <w:t>adecuar esta sección</w:t>
                              </w:r>
                              <w:r w:rsidRPr="0028478E">
                                <w:rPr>
                                  <w:sz w:val="18"/>
                                  <w:lang w:val="es-CR"/>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F39ADC" id="_x0000_t202" coordsize="21600,21600" o:spt="202" path="m,l,21600r21600,l21600,xe">
                  <v:stroke joinstyle="miter"/>
                  <v:path gradientshapeok="t" o:connecttype="rect"/>
                </v:shapetype>
                <v:shape id="Text Box 42" o:spid="_x0000_s1026" type="#_x0000_t202" style="position:absolute;margin-left:266.55pt;margin-top:-23.6pt;width:220.35pt;height:28.6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">
                  <v:textbox style="mso-fit-shape-to-text:t">
                    <w:txbxContent>
                      <w:p w14:paraId="49F39AF8" w14:textId="77777777" w:rsidR="00206389" w:rsidRDefault="00206389" w:rsidP="00C263BE">
                        <w:pPr>
                          <w:shd w:val="clear" w:color="auto" w:fill="FABF8F" w:themeFill="accent6" w:themeFillTint="99"/>
                          <w:spacing w:after="0" w:line="240" w:lineRule="auto"/>
                          <w:rPr>
                            <w:sz w:val="18"/>
                            <w:lang w:val="es-CR"/>
                          </w:rPr>
                        </w:pPr>
                        <w:r w:rsidRPr="0028478E">
                          <w:rPr>
                            <w:sz w:val="18"/>
                            <w:lang w:val="es-CR"/>
                          </w:rPr>
                          <w:t>R</w:t>
                        </w:r>
                        <w:r>
                          <w:rPr>
                            <w:sz w:val="18"/>
                            <w:lang w:val="es-CR"/>
                          </w:rPr>
                          <w:t>efiérase a la sección 2.3.12</w:t>
                        </w:r>
                        <w:r w:rsidRPr="0028478E">
                          <w:rPr>
                            <w:sz w:val="18"/>
                            <w:lang w:val="es-CR"/>
                          </w:rPr>
                          <w:t xml:space="preserve"> del Manual para </w:t>
                        </w:r>
                        <w:r>
                          <w:rPr>
                            <w:sz w:val="18"/>
                            <w:lang w:val="es-CR"/>
                          </w:rPr>
                          <w:t>adecuar esta sección</w:t>
                        </w:r>
                        <w:r w:rsidRPr="0028478E">
                          <w:rPr>
                            <w:sz w:val="18"/>
                            <w:lang w:val="es-CR"/>
                          </w:rPr>
                          <w:t xml:space="preserve">. </w:t>
                        </w:r>
                      </w:p>
                    </w:txbxContent>
                  </v:textbox>
                </v:shape>
              </w:pict>
            </mc:Fallback>
          </mc:AlternateContent>
        </w:r>
      </w:del>
      <w:r w:rsidR="006858FE">
        <w:rPr>
          <w:lang w:val="es-ES_tradnl"/>
        </w:rPr>
        <w:t>ANEXOS</w:t>
      </w:r>
      <w:bookmarkEnd w:id="147"/>
    </w:p>
    <w:p w14:paraId="49F39AB9" w14:textId="77777777" w:rsidR="0077072D" w:rsidRPr="00DA6423" w:rsidRDefault="0077072D" w:rsidP="00967036">
      <w:pPr>
        <w:pStyle w:val="Ttulo2"/>
        <w:rPr>
          <w:lang w:val="es-CR"/>
        </w:rPr>
      </w:pPr>
      <w:bookmarkStart w:id="149" w:name="_Toc507351829"/>
      <w:r w:rsidRPr="00DA6423">
        <w:rPr>
          <w:lang w:val="es-CR"/>
        </w:rPr>
        <w:t xml:space="preserve">Anexos </w:t>
      </w:r>
      <w:r w:rsidR="00DA6423" w:rsidRPr="00DA6423">
        <w:rPr>
          <w:lang w:val="es-CR"/>
        </w:rPr>
        <w:t>Probatorios</w:t>
      </w:r>
      <w:bookmarkEnd w:id="149"/>
      <w:r w:rsidR="00DA6423" w:rsidRPr="00DA6423">
        <w:rPr>
          <w:lang w:val="es-CR"/>
        </w:rPr>
        <w:t xml:space="preserve"> </w:t>
      </w:r>
    </w:p>
    <w:p w14:paraId="49F39ABA" w14:textId="77777777" w:rsidR="0077072D" w:rsidRPr="008F52F3" w:rsidRDefault="00DA6423" w:rsidP="0077072D">
      <w:pPr>
        <w:pStyle w:val="Textoindependiente"/>
        <w:numPr>
          <w:ilvl w:val="1"/>
          <w:numId w:val="10"/>
        </w:numPr>
        <w:spacing w:before="245" w:line="360" w:lineRule="auto"/>
        <w:rPr>
          <w:rFonts w:ascii="Arial" w:hAnsi="Arial" w:cs="Arial"/>
          <w:color w:val="365F91" w:themeColor="accent1" w:themeShade="BF"/>
          <w:lang w:val="es-MX"/>
        </w:rPr>
      </w:pPr>
      <w:r>
        <w:rPr>
          <w:rFonts w:ascii="Arial" w:hAnsi="Arial" w:cs="Arial"/>
          <w:color w:val="365F91" w:themeColor="accent1" w:themeShade="BF"/>
          <w:lang w:val="es-ES_tradnl"/>
        </w:rPr>
        <w:t>Formulario:</w:t>
      </w:r>
      <w:r w:rsidR="00D26BA1">
        <w:rPr>
          <w:rFonts w:ascii="Arial" w:hAnsi="Arial" w:cs="Arial"/>
          <w:color w:val="365F91" w:themeColor="accent1" w:themeShade="BF"/>
          <w:lang w:val="es-ES_tradnl"/>
        </w:rPr>
        <w:t xml:space="preserve"> </w:t>
      </w:r>
      <w:r w:rsidR="0077072D" w:rsidRPr="008F52F3">
        <w:rPr>
          <w:rFonts w:ascii="Arial" w:hAnsi="Arial" w:cs="Arial"/>
          <w:color w:val="365F91" w:themeColor="accent1" w:themeShade="BF"/>
          <w:lang w:val="es-ES_tradnl"/>
        </w:rPr>
        <w:t>Conv</w:t>
      </w:r>
      <w:r w:rsidR="0077072D">
        <w:rPr>
          <w:rFonts w:ascii="Arial" w:hAnsi="Arial" w:cs="Arial"/>
          <w:color w:val="365F91" w:themeColor="accent1" w:themeShade="BF"/>
          <w:lang w:val="es-ES_tradnl"/>
        </w:rPr>
        <w:t>enio de Compromiso del proyecto</w:t>
      </w:r>
      <w:r w:rsidR="0077072D" w:rsidRPr="008F52F3">
        <w:rPr>
          <w:rFonts w:ascii="Arial" w:hAnsi="Arial" w:cs="Arial"/>
          <w:color w:val="365F91" w:themeColor="accent1" w:themeShade="BF"/>
          <w:lang w:val="es-ES_tradnl"/>
        </w:rPr>
        <w:t>,</w:t>
      </w:r>
      <w:r w:rsidR="0077072D" w:rsidRPr="008F52F3">
        <w:rPr>
          <w:rFonts w:ascii="Arial" w:hAnsi="Arial" w:cs="Arial"/>
          <w:color w:val="365F91" w:themeColor="accent1" w:themeShade="BF"/>
          <w:lang w:val="es-MX"/>
        </w:rPr>
        <w:t xml:space="preserve"> </w:t>
      </w:r>
      <w:r>
        <w:rPr>
          <w:rFonts w:ascii="Arial" w:hAnsi="Arial" w:cs="Arial"/>
          <w:color w:val="365F91" w:themeColor="accent1" w:themeShade="BF"/>
          <w:lang w:val="es-MX"/>
        </w:rPr>
        <w:t>(firma el patrocinador</w:t>
      </w:r>
      <w:r w:rsidR="00D26BA1">
        <w:rPr>
          <w:rFonts w:ascii="Arial" w:hAnsi="Arial" w:cs="Arial"/>
          <w:color w:val="365F91" w:themeColor="accent1" w:themeShade="BF"/>
          <w:lang w:val="es-MX"/>
        </w:rPr>
        <w:t xml:space="preserve"> durante el Proceso de solicitud del Tema de TFG</w:t>
      </w:r>
      <w:r>
        <w:rPr>
          <w:rFonts w:ascii="Arial" w:hAnsi="Arial" w:cs="Arial"/>
          <w:color w:val="365F91" w:themeColor="accent1" w:themeShade="BF"/>
          <w:lang w:val="es-MX"/>
        </w:rPr>
        <w:t>)</w:t>
      </w:r>
    </w:p>
    <w:p w14:paraId="49F39ABB" w14:textId="77777777" w:rsidR="0077072D" w:rsidRDefault="00DA6423" w:rsidP="0077072D">
      <w:pPr>
        <w:pStyle w:val="Textoindependiente"/>
        <w:numPr>
          <w:ilvl w:val="1"/>
          <w:numId w:val="10"/>
        </w:numPr>
        <w:spacing w:before="245" w:line="360" w:lineRule="auto"/>
        <w:rPr>
          <w:rFonts w:ascii="Arial" w:hAnsi="Arial" w:cs="Arial"/>
          <w:color w:val="365F91" w:themeColor="accent1" w:themeShade="BF"/>
          <w:lang w:val="es-MX"/>
        </w:rPr>
      </w:pPr>
      <w:r w:rsidRPr="00D26BA1">
        <w:rPr>
          <w:rFonts w:ascii="Arial" w:hAnsi="Arial" w:cs="Arial"/>
          <w:color w:val="365F91" w:themeColor="accent1" w:themeShade="BF"/>
          <w:lang w:val="es-MX"/>
        </w:rPr>
        <w:t xml:space="preserve">Formulario: Solicitud de tema del TFG </w:t>
      </w:r>
      <w:r w:rsidR="00D26BA1" w:rsidRPr="00D26BA1">
        <w:rPr>
          <w:rFonts w:ascii="Arial" w:hAnsi="Arial" w:cs="Arial"/>
          <w:color w:val="365F91" w:themeColor="accent1" w:themeShade="BF"/>
          <w:lang w:val="es-MX"/>
        </w:rPr>
        <w:t xml:space="preserve">(firma el </w:t>
      </w:r>
      <w:r w:rsidR="00D26BA1">
        <w:rPr>
          <w:rFonts w:ascii="Arial" w:hAnsi="Arial" w:cs="Arial"/>
          <w:color w:val="365F91" w:themeColor="accent1" w:themeShade="BF"/>
          <w:lang w:val="es-MX"/>
        </w:rPr>
        <w:t>estudiante</w:t>
      </w:r>
      <w:r w:rsidR="00D26BA1" w:rsidRPr="00D26BA1">
        <w:rPr>
          <w:rFonts w:ascii="Arial" w:hAnsi="Arial" w:cs="Arial"/>
          <w:color w:val="365F91" w:themeColor="accent1" w:themeShade="BF"/>
          <w:lang w:val="es-MX"/>
        </w:rPr>
        <w:t xml:space="preserve"> durante el Proceso de solicitud del Tema de TFG)</w:t>
      </w:r>
    </w:p>
    <w:p w14:paraId="49F39ABC" w14:textId="27965F8E" w:rsidR="0065651D" w:rsidRPr="00D26BA1" w:rsidRDefault="0065651D" w:rsidP="0077072D">
      <w:pPr>
        <w:pStyle w:val="Textoindependiente"/>
        <w:numPr>
          <w:ilvl w:val="1"/>
          <w:numId w:val="10"/>
        </w:numPr>
        <w:spacing w:before="245" w:line="360" w:lineRule="auto"/>
        <w:rPr>
          <w:rFonts w:ascii="Arial" w:hAnsi="Arial" w:cs="Arial"/>
          <w:color w:val="365F91" w:themeColor="accent1" w:themeShade="BF"/>
          <w:lang w:val="es-MX"/>
        </w:rPr>
      </w:pPr>
      <w:r>
        <w:rPr>
          <w:rFonts w:ascii="Arial" w:hAnsi="Arial" w:cs="Arial"/>
          <w:color w:val="365F91" w:themeColor="accent1" w:themeShade="BF"/>
          <w:lang w:val="es-MX"/>
        </w:rPr>
        <w:t xml:space="preserve">Declaración jurada que el estudiante que no trabaja en </w:t>
      </w:r>
      <w:r w:rsidR="00F31CC9">
        <w:rPr>
          <w:rFonts w:ascii="Arial" w:hAnsi="Arial" w:cs="Arial"/>
          <w:color w:val="365F91" w:themeColor="accent1" w:themeShade="BF"/>
          <w:lang w:val="es-MX"/>
        </w:rPr>
        <w:t>la</w:t>
      </w:r>
      <w:r>
        <w:rPr>
          <w:rFonts w:ascii="Arial" w:hAnsi="Arial" w:cs="Arial"/>
          <w:color w:val="365F91" w:themeColor="accent1" w:themeShade="BF"/>
          <w:lang w:val="es-MX"/>
        </w:rPr>
        <w:t xml:space="preserve"> empresa en que hace la pasantía.</w:t>
      </w:r>
    </w:p>
    <w:p w14:paraId="49F39ABD" w14:textId="77777777" w:rsidR="0077072D" w:rsidRPr="008F52F3" w:rsidRDefault="0077072D" w:rsidP="0077072D">
      <w:pPr>
        <w:pStyle w:val="Textoindependiente"/>
        <w:numPr>
          <w:ilvl w:val="1"/>
          <w:numId w:val="10"/>
        </w:numPr>
        <w:spacing w:before="245" w:line="360" w:lineRule="auto"/>
        <w:rPr>
          <w:rFonts w:ascii="Arial" w:hAnsi="Arial" w:cs="Arial"/>
          <w:color w:val="365F91" w:themeColor="accent1" w:themeShade="BF"/>
          <w:lang w:val="es-MX"/>
        </w:rPr>
      </w:pPr>
      <w:r w:rsidRPr="008F52F3">
        <w:rPr>
          <w:rFonts w:ascii="Arial" w:hAnsi="Arial" w:cs="Arial"/>
          <w:color w:val="365F91" w:themeColor="accent1" w:themeShade="BF"/>
          <w:lang w:val="es-ES_tradnl"/>
        </w:rPr>
        <w:t>Carta de Aprobación de entregables del proyecto,</w:t>
      </w:r>
      <w:r w:rsidRPr="008F52F3">
        <w:rPr>
          <w:rFonts w:ascii="Arial" w:hAnsi="Arial" w:cs="Arial"/>
          <w:color w:val="365F91" w:themeColor="accent1" w:themeShade="BF"/>
          <w:lang w:val="es-MX"/>
        </w:rPr>
        <w:t xml:space="preserve"> </w:t>
      </w:r>
      <w:r w:rsidR="00DA6423">
        <w:rPr>
          <w:rFonts w:ascii="Arial" w:hAnsi="Arial" w:cs="Arial"/>
          <w:color w:val="365F91" w:themeColor="accent1" w:themeShade="BF"/>
          <w:lang w:val="es-MX"/>
        </w:rPr>
        <w:t>(completa el estudiante y firma el patrocinador</w:t>
      </w:r>
      <w:r w:rsidR="00D26BA1">
        <w:rPr>
          <w:rFonts w:ascii="Arial" w:hAnsi="Arial" w:cs="Arial"/>
          <w:color w:val="365F91" w:themeColor="accent1" w:themeShade="BF"/>
          <w:lang w:val="es-MX"/>
        </w:rPr>
        <w:t>, plantilla en carpeta de Recursos iniciales del curso</w:t>
      </w:r>
      <w:r w:rsidR="00DA6423">
        <w:rPr>
          <w:rFonts w:ascii="Arial" w:hAnsi="Arial" w:cs="Arial"/>
          <w:color w:val="365F91" w:themeColor="accent1" w:themeShade="BF"/>
          <w:lang w:val="es-MX"/>
        </w:rPr>
        <w:t>)</w:t>
      </w:r>
    </w:p>
    <w:p w14:paraId="49F39ABE" w14:textId="77777777" w:rsidR="00D26BA1" w:rsidRPr="008F52F3" w:rsidRDefault="0077072D" w:rsidP="00D26BA1">
      <w:pPr>
        <w:pStyle w:val="Textoindependiente"/>
        <w:numPr>
          <w:ilvl w:val="1"/>
          <w:numId w:val="10"/>
        </w:numPr>
        <w:spacing w:before="245" w:line="360" w:lineRule="auto"/>
        <w:rPr>
          <w:rFonts w:ascii="Arial" w:hAnsi="Arial" w:cs="Arial"/>
          <w:color w:val="365F91" w:themeColor="accent1" w:themeShade="BF"/>
          <w:lang w:val="es-MX"/>
        </w:rPr>
      </w:pPr>
      <w:r w:rsidRPr="008F52F3">
        <w:rPr>
          <w:rFonts w:ascii="Arial" w:hAnsi="Arial" w:cs="Arial"/>
          <w:color w:val="365F91" w:themeColor="accent1" w:themeShade="BF"/>
          <w:lang w:val="es-ES_tradnl"/>
        </w:rPr>
        <w:t>Informe de Cierre del proyecto,</w:t>
      </w:r>
      <w:r w:rsidRPr="008F52F3">
        <w:rPr>
          <w:rFonts w:ascii="Arial" w:hAnsi="Arial" w:cs="Arial"/>
          <w:color w:val="365F91" w:themeColor="accent1" w:themeShade="BF"/>
          <w:lang w:val="es-MX"/>
        </w:rPr>
        <w:t xml:space="preserve"> </w:t>
      </w:r>
      <w:r w:rsidR="00DA6423">
        <w:rPr>
          <w:rFonts w:ascii="Arial" w:hAnsi="Arial" w:cs="Arial"/>
          <w:color w:val="365F91" w:themeColor="accent1" w:themeShade="BF"/>
          <w:lang w:val="es-MX"/>
        </w:rPr>
        <w:t>(realiza entre patrocinador y estudiantes</w:t>
      </w:r>
      <w:r w:rsidR="00D26BA1">
        <w:rPr>
          <w:rFonts w:ascii="Arial" w:hAnsi="Arial" w:cs="Arial"/>
          <w:color w:val="365F91" w:themeColor="accent1" w:themeShade="BF"/>
          <w:lang w:val="es-MX"/>
        </w:rPr>
        <w:t>,</w:t>
      </w:r>
      <w:r w:rsidR="00D26BA1" w:rsidRPr="00D26BA1">
        <w:rPr>
          <w:rFonts w:ascii="Arial" w:hAnsi="Arial" w:cs="Arial"/>
          <w:color w:val="365F91" w:themeColor="accent1" w:themeShade="BF"/>
          <w:lang w:val="es-MX"/>
        </w:rPr>
        <w:t xml:space="preserve"> </w:t>
      </w:r>
      <w:r w:rsidR="00D26BA1">
        <w:rPr>
          <w:rFonts w:ascii="Arial" w:hAnsi="Arial" w:cs="Arial"/>
          <w:color w:val="365F91" w:themeColor="accent1" w:themeShade="BF"/>
          <w:lang w:val="es-MX"/>
        </w:rPr>
        <w:t xml:space="preserve"> encuentra la plantilla en carpeta de Recursos iniciales del curso)</w:t>
      </w:r>
    </w:p>
    <w:p w14:paraId="49F39ABF" w14:textId="77777777" w:rsidR="0077072D" w:rsidRPr="008F52F3" w:rsidRDefault="00F3173D" w:rsidP="0077072D">
      <w:pPr>
        <w:pStyle w:val="Textoindependiente"/>
        <w:numPr>
          <w:ilvl w:val="1"/>
          <w:numId w:val="10"/>
        </w:numPr>
        <w:spacing w:before="245" w:line="360" w:lineRule="auto"/>
        <w:rPr>
          <w:rFonts w:ascii="Arial" w:hAnsi="Arial" w:cs="Arial"/>
          <w:color w:val="365F91" w:themeColor="accent1" w:themeShade="BF"/>
          <w:lang w:val="es-MX"/>
        </w:rPr>
      </w:pPr>
      <w:r>
        <w:rPr>
          <w:rFonts w:ascii="Arial" w:hAnsi="Arial" w:cs="Arial"/>
          <w:color w:val="365F91" w:themeColor="accent1" w:themeShade="BF"/>
          <w:lang w:val="es-ES_tradnl"/>
        </w:rPr>
        <w:t>Carta de aprobación del informe y revisión de plagio por el director de TFG.</w:t>
      </w:r>
      <w:r w:rsidR="0077072D" w:rsidRPr="008F52F3">
        <w:rPr>
          <w:rFonts w:ascii="Arial" w:hAnsi="Arial" w:cs="Arial"/>
          <w:color w:val="365F91" w:themeColor="accent1" w:themeShade="BF"/>
          <w:lang w:val="es-ES_tradnl"/>
        </w:rPr>
        <w:t> </w:t>
      </w:r>
      <w:r w:rsidR="0077072D" w:rsidRPr="008F52F3">
        <w:rPr>
          <w:rFonts w:ascii="Arial" w:hAnsi="Arial" w:cs="Arial"/>
          <w:color w:val="365F91" w:themeColor="accent1" w:themeShade="BF"/>
          <w:lang w:val="es-MX"/>
        </w:rPr>
        <w:t xml:space="preserve"> </w:t>
      </w:r>
    </w:p>
    <w:p w14:paraId="49F39AC0" w14:textId="77777777" w:rsidR="0077072D" w:rsidRDefault="0077072D" w:rsidP="0077072D">
      <w:pPr>
        <w:pStyle w:val="Textoindependiente"/>
        <w:numPr>
          <w:ilvl w:val="1"/>
          <w:numId w:val="10"/>
        </w:numPr>
        <w:spacing w:before="245" w:line="360" w:lineRule="auto"/>
        <w:rPr>
          <w:rFonts w:ascii="Arial" w:hAnsi="Arial" w:cs="Arial"/>
          <w:color w:val="365F91" w:themeColor="accent1" w:themeShade="BF"/>
          <w:lang w:val="es-MX"/>
        </w:rPr>
      </w:pPr>
      <w:r w:rsidRPr="008F52F3">
        <w:rPr>
          <w:rFonts w:ascii="Arial" w:hAnsi="Arial" w:cs="Arial"/>
          <w:color w:val="365F91" w:themeColor="accent1" w:themeShade="BF"/>
          <w:lang w:val="es-ES_tradnl"/>
        </w:rPr>
        <w:t>Encuesta Desempeño del estudiante durante curso Investigación Dirigida,</w:t>
      </w:r>
      <w:r w:rsidRPr="008F52F3">
        <w:rPr>
          <w:rFonts w:ascii="Arial" w:hAnsi="Arial" w:cs="Arial"/>
          <w:color w:val="365F91" w:themeColor="accent1" w:themeShade="BF"/>
          <w:lang w:val="es-MX"/>
        </w:rPr>
        <w:t xml:space="preserve"> </w:t>
      </w:r>
      <w:r w:rsidR="00DA6423">
        <w:rPr>
          <w:rFonts w:ascii="Arial" w:hAnsi="Arial" w:cs="Arial"/>
          <w:color w:val="365F91" w:themeColor="accent1" w:themeShade="BF"/>
          <w:lang w:val="es-MX"/>
        </w:rPr>
        <w:t>(completa el Patrocinador</w:t>
      </w:r>
      <w:r w:rsidR="00D26BA1">
        <w:rPr>
          <w:rFonts w:ascii="Arial" w:hAnsi="Arial" w:cs="Arial"/>
          <w:color w:val="365F91" w:themeColor="accent1" w:themeShade="BF"/>
          <w:lang w:val="es-MX"/>
        </w:rPr>
        <w:t>,</w:t>
      </w:r>
      <w:r w:rsidR="00D26BA1" w:rsidRPr="00D26BA1">
        <w:rPr>
          <w:rFonts w:ascii="Arial" w:hAnsi="Arial" w:cs="Arial"/>
          <w:color w:val="365F91" w:themeColor="accent1" w:themeShade="BF"/>
          <w:lang w:val="es-MX"/>
        </w:rPr>
        <w:t xml:space="preserve"> </w:t>
      </w:r>
      <w:r w:rsidR="00D26BA1">
        <w:rPr>
          <w:rFonts w:ascii="Arial" w:hAnsi="Arial" w:cs="Arial"/>
          <w:color w:val="365F91" w:themeColor="accent1" w:themeShade="BF"/>
          <w:lang w:val="es-MX"/>
        </w:rPr>
        <w:t>encuentra la plantilla en carpeta de Recursos iniciales del curso</w:t>
      </w:r>
      <w:r w:rsidR="00DA6423">
        <w:rPr>
          <w:rFonts w:ascii="Arial" w:hAnsi="Arial" w:cs="Arial"/>
          <w:color w:val="365F91" w:themeColor="accent1" w:themeShade="BF"/>
          <w:lang w:val="es-MX"/>
        </w:rPr>
        <w:t>)</w:t>
      </w:r>
    </w:p>
    <w:p w14:paraId="49F39AC1" w14:textId="77777777" w:rsidR="0077072D" w:rsidRDefault="0077072D" w:rsidP="0077072D">
      <w:pPr>
        <w:pStyle w:val="Textoindependiente"/>
        <w:numPr>
          <w:ilvl w:val="1"/>
          <w:numId w:val="10"/>
        </w:numPr>
        <w:spacing w:before="245" w:line="360" w:lineRule="auto"/>
        <w:rPr>
          <w:rFonts w:ascii="Arial" w:hAnsi="Arial" w:cs="Arial"/>
          <w:color w:val="365F91" w:themeColor="accent1" w:themeShade="BF"/>
          <w:lang w:val="es-ES_tradnl"/>
        </w:rPr>
      </w:pPr>
      <w:r w:rsidRPr="008F52F3">
        <w:rPr>
          <w:rFonts w:ascii="Arial" w:hAnsi="Arial" w:cs="Arial"/>
          <w:color w:val="365F91" w:themeColor="accent1" w:themeShade="BF"/>
          <w:lang w:val="es-ES_tradnl"/>
        </w:rPr>
        <w:t>Encuesta de Desempeño del estudiante durante curso TFG.</w:t>
      </w:r>
      <w:r w:rsidR="00DA6423">
        <w:rPr>
          <w:rFonts w:ascii="Arial" w:hAnsi="Arial" w:cs="Arial"/>
          <w:color w:val="365F91" w:themeColor="accent1" w:themeShade="BF"/>
          <w:lang w:val="es-ES_tradnl"/>
        </w:rPr>
        <w:t xml:space="preserve"> (completa el patrocinador</w:t>
      </w:r>
      <w:r w:rsidR="00D26BA1">
        <w:rPr>
          <w:rFonts w:ascii="Arial" w:hAnsi="Arial" w:cs="Arial"/>
          <w:color w:val="365F91" w:themeColor="accent1" w:themeShade="BF"/>
          <w:lang w:val="es-ES_tradnl"/>
        </w:rPr>
        <w:t xml:space="preserve">, </w:t>
      </w:r>
      <w:r w:rsidR="00D26BA1">
        <w:rPr>
          <w:rFonts w:ascii="Arial" w:hAnsi="Arial" w:cs="Arial"/>
          <w:color w:val="365F91" w:themeColor="accent1" w:themeShade="BF"/>
          <w:lang w:val="es-MX"/>
        </w:rPr>
        <w:t>encuentra la plantilla en carpeta de Recursos iniciales del curso</w:t>
      </w:r>
      <w:r w:rsidR="00DA6423">
        <w:rPr>
          <w:rFonts w:ascii="Arial" w:hAnsi="Arial" w:cs="Arial"/>
          <w:color w:val="365F91" w:themeColor="accent1" w:themeShade="BF"/>
          <w:lang w:val="es-ES_tradnl"/>
        </w:rPr>
        <w:t>)</w:t>
      </w:r>
    </w:p>
    <w:p w14:paraId="49F39AC2" w14:textId="77777777" w:rsidR="00010F74" w:rsidRDefault="00010F74" w:rsidP="0077072D">
      <w:pPr>
        <w:pStyle w:val="Textoindependiente"/>
        <w:numPr>
          <w:ilvl w:val="1"/>
          <w:numId w:val="10"/>
        </w:numPr>
        <w:spacing w:before="245" w:line="360" w:lineRule="auto"/>
        <w:rPr>
          <w:rFonts w:ascii="Arial" w:hAnsi="Arial" w:cs="Arial"/>
          <w:color w:val="365F91" w:themeColor="accent1" w:themeShade="BF"/>
          <w:lang w:val="es-ES_tradnl"/>
        </w:rPr>
      </w:pPr>
      <w:r>
        <w:rPr>
          <w:rFonts w:ascii="Arial" w:hAnsi="Arial" w:cs="Arial"/>
          <w:color w:val="365F91" w:themeColor="accent1" w:themeShade="BF"/>
          <w:lang w:val="es-ES_tradnl"/>
        </w:rPr>
        <w:t>Constancia de las 240 horas de pasantía</w:t>
      </w:r>
      <w:r w:rsidR="00DA6423">
        <w:rPr>
          <w:rFonts w:ascii="Arial" w:hAnsi="Arial" w:cs="Arial"/>
          <w:color w:val="365F91" w:themeColor="accent1" w:themeShade="BF"/>
          <w:lang w:val="es-ES_tradnl"/>
        </w:rPr>
        <w:t xml:space="preserve"> (completa el estudiante y firma el patrocinador</w:t>
      </w:r>
      <w:r w:rsidR="00D26BA1">
        <w:rPr>
          <w:rFonts w:ascii="Arial" w:hAnsi="Arial" w:cs="Arial"/>
          <w:color w:val="365F91" w:themeColor="accent1" w:themeShade="BF"/>
          <w:lang w:val="es-ES_tradnl"/>
        </w:rPr>
        <w:t xml:space="preserve">, </w:t>
      </w:r>
      <w:r w:rsidR="00D26BA1">
        <w:rPr>
          <w:rFonts w:ascii="Arial" w:hAnsi="Arial" w:cs="Arial"/>
          <w:color w:val="365F91" w:themeColor="accent1" w:themeShade="BF"/>
          <w:lang w:val="es-MX"/>
        </w:rPr>
        <w:t>encuentra la plantilla en carpeta de Recursos iniciales del curso</w:t>
      </w:r>
      <w:r w:rsidR="00DA6423">
        <w:rPr>
          <w:rFonts w:ascii="Arial" w:hAnsi="Arial" w:cs="Arial"/>
          <w:color w:val="365F91" w:themeColor="accent1" w:themeShade="BF"/>
          <w:lang w:val="es-ES_tradnl"/>
        </w:rPr>
        <w:t>)</w:t>
      </w:r>
    </w:p>
    <w:p w14:paraId="49F39AC3" w14:textId="77777777" w:rsidR="0077072D" w:rsidRDefault="0077072D" w:rsidP="0077072D">
      <w:pPr>
        <w:rPr>
          <w:ins w:id="150" w:author="GONZALEZ ULATE KATTIA ELENA" w:date="2018-05-12T16:28:00Z"/>
          <w:lang w:val="es-ES_tradnl"/>
        </w:rPr>
      </w:pPr>
    </w:p>
    <w:p w14:paraId="3658D754" w14:textId="77777777" w:rsidR="005C1CB3" w:rsidRPr="0077072D" w:rsidRDefault="005C1CB3" w:rsidP="0077072D">
      <w:pPr>
        <w:rPr>
          <w:lang w:val="es-ES_tradnl"/>
        </w:rPr>
      </w:pPr>
    </w:p>
    <w:p w14:paraId="49F39AC4" w14:textId="77777777" w:rsidR="0077072D" w:rsidRPr="00967036" w:rsidRDefault="0077072D" w:rsidP="00967036">
      <w:pPr>
        <w:pStyle w:val="Ttulo2"/>
      </w:pPr>
      <w:bookmarkStart w:id="151" w:name="_Toc507351830"/>
      <w:proofErr w:type="spellStart"/>
      <w:r w:rsidRPr="00967036">
        <w:lastRenderedPageBreak/>
        <w:t>Anexos</w:t>
      </w:r>
      <w:proofErr w:type="spellEnd"/>
      <w:r w:rsidRPr="00967036">
        <w:t xml:space="preserve"> del </w:t>
      </w:r>
      <w:proofErr w:type="spellStart"/>
      <w:r w:rsidRPr="00967036">
        <w:t>informe</w:t>
      </w:r>
      <w:proofErr w:type="spellEnd"/>
      <w:r w:rsidRPr="00967036">
        <w:t xml:space="preserve"> TFG</w:t>
      </w:r>
      <w:bookmarkEnd w:id="151"/>
    </w:p>
    <w:p w14:paraId="49F39AC5" w14:textId="77777777" w:rsidR="0077072D" w:rsidRPr="0077072D" w:rsidRDefault="0077072D" w:rsidP="0077072D">
      <w:pPr>
        <w:rPr>
          <w:lang w:val="es-ES_tradnl"/>
        </w:rPr>
      </w:pPr>
    </w:p>
    <w:p w14:paraId="49F39AC6" w14:textId="77777777" w:rsidR="0077072D" w:rsidRPr="0077072D" w:rsidRDefault="0077072D" w:rsidP="0077072D">
      <w:pPr>
        <w:rPr>
          <w:lang w:val="es-ES_tradnl"/>
        </w:rPr>
      </w:pPr>
    </w:p>
    <w:p w14:paraId="49F39AC7" w14:textId="77777777" w:rsidR="008736BC" w:rsidRPr="008736BC" w:rsidRDefault="008736BC" w:rsidP="008736BC">
      <w:pPr>
        <w:rPr>
          <w:lang w:val="es-CR"/>
        </w:rPr>
      </w:pPr>
    </w:p>
    <w:sectPr w:rsidR="008736BC" w:rsidRPr="008736BC" w:rsidSect="007929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GONZALEZ ULATE KATTIA ELENA" w:date="2018-05-11T08:45:00Z" w:initials="GUKE">
    <w:p w14:paraId="18E17BC5" w14:textId="156128CA" w:rsidR="00206389" w:rsidRPr="00851A19" w:rsidRDefault="00206389">
      <w:pPr>
        <w:pStyle w:val="Textocomentario"/>
        <w:rPr>
          <w:lang w:val="es-CR"/>
        </w:rPr>
      </w:pPr>
      <w:r>
        <w:rPr>
          <w:rStyle w:val="Refdecomentario"/>
        </w:rPr>
        <w:annotationRef/>
      </w:r>
      <w:r>
        <w:rPr>
          <w:lang w:val="es-CR"/>
        </w:rPr>
        <w:t>¿</w:t>
      </w:r>
      <w:proofErr w:type="spellStart"/>
      <w:r w:rsidRPr="00851A19">
        <w:rPr>
          <w:lang w:val="es-CR"/>
        </w:rPr>
        <w:t>Cuantas</w:t>
      </w:r>
      <w:proofErr w:type="spellEnd"/>
      <w:r w:rsidRPr="00851A19">
        <w:rPr>
          <w:lang w:val="es-CR"/>
        </w:rPr>
        <w:t xml:space="preserve"> personas llevan este control?</w:t>
      </w:r>
    </w:p>
  </w:comment>
  <w:comment w:id="43" w:author="GONZALEZ ULATE KATTIA ELENA" w:date="2018-05-11T18:59:00Z" w:initials="GUKE">
    <w:p w14:paraId="0FEDFC9C" w14:textId="0A4EEC04" w:rsidR="00206389" w:rsidRPr="003A67BB" w:rsidRDefault="00206389">
      <w:pPr>
        <w:pStyle w:val="Textocomentario"/>
        <w:rPr>
          <w:lang w:val="es-CR"/>
        </w:rPr>
      </w:pPr>
      <w:r>
        <w:rPr>
          <w:rStyle w:val="Refdecomentario"/>
        </w:rPr>
        <w:annotationRef/>
      </w:r>
      <w:r w:rsidRPr="003A67BB">
        <w:rPr>
          <w:lang w:val="es-CR"/>
        </w:rPr>
        <w:t xml:space="preserve">En donde se referencia </w:t>
      </w:r>
    </w:p>
    <w:p w14:paraId="10C10BEE" w14:textId="77777777" w:rsidR="00206389" w:rsidRPr="003A67BB" w:rsidRDefault="00206389">
      <w:pPr>
        <w:pStyle w:val="Textocomentario"/>
        <w:rPr>
          <w:lang w:val="es-CR"/>
        </w:rPr>
      </w:pPr>
    </w:p>
    <w:p w14:paraId="58F35EF5" w14:textId="7A572307" w:rsidR="00206389" w:rsidRPr="00A038C8" w:rsidRDefault="00206389">
      <w:pPr>
        <w:pStyle w:val="Textocomentario"/>
        <w:rPr>
          <w:lang w:val="es-CR"/>
        </w:rPr>
      </w:pPr>
      <w:r>
        <w:rPr>
          <w:sz w:val="23"/>
          <w:szCs w:val="23"/>
          <w:lang w:val="es-CR"/>
        </w:rPr>
        <w:t>“</w:t>
      </w:r>
      <w:r w:rsidRPr="00A038C8">
        <w:rPr>
          <w:sz w:val="23"/>
          <w:szCs w:val="23"/>
          <w:lang w:val="es-CR"/>
        </w:rPr>
        <w:t>Es un requisito que toda tabla esté referenciada y descrita en el cuerpo del texto, de tal forma que el lector comprenda su contenido.</w:t>
      </w:r>
      <w:r>
        <w:rPr>
          <w:sz w:val="23"/>
          <w:szCs w:val="23"/>
          <w:lang w:val="es-CR"/>
        </w:rPr>
        <w:t>”</w:t>
      </w:r>
    </w:p>
  </w:comment>
  <w:comment w:id="48" w:author="GONZALEZ ULATE KATTIA ELENA" w:date="2018-05-12T16:01:00Z" w:initials="GUKE">
    <w:p w14:paraId="28819CE2" w14:textId="52891C17" w:rsidR="00206389" w:rsidRPr="00EC2162" w:rsidRDefault="00206389">
      <w:pPr>
        <w:pStyle w:val="Textocomentario"/>
        <w:rPr>
          <w:lang w:val="es-CR"/>
        </w:rPr>
      </w:pPr>
      <w:r>
        <w:rPr>
          <w:rStyle w:val="Refdecomentario"/>
        </w:rPr>
        <w:annotationRef/>
      </w:r>
      <w:r w:rsidRPr="00EC2162">
        <w:rPr>
          <w:lang w:val="es-CR"/>
        </w:rPr>
        <w:t>No se atendió la observación que está idea queda muy suelta</w:t>
      </w:r>
    </w:p>
  </w:comment>
  <w:comment w:id="47" w:author="GONZALEZ ULATE KATTIA ELENA" w:date="2018-04-30T19:13:00Z" w:initials="GUKE">
    <w:p w14:paraId="530AE6AF" w14:textId="4BFCE5DB" w:rsidR="00206389" w:rsidRDefault="00206389">
      <w:pPr>
        <w:pStyle w:val="Textocomentario"/>
        <w:rPr>
          <w:lang w:val="es-CR"/>
        </w:rPr>
      </w:pPr>
      <w:r>
        <w:rPr>
          <w:rStyle w:val="Refdecomentario"/>
        </w:rPr>
        <w:annotationRef/>
      </w:r>
      <w:r w:rsidRPr="00F67F62">
        <w:rPr>
          <w:lang w:val="es-CR"/>
        </w:rPr>
        <w:t>Queda suelta la idea</w:t>
      </w:r>
    </w:p>
    <w:p w14:paraId="707EE8F5" w14:textId="77777777" w:rsidR="00206389" w:rsidRDefault="00206389">
      <w:pPr>
        <w:pStyle w:val="Textocomentario"/>
        <w:rPr>
          <w:lang w:val="es-CR"/>
        </w:rPr>
      </w:pPr>
    </w:p>
    <w:p w14:paraId="596F93B0" w14:textId="77777777" w:rsidR="00206389" w:rsidRPr="00F67F62" w:rsidRDefault="00206389">
      <w:pPr>
        <w:pStyle w:val="Textocomentario"/>
        <w:rPr>
          <w:lang w:val="es-CR"/>
        </w:rPr>
      </w:pPr>
    </w:p>
  </w:comment>
  <w:comment w:id="49" w:author="GONZALEZ ULATE KATTIA ELENA" w:date="2018-05-12T16:03:00Z" w:initials="GUKE">
    <w:p w14:paraId="7107751F" w14:textId="3C9EB1E4" w:rsidR="00206389" w:rsidRPr="00EC2162" w:rsidRDefault="00206389">
      <w:pPr>
        <w:pStyle w:val="Textocomentario"/>
        <w:rPr>
          <w:lang w:val="es-CR"/>
        </w:rPr>
      </w:pPr>
      <w:r>
        <w:rPr>
          <w:rStyle w:val="Refdecomentario"/>
        </w:rPr>
        <w:annotationRef/>
      </w:r>
      <w:r w:rsidRPr="00EC2162">
        <w:rPr>
          <w:lang w:val="es-CR"/>
        </w:rPr>
        <w:t>Revisar el formato de la cita</w:t>
      </w:r>
    </w:p>
  </w:comment>
  <w:comment w:id="54" w:author="GONZALEZ ULATE KATTIA ELENA" w:date="2018-04-30T19:17:00Z" w:initials="GUKE">
    <w:p w14:paraId="3B73B31E" w14:textId="29062D06" w:rsidR="00206389" w:rsidRPr="00F27ECE" w:rsidRDefault="00206389">
      <w:pPr>
        <w:pStyle w:val="Textocomentario"/>
        <w:rPr>
          <w:lang w:val="es-CR"/>
        </w:rPr>
      </w:pPr>
      <w:r>
        <w:rPr>
          <w:rStyle w:val="Refdecomentario"/>
        </w:rPr>
        <w:annotationRef/>
      </w:r>
      <w:r w:rsidRPr="00F27ECE">
        <w:rPr>
          <w:lang w:val="es-CR"/>
        </w:rPr>
        <w:t>Revisar numeración</w:t>
      </w:r>
    </w:p>
  </w:comment>
  <w:comment w:id="63" w:author="GONZALEZ ULATE KATTIA ELENA" w:date="2018-05-12T16:18:00Z" w:initials="GUKE">
    <w:p w14:paraId="446407B8" w14:textId="7E8FA448" w:rsidR="00206389" w:rsidRPr="006D4C2F" w:rsidRDefault="00206389">
      <w:pPr>
        <w:pStyle w:val="Textocomentario"/>
        <w:rPr>
          <w:lang w:val="es-CR"/>
        </w:rPr>
      </w:pPr>
      <w:r>
        <w:rPr>
          <w:rStyle w:val="Refdecomentario"/>
        </w:rPr>
        <w:annotationRef/>
      </w:r>
      <w:r w:rsidRPr="006D4C2F">
        <w:rPr>
          <w:lang w:val="es-CR"/>
        </w:rPr>
        <w:t>No se hace referencia de la tabla</w:t>
      </w:r>
    </w:p>
  </w:comment>
  <w:comment w:id="66" w:author="GONZALEZ ULATE KATTIA ELENA" w:date="2018-05-12T16:17:00Z" w:initials="GUKE">
    <w:p w14:paraId="31FD5157" w14:textId="3F46F20E" w:rsidR="00206389" w:rsidRPr="006D4C2F" w:rsidRDefault="00206389">
      <w:pPr>
        <w:pStyle w:val="Textocomentario"/>
        <w:rPr>
          <w:lang w:val="es-CR"/>
        </w:rPr>
      </w:pPr>
      <w:r>
        <w:rPr>
          <w:rStyle w:val="Refdecomentario"/>
        </w:rPr>
        <w:annotationRef/>
      </w:r>
      <w:proofErr w:type="gramStart"/>
      <w:r w:rsidRPr="006D4C2F">
        <w:rPr>
          <w:lang w:val="es-CR"/>
        </w:rPr>
        <w:t>En Recurso humano no hay costo adicional?</w:t>
      </w:r>
      <w:proofErr w:type="gramEnd"/>
    </w:p>
  </w:comment>
  <w:comment w:id="69" w:author="GONZALEZ ULATE KATTIA ELENA" w:date="2018-05-12T16:19:00Z" w:initials="GUKE">
    <w:p w14:paraId="679E5D62" w14:textId="496A0769" w:rsidR="00206389" w:rsidRPr="00206389" w:rsidRDefault="00206389">
      <w:pPr>
        <w:pStyle w:val="Textocomentario"/>
        <w:rPr>
          <w:lang w:val="es-CR"/>
        </w:rPr>
      </w:pPr>
      <w:r>
        <w:rPr>
          <w:rStyle w:val="Refdecomentario"/>
        </w:rPr>
        <w:annotationRef/>
      </w:r>
      <w:proofErr w:type="gramStart"/>
      <w:r w:rsidRPr="00206389">
        <w:rPr>
          <w:lang w:val="es-CR"/>
        </w:rPr>
        <w:t>Cual table?</w:t>
      </w:r>
      <w:proofErr w:type="gramEnd"/>
    </w:p>
  </w:comment>
  <w:comment w:id="74" w:author="GONZALEZ ULATE KATTIA ELENA" w:date="2018-05-12T16:33:00Z" w:initials="GUKE">
    <w:p w14:paraId="4B70C4E8" w14:textId="449146A0" w:rsidR="00206389" w:rsidRDefault="00206389">
      <w:pPr>
        <w:pStyle w:val="Textocomentario"/>
      </w:pPr>
      <w:r>
        <w:rPr>
          <w:rStyle w:val="Refdecomentario"/>
        </w:rPr>
        <w:annotationRef/>
      </w:r>
      <w:proofErr w:type="spellStart"/>
      <w:r>
        <w:t>En</w:t>
      </w:r>
      <w:proofErr w:type="spellEnd"/>
      <w:r>
        <w:t xml:space="preserve"> </w:t>
      </w:r>
      <w:proofErr w:type="spellStart"/>
      <w:r>
        <w:t>donde</w:t>
      </w:r>
      <w:proofErr w:type="spellEnd"/>
      <w:r>
        <w:t xml:space="preserve"> se </w:t>
      </w:r>
      <w:proofErr w:type="spellStart"/>
      <w:r>
        <w:t>referencia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E17BC5" w15:done="0"/>
  <w15:commentEx w15:paraId="58F35EF5" w15:done="0"/>
  <w15:commentEx w15:paraId="28819CE2" w15:done="0"/>
  <w15:commentEx w15:paraId="596F93B0" w15:done="1"/>
  <w15:commentEx w15:paraId="7107751F" w15:done="0"/>
  <w15:commentEx w15:paraId="3B73B31E" w15:done="1"/>
  <w15:commentEx w15:paraId="446407B8" w15:done="0"/>
  <w15:commentEx w15:paraId="31FD5157" w15:done="0"/>
  <w15:commentEx w15:paraId="679E5D62" w15:done="0"/>
  <w15:commentEx w15:paraId="4B70C4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E17BC5" w16cid:durableId="1EB58F59"/>
  <w16cid:commentId w16cid:paraId="58F35EF5" w16cid:durableId="1EB58F5F"/>
  <w16cid:commentId w16cid:paraId="28819CE2" w16cid:durableId="1EB58F62"/>
  <w16cid:commentId w16cid:paraId="596F93B0" w16cid:durableId="1EB58F63"/>
  <w16cid:commentId w16cid:paraId="7107751F" w16cid:durableId="1EB58F64"/>
  <w16cid:commentId w16cid:paraId="3B73B31E" w16cid:durableId="1E9942A4"/>
  <w16cid:commentId w16cid:paraId="31FD5157" w16cid:durableId="1EB58F68"/>
  <w16cid:commentId w16cid:paraId="679E5D62" w16cid:durableId="1EB58F69"/>
  <w16cid:commentId w16cid:paraId="4B70C4E8" w16cid:durableId="1EB58F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9B5F2" w14:textId="77777777" w:rsidR="000251FE" w:rsidRDefault="000251FE" w:rsidP="005E22EB">
      <w:pPr>
        <w:spacing w:after="0" w:line="240" w:lineRule="auto"/>
      </w:pPr>
      <w:r>
        <w:separator/>
      </w:r>
    </w:p>
  </w:endnote>
  <w:endnote w:type="continuationSeparator" w:id="0">
    <w:p w14:paraId="168DB296" w14:textId="77777777" w:rsidR="000251FE" w:rsidRDefault="000251FE" w:rsidP="005E2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39AE2" w14:textId="77777777" w:rsidR="00206389" w:rsidRDefault="00206389">
    <w:pPr>
      <w:pStyle w:val="Piedepgina"/>
      <w:jc w:val="center"/>
    </w:pPr>
  </w:p>
  <w:p w14:paraId="49F39AE3" w14:textId="77777777" w:rsidR="00206389" w:rsidRDefault="0020638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276238"/>
      <w:docPartObj>
        <w:docPartGallery w:val="Page Numbers (Bottom of Page)"/>
        <w:docPartUnique/>
      </w:docPartObj>
    </w:sdtPr>
    <w:sdtContent>
      <w:p w14:paraId="49F39AE4" w14:textId="00C85BC7" w:rsidR="00206389" w:rsidRDefault="00206389">
        <w:pPr>
          <w:pStyle w:val="Piedepgina"/>
          <w:jc w:val="center"/>
        </w:pPr>
        <w:r>
          <w:fldChar w:fldCharType="begin"/>
        </w:r>
        <w:r>
          <w:instrText xml:space="preserve"> PAGE   \* MERGEFORMAT </w:instrText>
        </w:r>
        <w:r>
          <w:fldChar w:fldCharType="separate"/>
        </w:r>
        <w:r>
          <w:rPr>
            <w:noProof/>
          </w:rPr>
          <w:t>27</w:t>
        </w:r>
        <w:r>
          <w:rPr>
            <w:noProof/>
          </w:rPr>
          <w:fldChar w:fldCharType="end"/>
        </w:r>
      </w:p>
    </w:sdtContent>
  </w:sdt>
  <w:p w14:paraId="49F39AE5" w14:textId="77777777" w:rsidR="00206389" w:rsidRDefault="0020638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39AE6" w14:textId="2F576E14" w:rsidR="00206389" w:rsidRDefault="00206389">
    <w:pPr>
      <w:pStyle w:val="Piedepgina"/>
      <w:jc w:val="right"/>
    </w:pPr>
    <w:r>
      <w:fldChar w:fldCharType="begin"/>
    </w:r>
    <w:r>
      <w:instrText xml:space="preserve"> PAGE   \* MERGEFORMAT </w:instrText>
    </w:r>
    <w:r>
      <w:fldChar w:fldCharType="separate"/>
    </w:r>
    <w:r>
      <w:rPr>
        <w:noProof/>
      </w:rPr>
      <w:t>37</w:t>
    </w:r>
    <w:r>
      <w:rPr>
        <w:noProof/>
      </w:rPr>
      <w:fldChar w:fldCharType="end"/>
    </w:r>
  </w:p>
  <w:p w14:paraId="49F39AE7" w14:textId="77777777" w:rsidR="00206389" w:rsidRDefault="002063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1C17C" w14:textId="77777777" w:rsidR="000251FE" w:rsidRDefault="000251FE" w:rsidP="005E22EB">
      <w:pPr>
        <w:spacing w:after="0" w:line="240" w:lineRule="auto"/>
      </w:pPr>
      <w:r>
        <w:separator/>
      </w:r>
    </w:p>
  </w:footnote>
  <w:footnote w:type="continuationSeparator" w:id="0">
    <w:p w14:paraId="68502685" w14:textId="77777777" w:rsidR="000251FE" w:rsidRDefault="000251FE" w:rsidP="005E2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AE0C3E0"/>
    <w:lvl w:ilvl="0">
      <w:start w:val="1"/>
      <w:numFmt w:val="decimal"/>
      <w:pStyle w:val="Listaconnmeros"/>
      <w:lvlText w:val="%1."/>
      <w:lvlJc w:val="left"/>
      <w:pPr>
        <w:tabs>
          <w:tab w:val="num" w:pos="360"/>
        </w:tabs>
        <w:ind w:left="360" w:hanging="360"/>
      </w:pPr>
    </w:lvl>
  </w:abstractNum>
  <w:abstractNum w:abstractNumId="1" w15:restartNumberingAfterBreak="0">
    <w:nsid w:val="0A367A51"/>
    <w:multiLevelType w:val="multilevel"/>
    <w:tmpl w:val="B5F60D7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854007"/>
    <w:multiLevelType w:val="multilevel"/>
    <w:tmpl w:val="0A8CF86A"/>
    <w:lvl w:ilvl="0">
      <w:start w:val="1"/>
      <w:numFmt w:val="decimal"/>
      <w:lvlText w:val="%1"/>
      <w:lvlJc w:val="left"/>
      <w:pPr>
        <w:ind w:left="405" w:hanging="405"/>
      </w:pPr>
      <w:rPr>
        <w:rFonts w:hint="default"/>
        <w:b/>
        <w:sz w:val="28"/>
      </w:rPr>
    </w:lvl>
    <w:lvl w:ilvl="1">
      <w:start w:val="1"/>
      <w:numFmt w:val="decimal"/>
      <w:lvlText w:val="%1.%2"/>
      <w:lvlJc w:val="left"/>
      <w:pPr>
        <w:ind w:left="1170" w:hanging="405"/>
      </w:pPr>
      <w:rPr>
        <w:rFonts w:hint="default"/>
        <w:b/>
        <w:sz w:val="28"/>
      </w:rPr>
    </w:lvl>
    <w:lvl w:ilvl="2">
      <w:start w:val="1"/>
      <w:numFmt w:val="decimal"/>
      <w:lvlText w:val="%1.%2.%3"/>
      <w:lvlJc w:val="left"/>
      <w:pPr>
        <w:ind w:left="2250" w:hanging="720"/>
      </w:pPr>
      <w:rPr>
        <w:rFonts w:hint="default"/>
        <w:b/>
        <w:sz w:val="28"/>
      </w:rPr>
    </w:lvl>
    <w:lvl w:ilvl="3">
      <w:start w:val="1"/>
      <w:numFmt w:val="decimal"/>
      <w:lvlText w:val="%1.%2.%3.%4"/>
      <w:lvlJc w:val="left"/>
      <w:pPr>
        <w:ind w:left="3375" w:hanging="1080"/>
      </w:pPr>
      <w:rPr>
        <w:rFonts w:hint="default"/>
        <w:b/>
        <w:sz w:val="28"/>
      </w:rPr>
    </w:lvl>
    <w:lvl w:ilvl="4">
      <w:start w:val="1"/>
      <w:numFmt w:val="decimal"/>
      <w:lvlText w:val="%1.%2.%3.%4.%5"/>
      <w:lvlJc w:val="left"/>
      <w:pPr>
        <w:ind w:left="4140" w:hanging="1080"/>
      </w:pPr>
      <w:rPr>
        <w:rFonts w:hint="default"/>
        <w:b/>
        <w:sz w:val="28"/>
      </w:rPr>
    </w:lvl>
    <w:lvl w:ilvl="5">
      <w:start w:val="1"/>
      <w:numFmt w:val="decimal"/>
      <w:lvlText w:val="%1.%2.%3.%4.%5.%6"/>
      <w:lvlJc w:val="left"/>
      <w:pPr>
        <w:ind w:left="5265" w:hanging="1440"/>
      </w:pPr>
      <w:rPr>
        <w:rFonts w:hint="default"/>
        <w:b/>
        <w:sz w:val="28"/>
      </w:rPr>
    </w:lvl>
    <w:lvl w:ilvl="6">
      <w:start w:val="1"/>
      <w:numFmt w:val="decimal"/>
      <w:lvlText w:val="%1.%2.%3.%4.%5.%6.%7"/>
      <w:lvlJc w:val="left"/>
      <w:pPr>
        <w:ind w:left="6030" w:hanging="1440"/>
      </w:pPr>
      <w:rPr>
        <w:rFonts w:hint="default"/>
        <w:b/>
        <w:sz w:val="28"/>
      </w:rPr>
    </w:lvl>
    <w:lvl w:ilvl="7">
      <w:start w:val="1"/>
      <w:numFmt w:val="decimal"/>
      <w:lvlText w:val="%1.%2.%3.%4.%5.%6.%7.%8"/>
      <w:lvlJc w:val="left"/>
      <w:pPr>
        <w:ind w:left="7155" w:hanging="1800"/>
      </w:pPr>
      <w:rPr>
        <w:rFonts w:hint="default"/>
        <w:b/>
        <w:sz w:val="28"/>
      </w:rPr>
    </w:lvl>
    <w:lvl w:ilvl="8">
      <w:start w:val="1"/>
      <w:numFmt w:val="decimal"/>
      <w:lvlText w:val="%1.%2.%3.%4.%5.%6.%7.%8.%9"/>
      <w:lvlJc w:val="left"/>
      <w:pPr>
        <w:ind w:left="7920" w:hanging="1800"/>
      </w:pPr>
      <w:rPr>
        <w:rFonts w:hint="default"/>
        <w:b/>
        <w:sz w:val="28"/>
      </w:rPr>
    </w:lvl>
  </w:abstractNum>
  <w:abstractNum w:abstractNumId="3" w15:restartNumberingAfterBreak="0">
    <w:nsid w:val="0CF426EF"/>
    <w:multiLevelType w:val="hybridMultilevel"/>
    <w:tmpl w:val="CC22C980"/>
    <w:lvl w:ilvl="0" w:tplc="096EFFDA">
      <w:start w:val="1"/>
      <w:numFmt w:val="bullet"/>
      <w:lvlText w:val=""/>
      <w:lvlJc w:val="left"/>
      <w:pPr>
        <w:ind w:left="360" w:hanging="360"/>
      </w:pPr>
      <w:rPr>
        <w:rFonts w:ascii="Wingdings" w:hAnsi="Wingdings" w:hint="default"/>
        <w:color w:val="365F91" w:themeColor="accent1" w:themeShade="BF"/>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2F03A11"/>
    <w:multiLevelType w:val="hybridMultilevel"/>
    <w:tmpl w:val="A28204A8"/>
    <w:lvl w:ilvl="0" w:tplc="09DED404">
      <w:start w:val="1"/>
      <w:numFmt w:val="decimal"/>
      <w:lvlText w:val="%1."/>
      <w:lvlJc w:val="left"/>
      <w:pPr>
        <w:tabs>
          <w:tab w:val="num" w:pos="720"/>
        </w:tabs>
        <w:ind w:left="720" w:hanging="360"/>
      </w:pPr>
    </w:lvl>
    <w:lvl w:ilvl="1" w:tplc="538A4BCE" w:tentative="1">
      <w:start w:val="1"/>
      <w:numFmt w:val="decimal"/>
      <w:lvlText w:val="%2."/>
      <w:lvlJc w:val="left"/>
      <w:pPr>
        <w:tabs>
          <w:tab w:val="num" w:pos="1440"/>
        </w:tabs>
        <w:ind w:left="1440" w:hanging="360"/>
      </w:pPr>
    </w:lvl>
    <w:lvl w:ilvl="2" w:tplc="A4248234" w:tentative="1">
      <w:start w:val="1"/>
      <w:numFmt w:val="decimal"/>
      <w:lvlText w:val="%3."/>
      <w:lvlJc w:val="left"/>
      <w:pPr>
        <w:tabs>
          <w:tab w:val="num" w:pos="2160"/>
        </w:tabs>
        <w:ind w:left="2160" w:hanging="360"/>
      </w:pPr>
    </w:lvl>
    <w:lvl w:ilvl="3" w:tplc="A87AEFB8" w:tentative="1">
      <w:start w:val="1"/>
      <w:numFmt w:val="decimal"/>
      <w:lvlText w:val="%4."/>
      <w:lvlJc w:val="left"/>
      <w:pPr>
        <w:tabs>
          <w:tab w:val="num" w:pos="2880"/>
        </w:tabs>
        <w:ind w:left="2880" w:hanging="360"/>
      </w:pPr>
    </w:lvl>
    <w:lvl w:ilvl="4" w:tplc="1A326DD4" w:tentative="1">
      <w:start w:val="1"/>
      <w:numFmt w:val="decimal"/>
      <w:lvlText w:val="%5."/>
      <w:lvlJc w:val="left"/>
      <w:pPr>
        <w:tabs>
          <w:tab w:val="num" w:pos="3600"/>
        </w:tabs>
        <w:ind w:left="3600" w:hanging="360"/>
      </w:pPr>
    </w:lvl>
    <w:lvl w:ilvl="5" w:tplc="EDCAF2B8" w:tentative="1">
      <w:start w:val="1"/>
      <w:numFmt w:val="decimal"/>
      <w:lvlText w:val="%6."/>
      <w:lvlJc w:val="left"/>
      <w:pPr>
        <w:tabs>
          <w:tab w:val="num" w:pos="4320"/>
        </w:tabs>
        <w:ind w:left="4320" w:hanging="360"/>
      </w:pPr>
    </w:lvl>
    <w:lvl w:ilvl="6" w:tplc="443892B0" w:tentative="1">
      <w:start w:val="1"/>
      <w:numFmt w:val="decimal"/>
      <w:lvlText w:val="%7."/>
      <w:lvlJc w:val="left"/>
      <w:pPr>
        <w:tabs>
          <w:tab w:val="num" w:pos="5040"/>
        </w:tabs>
        <w:ind w:left="5040" w:hanging="360"/>
      </w:pPr>
    </w:lvl>
    <w:lvl w:ilvl="7" w:tplc="FBB61CE0" w:tentative="1">
      <w:start w:val="1"/>
      <w:numFmt w:val="decimal"/>
      <w:lvlText w:val="%8."/>
      <w:lvlJc w:val="left"/>
      <w:pPr>
        <w:tabs>
          <w:tab w:val="num" w:pos="5760"/>
        </w:tabs>
        <w:ind w:left="5760" w:hanging="360"/>
      </w:pPr>
    </w:lvl>
    <w:lvl w:ilvl="8" w:tplc="0E7C05A4" w:tentative="1">
      <w:start w:val="1"/>
      <w:numFmt w:val="decimal"/>
      <w:lvlText w:val="%9."/>
      <w:lvlJc w:val="left"/>
      <w:pPr>
        <w:tabs>
          <w:tab w:val="num" w:pos="6480"/>
        </w:tabs>
        <w:ind w:left="6480" w:hanging="360"/>
      </w:pPr>
    </w:lvl>
  </w:abstractNum>
  <w:abstractNum w:abstractNumId="5" w15:restartNumberingAfterBreak="0">
    <w:nsid w:val="20DA7248"/>
    <w:multiLevelType w:val="hybridMultilevel"/>
    <w:tmpl w:val="F8242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D05479"/>
    <w:multiLevelType w:val="hybridMultilevel"/>
    <w:tmpl w:val="E7B24472"/>
    <w:lvl w:ilvl="0" w:tplc="54FA6832">
      <w:start w:val="1"/>
      <w:numFmt w:val="bullet"/>
      <w:lvlText w:val="-"/>
      <w:lvlJc w:val="left"/>
      <w:pPr>
        <w:tabs>
          <w:tab w:val="num" w:pos="360"/>
        </w:tabs>
        <w:ind w:left="360" w:hanging="360"/>
      </w:pPr>
      <w:rPr>
        <w:rFonts w:ascii="Arial" w:hAnsi="Arial" w:hint="default"/>
      </w:rPr>
    </w:lvl>
    <w:lvl w:ilvl="1" w:tplc="9F4C98C4" w:tentative="1">
      <w:start w:val="1"/>
      <w:numFmt w:val="bullet"/>
      <w:lvlText w:val="-"/>
      <w:lvlJc w:val="left"/>
      <w:pPr>
        <w:tabs>
          <w:tab w:val="num" w:pos="1080"/>
        </w:tabs>
        <w:ind w:left="1080" w:hanging="360"/>
      </w:pPr>
      <w:rPr>
        <w:rFonts w:ascii="Arial" w:hAnsi="Arial" w:hint="default"/>
      </w:rPr>
    </w:lvl>
    <w:lvl w:ilvl="2" w:tplc="389E695C" w:tentative="1">
      <w:start w:val="1"/>
      <w:numFmt w:val="bullet"/>
      <w:lvlText w:val="-"/>
      <w:lvlJc w:val="left"/>
      <w:pPr>
        <w:tabs>
          <w:tab w:val="num" w:pos="1800"/>
        </w:tabs>
        <w:ind w:left="1800" w:hanging="360"/>
      </w:pPr>
      <w:rPr>
        <w:rFonts w:ascii="Arial" w:hAnsi="Arial" w:hint="default"/>
      </w:rPr>
    </w:lvl>
    <w:lvl w:ilvl="3" w:tplc="4F7245D8" w:tentative="1">
      <w:start w:val="1"/>
      <w:numFmt w:val="bullet"/>
      <w:lvlText w:val="-"/>
      <w:lvlJc w:val="left"/>
      <w:pPr>
        <w:tabs>
          <w:tab w:val="num" w:pos="2520"/>
        </w:tabs>
        <w:ind w:left="2520" w:hanging="360"/>
      </w:pPr>
      <w:rPr>
        <w:rFonts w:ascii="Arial" w:hAnsi="Arial" w:hint="default"/>
      </w:rPr>
    </w:lvl>
    <w:lvl w:ilvl="4" w:tplc="C37C0054" w:tentative="1">
      <w:start w:val="1"/>
      <w:numFmt w:val="bullet"/>
      <w:lvlText w:val="-"/>
      <w:lvlJc w:val="left"/>
      <w:pPr>
        <w:tabs>
          <w:tab w:val="num" w:pos="3240"/>
        </w:tabs>
        <w:ind w:left="3240" w:hanging="360"/>
      </w:pPr>
      <w:rPr>
        <w:rFonts w:ascii="Arial" w:hAnsi="Arial" w:hint="default"/>
      </w:rPr>
    </w:lvl>
    <w:lvl w:ilvl="5" w:tplc="EBEC5F02" w:tentative="1">
      <w:start w:val="1"/>
      <w:numFmt w:val="bullet"/>
      <w:lvlText w:val="-"/>
      <w:lvlJc w:val="left"/>
      <w:pPr>
        <w:tabs>
          <w:tab w:val="num" w:pos="3960"/>
        </w:tabs>
        <w:ind w:left="3960" w:hanging="360"/>
      </w:pPr>
      <w:rPr>
        <w:rFonts w:ascii="Arial" w:hAnsi="Arial" w:hint="default"/>
      </w:rPr>
    </w:lvl>
    <w:lvl w:ilvl="6" w:tplc="351A8A88" w:tentative="1">
      <w:start w:val="1"/>
      <w:numFmt w:val="bullet"/>
      <w:lvlText w:val="-"/>
      <w:lvlJc w:val="left"/>
      <w:pPr>
        <w:tabs>
          <w:tab w:val="num" w:pos="4680"/>
        </w:tabs>
        <w:ind w:left="4680" w:hanging="360"/>
      </w:pPr>
      <w:rPr>
        <w:rFonts w:ascii="Arial" w:hAnsi="Arial" w:hint="default"/>
      </w:rPr>
    </w:lvl>
    <w:lvl w:ilvl="7" w:tplc="F93AE9C8" w:tentative="1">
      <w:start w:val="1"/>
      <w:numFmt w:val="bullet"/>
      <w:lvlText w:val="-"/>
      <w:lvlJc w:val="left"/>
      <w:pPr>
        <w:tabs>
          <w:tab w:val="num" w:pos="5400"/>
        </w:tabs>
        <w:ind w:left="5400" w:hanging="360"/>
      </w:pPr>
      <w:rPr>
        <w:rFonts w:ascii="Arial" w:hAnsi="Arial" w:hint="default"/>
      </w:rPr>
    </w:lvl>
    <w:lvl w:ilvl="8" w:tplc="308A8E80"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391E04AC"/>
    <w:multiLevelType w:val="hybridMultilevel"/>
    <w:tmpl w:val="DE0AC380"/>
    <w:lvl w:ilvl="0" w:tplc="140A0003">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FD9"/>
    <w:multiLevelType w:val="hybridMultilevel"/>
    <w:tmpl w:val="6148A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150CE5"/>
    <w:multiLevelType w:val="hybridMultilevel"/>
    <w:tmpl w:val="DC6E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F7044"/>
    <w:multiLevelType w:val="hybridMultilevel"/>
    <w:tmpl w:val="F192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939EB"/>
    <w:multiLevelType w:val="hybridMultilevel"/>
    <w:tmpl w:val="595806E6"/>
    <w:lvl w:ilvl="0" w:tplc="096EFFDA">
      <w:start w:val="1"/>
      <w:numFmt w:val="bullet"/>
      <w:lvlText w:val=""/>
      <w:lvlJc w:val="left"/>
      <w:pPr>
        <w:ind w:left="360" w:hanging="360"/>
      </w:pPr>
      <w:rPr>
        <w:rFonts w:ascii="Wingdings" w:hAnsi="Wingdings" w:hint="default"/>
        <w:color w:val="365F91" w:themeColor="accent1" w:themeShade="BF"/>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2" w15:restartNumberingAfterBreak="0">
    <w:nsid w:val="523F713D"/>
    <w:multiLevelType w:val="hybridMultilevel"/>
    <w:tmpl w:val="7F0446E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567507D7"/>
    <w:multiLevelType w:val="hybridMultilevel"/>
    <w:tmpl w:val="F20EAFFE"/>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14" w15:restartNumberingAfterBreak="0">
    <w:nsid w:val="5BC97B61"/>
    <w:multiLevelType w:val="hybridMultilevel"/>
    <w:tmpl w:val="2500E4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8AD7D7F"/>
    <w:multiLevelType w:val="hybridMultilevel"/>
    <w:tmpl w:val="A84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92327"/>
    <w:multiLevelType w:val="hybridMultilevel"/>
    <w:tmpl w:val="A70846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71D01A3A"/>
    <w:multiLevelType w:val="hybridMultilevel"/>
    <w:tmpl w:val="C556F910"/>
    <w:lvl w:ilvl="0" w:tplc="7E9A4144">
      <w:start w:val="1"/>
      <w:numFmt w:val="bullet"/>
      <w:lvlText w:val="-"/>
      <w:lvlJc w:val="left"/>
      <w:pPr>
        <w:tabs>
          <w:tab w:val="num" w:pos="360"/>
        </w:tabs>
        <w:ind w:left="360" w:hanging="360"/>
      </w:pPr>
      <w:rPr>
        <w:rFonts w:ascii="Arial" w:hAnsi="Arial" w:hint="default"/>
      </w:rPr>
    </w:lvl>
    <w:lvl w:ilvl="1" w:tplc="196A5C1C" w:tentative="1">
      <w:start w:val="1"/>
      <w:numFmt w:val="bullet"/>
      <w:lvlText w:val="-"/>
      <w:lvlJc w:val="left"/>
      <w:pPr>
        <w:tabs>
          <w:tab w:val="num" w:pos="1080"/>
        </w:tabs>
        <w:ind w:left="1080" w:hanging="360"/>
      </w:pPr>
      <w:rPr>
        <w:rFonts w:ascii="Arial" w:hAnsi="Arial" w:hint="default"/>
      </w:rPr>
    </w:lvl>
    <w:lvl w:ilvl="2" w:tplc="3AF8CC9A" w:tentative="1">
      <w:start w:val="1"/>
      <w:numFmt w:val="bullet"/>
      <w:lvlText w:val="-"/>
      <w:lvlJc w:val="left"/>
      <w:pPr>
        <w:tabs>
          <w:tab w:val="num" w:pos="1800"/>
        </w:tabs>
        <w:ind w:left="1800" w:hanging="360"/>
      </w:pPr>
      <w:rPr>
        <w:rFonts w:ascii="Arial" w:hAnsi="Arial" w:hint="default"/>
      </w:rPr>
    </w:lvl>
    <w:lvl w:ilvl="3" w:tplc="B26C7CCC" w:tentative="1">
      <w:start w:val="1"/>
      <w:numFmt w:val="bullet"/>
      <w:lvlText w:val="-"/>
      <w:lvlJc w:val="left"/>
      <w:pPr>
        <w:tabs>
          <w:tab w:val="num" w:pos="2520"/>
        </w:tabs>
        <w:ind w:left="2520" w:hanging="360"/>
      </w:pPr>
      <w:rPr>
        <w:rFonts w:ascii="Arial" w:hAnsi="Arial" w:hint="default"/>
      </w:rPr>
    </w:lvl>
    <w:lvl w:ilvl="4" w:tplc="2FE61756" w:tentative="1">
      <w:start w:val="1"/>
      <w:numFmt w:val="bullet"/>
      <w:lvlText w:val="-"/>
      <w:lvlJc w:val="left"/>
      <w:pPr>
        <w:tabs>
          <w:tab w:val="num" w:pos="3240"/>
        </w:tabs>
        <w:ind w:left="3240" w:hanging="360"/>
      </w:pPr>
      <w:rPr>
        <w:rFonts w:ascii="Arial" w:hAnsi="Arial" w:hint="default"/>
      </w:rPr>
    </w:lvl>
    <w:lvl w:ilvl="5" w:tplc="9B3A8842" w:tentative="1">
      <w:start w:val="1"/>
      <w:numFmt w:val="bullet"/>
      <w:lvlText w:val="-"/>
      <w:lvlJc w:val="left"/>
      <w:pPr>
        <w:tabs>
          <w:tab w:val="num" w:pos="3960"/>
        </w:tabs>
        <w:ind w:left="3960" w:hanging="360"/>
      </w:pPr>
      <w:rPr>
        <w:rFonts w:ascii="Arial" w:hAnsi="Arial" w:hint="default"/>
      </w:rPr>
    </w:lvl>
    <w:lvl w:ilvl="6" w:tplc="EA9AAA4E" w:tentative="1">
      <w:start w:val="1"/>
      <w:numFmt w:val="bullet"/>
      <w:lvlText w:val="-"/>
      <w:lvlJc w:val="left"/>
      <w:pPr>
        <w:tabs>
          <w:tab w:val="num" w:pos="4680"/>
        </w:tabs>
        <w:ind w:left="4680" w:hanging="360"/>
      </w:pPr>
      <w:rPr>
        <w:rFonts w:ascii="Arial" w:hAnsi="Arial" w:hint="default"/>
      </w:rPr>
    </w:lvl>
    <w:lvl w:ilvl="7" w:tplc="F72612D4" w:tentative="1">
      <w:start w:val="1"/>
      <w:numFmt w:val="bullet"/>
      <w:lvlText w:val="-"/>
      <w:lvlJc w:val="left"/>
      <w:pPr>
        <w:tabs>
          <w:tab w:val="num" w:pos="5400"/>
        </w:tabs>
        <w:ind w:left="5400" w:hanging="360"/>
      </w:pPr>
      <w:rPr>
        <w:rFonts w:ascii="Arial" w:hAnsi="Arial" w:hint="default"/>
      </w:rPr>
    </w:lvl>
    <w:lvl w:ilvl="8" w:tplc="CD665846"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76062592"/>
    <w:multiLevelType w:val="hybridMultilevel"/>
    <w:tmpl w:val="2D125E7E"/>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6706D6C"/>
    <w:multiLevelType w:val="hybridMultilevel"/>
    <w:tmpl w:val="4DB0C9F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11"/>
  </w:num>
  <w:num w:numId="5">
    <w:abstractNumId w:val="3"/>
  </w:num>
  <w:num w:numId="6">
    <w:abstractNumId w:val="6"/>
  </w:num>
  <w:num w:numId="7">
    <w:abstractNumId w:val="17"/>
  </w:num>
  <w:num w:numId="8">
    <w:abstractNumId w:val="14"/>
  </w:num>
  <w:num w:numId="9">
    <w:abstractNumId w:val="4"/>
  </w:num>
  <w:num w:numId="10">
    <w:abstractNumId w:val="18"/>
  </w:num>
  <w:num w:numId="11">
    <w:abstractNumId w:val="10"/>
  </w:num>
  <w:num w:numId="12">
    <w:abstractNumId w:val="19"/>
  </w:num>
  <w:num w:numId="13">
    <w:abstractNumId w:val="8"/>
  </w:num>
  <w:num w:numId="14">
    <w:abstractNumId w:val="1"/>
  </w:num>
  <w:num w:numId="15">
    <w:abstractNumId w:val="12"/>
  </w:num>
  <w:num w:numId="16">
    <w:abstractNumId w:val="13"/>
  </w:num>
  <w:num w:numId="17">
    <w:abstractNumId w:val="16"/>
  </w:num>
  <w:num w:numId="18">
    <w:abstractNumId w:val="15"/>
  </w:num>
  <w:num w:numId="19">
    <w:abstractNumId w:val="9"/>
  </w:num>
  <w:num w:numId="20">
    <w:abstractNumId w:val="12"/>
  </w:num>
  <w:num w:numId="21">
    <w:abstractNumId w:val="13"/>
  </w:num>
  <w:num w:numId="22">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NZALEZ ULATE KATTIA ELENA">
    <w15:presenceInfo w15:providerId="AD" w15:userId="S-1-5-21-295451227-1436226757-1849977318-1954"/>
  </w15:person>
  <w15:person w15:author="Eddy Gerardo Nunez Salazar">
    <w15:presenceInfo w15:providerId="None" w15:userId="Eddy Gerardo Nunez Salazar"/>
  </w15:person>
  <w15:person w15:author="cesar">
    <w15:presenceInfo w15:providerId="None" w15:userId="ces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trackRevisions/>
  <w:defaultTabStop w:val="708"/>
  <w:hyphenationZone w:val="425"/>
  <w:drawingGridHorizontalSpacing w:val="120"/>
  <w:displayHorizontalDrawingGridEvery w:val="2"/>
  <w:characterSpacingControl w:val="doNotCompress"/>
  <w:hdrShapeDefaults>
    <o:shapedefaults v:ext="edit" spidmax="2049">
      <o:colormru v:ext="edit" colors="#f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BEE"/>
    <w:rsid w:val="000015B6"/>
    <w:rsid w:val="00002AF6"/>
    <w:rsid w:val="000077A9"/>
    <w:rsid w:val="00010F74"/>
    <w:rsid w:val="00012CF3"/>
    <w:rsid w:val="00015A36"/>
    <w:rsid w:val="0001705F"/>
    <w:rsid w:val="00020061"/>
    <w:rsid w:val="00021B39"/>
    <w:rsid w:val="00021EC1"/>
    <w:rsid w:val="0002229A"/>
    <w:rsid w:val="000236F7"/>
    <w:rsid w:val="00023758"/>
    <w:rsid w:val="00023D94"/>
    <w:rsid w:val="000251FE"/>
    <w:rsid w:val="00026D26"/>
    <w:rsid w:val="00032D52"/>
    <w:rsid w:val="00034488"/>
    <w:rsid w:val="00034C12"/>
    <w:rsid w:val="000416A4"/>
    <w:rsid w:val="00041B6E"/>
    <w:rsid w:val="000425EC"/>
    <w:rsid w:val="00045271"/>
    <w:rsid w:val="000452CE"/>
    <w:rsid w:val="0004713C"/>
    <w:rsid w:val="00051FC0"/>
    <w:rsid w:val="000545BB"/>
    <w:rsid w:val="00054612"/>
    <w:rsid w:val="0005732A"/>
    <w:rsid w:val="000608BC"/>
    <w:rsid w:val="00061EA0"/>
    <w:rsid w:val="000630F7"/>
    <w:rsid w:val="00065059"/>
    <w:rsid w:val="000671DC"/>
    <w:rsid w:val="00071DED"/>
    <w:rsid w:val="00075B6A"/>
    <w:rsid w:val="00075F0C"/>
    <w:rsid w:val="00075FEC"/>
    <w:rsid w:val="000776B8"/>
    <w:rsid w:val="0008013B"/>
    <w:rsid w:val="00080754"/>
    <w:rsid w:val="00082A6C"/>
    <w:rsid w:val="000832F0"/>
    <w:rsid w:val="00086E81"/>
    <w:rsid w:val="000944EB"/>
    <w:rsid w:val="0009488A"/>
    <w:rsid w:val="00094FC0"/>
    <w:rsid w:val="000965BB"/>
    <w:rsid w:val="00097604"/>
    <w:rsid w:val="000A05AD"/>
    <w:rsid w:val="000A6A9F"/>
    <w:rsid w:val="000A760C"/>
    <w:rsid w:val="000A7F58"/>
    <w:rsid w:val="000B0BCB"/>
    <w:rsid w:val="000B633C"/>
    <w:rsid w:val="000B7FA9"/>
    <w:rsid w:val="000C0331"/>
    <w:rsid w:val="000C0492"/>
    <w:rsid w:val="000C0CB4"/>
    <w:rsid w:val="000C1111"/>
    <w:rsid w:val="000C1A29"/>
    <w:rsid w:val="000C215D"/>
    <w:rsid w:val="000C350D"/>
    <w:rsid w:val="000C4090"/>
    <w:rsid w:val="000C4BEE"/>
    <w:rsid w:val="000C5680"/>
    <w:rsid w:val="000C5710"/>
    <w:rsid w:val="000C7B9C"/>
    <w:rsid w:val="000D0069"/>
    <w:rsid w:val="000D051C"/>
    <w:rsid w:val="000D124C"/>
    <w:rsid w:val="000D3252"/>
    <w:rsid w:val="000D372F"/>
    <w:rsid w:val="000D40AB"/>
    <w:rsid w:val="000D5377"/>
    <w:rsid w:val="000D6CA3"/>
    <w:rsid w:val="000E1569"/>
    <w:rsid w:val="000E1A4C"/>
    <w:rsid w:val="000E2F9A"/>
    <w:rsid w:val="000E36E9"/>
    <w:rsid w:val="000E41D6"/>
    <w:rsid w:val="000E4769"/>
    <w:rsid w:val="000E719B"/>
    <w:rsid w:val="000F12A0"/>
    <w:rsid w:val="000F21F6"/>
    <w:rsid w:val="000F2A73"/>
    <w:rsid w:val="000F2B81"/>
    <w:rsid w:val="000F327E"/>
    <w:rsid w:val="000F402F"/>
    <w:rsid w:val="000F704C"/>
    <w:rsid w:val="001067F8"/>
    <w:rsid w:val="001101E9"/>
    <w:rsid w:val="001105E5"/>
    <w:rsid w:val="0011065B"/>
    <w:rsid w:val="00113653"/>
    <w:rsid w:val="001142A4"/>
    <w:rsid w:val="001163B2"/>
    <w:rsid w:val="00116FC4"/>
    <w:rsid w:val="001174BC"/>
    <w:rsid w:val="0012509D"/>
    <w:rsid w:val="00125684"/>
    <w:rsid w:val="001265AC"/>
    <w:rsid w:val="00127E38"/>
    <w:rsid w:val="00130337"/>
    <w:rsid w:val="00130D7E"/>
    <w:rsid w:val="00130DE5"/>
    <w:rsid w:val="0013183A"/>
    <w:rsid w:val="00131DDD"/>
    <w:rsid w:val="0013217D"/>
    <w:rsid w:val="00132233"/>
    <w:rsid w:val="00133456"/>
    <w:rsid w:val="00133B6C"/>
    <w:rsid w:val="00134525"/>
    <w:rsid w:val="001353EF"/>
    <w:rsid w:val="00136CB5"/>
    <w:rsid w:val="00142450"/>
    <w:rsid w:val="00145B1F"/>
    <w:rsid w:val="00147B4B"/>
    <w:rsid w:val="001507B1"/>
    <w:rsid w:val="00150C4B"/>
    <w:rsid w:val="00153004"/>
    <w:rsid w:val="00153364"/>
    <w:rsid w:val="001535A9"/>
    <w:rsid w:val="001545E6"/>
    <w:rsid w:val="00154652"/>
    <w:rsid w:val="00163299"/>
    <w:rsid w:val="00163891"/>
    <w:rsid w:val="0016400D"/>
    <w:rsid w:val="00166769"/>
    <w:rsid w:val="001674CC"/>
    <w:rsid w:val="00170DDB"/>
    <w:rsid w:val="0017253C"/>
    <w:rsid w:val="00172614"/>
    <w:rsid w:val="00173169"/>
    <w:rsid w:val="00174327"/>
    <w:rsid w:val="00174A5A"/>
    <w:rsid w:val="00176792"/>
    <w:rsid w:val="00176D2B"/>
    <w:rsid w:val="00181EF9"/>
    <w:rsid w:val="001833DE"/>
    <w:rsid w:val="00183DDB"/>
    <w:rsid w:val="00184FC7"/>
    <w:rsid w:val="00196637"/>
    <w:rsid w:val="001B3DC7"/>
    <w:rsid w:val="001C20D8"/>
    <w:rsid w:val="001C26F2"/>
    <w:rsid w:val="001C2B44"/>
    <w:rsid w:val="001C2DFA"/>
    <w:rsid w:val="001C623F"/>
    <w:rsid w:val="001C674A"/>
    <w:rsid w:val="001C68FC"/>
    <w:rsid w:val="001C6D77"/>
    <w:rsid w:val="001C7A0B"/>
    <w:rsid w:val="001D0D79"/>
    <w:rsid w:val="001D2ABC"/>
    <w:rsid w:val="001D3D6F"/>
    <w:rsid w:val="001D59B8"/>
    <w:rsid w:val="001D6188"/>
    <w:rsid w:val="001D623F"/>
    <w:rsid w:val="001D6D94"/>
    <w:rsid w:val="001D6F6E"/>
    <w:rsid w:val="001E170C"/>
    <w:rsid w:val="001E1E22"/>
    <w:rsid w:val="001E2B72"/>
    <w:rsid w:val="001E30E5"/>
    <w:rsid w:val="001E4F44"/>
    <w:rsid w:val="001F34D5"/>
    <w:rsid w:val="001F5A9C"/>
    <w:rsid w:val="001F6AA8"/>
    <w:rsid w:val="001F6FE8"/>
    <w:rsid w:val="0020078F"/>
    <w:rsid w:val="00206389"/>
    <w:rsid w:val="00206660"/>
    <w:rsid w:val="00206F3B"/>
    <w:rsid w:val="00207D41"/>
    <w:rsid w:val="002114FA"/>
    <w:rsid w:val="00211DAA"/>
    <w:rsid w:val="002141D5"/>
    <w:rsid w:val="00214ADE"/>
    <w:rsid w:val="00221AA0"/>
    <w:rsid w:val="00223181"/>
    <w:rsid w:val="0022454E"/>
    <w:rsid w:val="00227772"/>
    <w:rsid w:val="002300AB"/>
    <w:rsid w:val="00232D06"/>
    <w:rsid w:val="00233052"/>
    <w:rsid w:val="00233908"/>
    <w:rsid w:val="00234000"/>
    <w:rsid w:val="0023779C"/>
    <w:rsid w:val="0024132A"/>
    <w:rsid w:val="00243362"/>
    <w:rsid w:val="00244763"/>
    <w:rsid w:val="002454A6"/>
    <w:rsid w:val="00246F11"/>
    <w:rsid w:val="00247F4C"/>
    <w:rsid w:val="002512B6"/>
    <w:rsid w:val="002512F8"/>
    <w:rsid w:val="00252DE9"/>
    <w:rsid w:val="00256C36"/>
    <w:rsid w:val="00257CF1"/>
    <w:rsid w:val="002606F2"/>
    <w:rsid w:val="00263393"/>
    <w:rsid w:val="002647B0"/>
    <w:rsid w:val="00264889"/>
    <w:rsid w:val="00266CC3"/>
    <w:rsid w:val="00266D82"/>
    <w:rsid w:val="0026740E"/>
    <w:rsid w:val="002715B1"/>
    <w:rsid w:val="00271E53"/>
    <w:rsid w:val="0027207A"/>
    <w:rsid w:val="002727B1"/>
    <w:rsid w:val="002762F5"/>
    <w:rsid w:val="0027789F"/>
    <w:rsid w:val="00280C87"/>
    <w:rsid w:val="002814E3"/>
    <w:rsid w:val="00281878"/>
    <w:rsid w:val="002819ED"/>
    <w:rsid w:val="002831BA"/>
    <w:rsid w:val="0028382E"/>
    <w:rsid w:val="0028478E"/>
    <w:rsid w:val="00284FCB"/>
    <w:rsid w:val="002861B7"/>
    <w:rsid w:val="002948C5"/>
    <w:rsid w:val="0029587B"/>
    <w:rsid w:val="002959C1"/>
    <w:rsid w:val="002A0689"/>
    <w:rsid w:val="002A2538"/>
    <w:rsid w:val="002A3588"/>
    <w:rsid w:val="002B0747"/>
    <w:rsid w:val="002B0886"/>
    <w:rsid w:val="002B161B"/>
    <w:rsid w:val="002B3B16"/>
    <w:rsid w:val="002B4D72"/>
    <w:rsid w:val="002B5BA9"/>
    <w:rsid w:val="002B6349"/>
    <w:rsid w:val="002C05C9"/>
    <w:rsid w:val="002C3A23"/>
    <w:rsid w:val="002C416C"/>
    <w:rsid w:val="002C56F8"/>
    <w:rsid w:val="002C6B0D"/>
    <w:rsid w:val="002C777A"/>
    <w:rsid w:val="002C79C7"/>
    <w:rsid w:val="002D1062"/>
    <w:rsid w:val="002D33F6"/>
    <w:rsid w:val="002D601B"/>
    <w:rsid w:val="002D785D"/>
    <w:rsid w:val="002E0335"/>
    <w:rsid w:val="002E0571"/>
    <w:rsid w:val="002E0B02"/>
    <w:rsid w:val="002E0C04"/>
    <w:rsid w:val="002E16E6"/>
    <w:rsid w:val="002E2C42"/>
    <w:rsid w:val="002E42BB"/>
    <w:rsid w:val="002E65BD"/>
    <w:rsid w:val="002E66F2"/>
    <w:rsid w:val="002E6FD1"/>
    <w:rsid w:val="002E7BBD"/>
    <w:rsid w:val="002F02AE"/>
    <w:rsid w:val="002F1713"/>
    <w:rsid w:val="002F31D8"/>
    <w:rsid w:val="002F4138"/>
    <w:rsid w:val="003003EE"/>
    <w:rsid w:val="00300BB2"/>
    <w:rsid w:val="00306276"/>
    <w:rsid w:val="00310F24"/>
    <w:rsid w:val="003111C4"/>
    <w:rsid w:val="00313D39"/>
    <w:rsid w:val="003149CF"/>
    <w:rsid w:val="00314AF1"/>
    <w:rsid w:val="003202E4"/>
    <w:rsid w:val="00321AFF"/>
    <w:rsid w:val="003224A0"/>
    <w:rsid w:val="003237EA"/>
    <w:rsid w:val="00327A0B"/>
    <w:rsid w:val="003301BA"/>
    <w:rsid w:val="0033224C"/>
    <w:rsid w:val="00334731"/>
    <w:rsid w:val="00337078"/>
    <w:rsid w:val="003371BF"/>
    <w:rsid w:val="00340AF4"/>
    <w:rsid w:val="00343248"/>
    <w:rsid w:val="00343418"/>
    <w:rsid w:val="003445B1"/>
    <w:rsid w:val="003631E0"/>
    <w:rsid w:val="003635B2"/>
    <w:rsid w:val="00364EAE"/>
    <w:rsid w:val="00366BDE"/>
    <w:rsid w:val="0037002C"/>
    <w:rsid w:val="00374ED0"/>
    <w:rsid w:val="003771D1"/>
    <w:rsid w:val="00377D1D"/>
    <w:rsid w:val="00381225"/>
    <w:rsid w:val="003831D1"/>
    <w:rsid w:val="003845D2"/>
    <w:rsid w:val="003848C3"/>
    <w:rsid w:val="00385F5F"/>
    <w:rsid w:val="00392C49"/>
    <w:rsid w:val="00392FB7"/>
    <w:rsid w:val="003944C7"/>
    <w:rsid w:val="00395694"/>
    <w:rsid w:val="00396CD7"/>
    <w:rsid w:val="003A0049"/>
    <w:rsid w:val="003A26E4"/>
    <w:rsid w:val="003A3049"/>
    <w:rsid w:val="003A4F3F"/>
    <w:rsid w:val="003A67BB"/>
    <w:rsid w:val="003A73C2"/>
    <w:rsid w:val="003B0FB8"/>
    <w:rsid w:val="003B6A40"/>
    <w:rsid w:val="003C0263"/>
    <w:rsid w:val="003C06D1"/>
    <w:rsid w:val="003C10DF"/>
    <w:rsid w:val="003C3F50"/>
    <w:rsid w:val="003C404A"/>
    <w:rsid w:val="003C426F"/>
    <w:rsid w:val="003C4E15"/>
    <w:rsid w:val="003C6994"/>
    <w:rsid w:val="003D1949"/>
    <w:rsid w:val="003D25C6"/>
    <w:rsid w:val="003D3985"/>
    <w:rsid w:val="003D42A2"/>
    <w:rsid w:val="003D571A"/>
    <w:rsid w:val="003D5D94"/>
    <w:rsid w:val="003E0300"/>
    <w:rsid w:val="003E17E0"/>
    <w:rsid w:val="003E1E58"/>
    <w:rsid w:val="003E36AB"/>
    <w:rsid w:val="003E458F"/>
    <w:rsid w:val="003E58AE"/>
    <w:rsid w:val="003F0579"/>
    <w:rsid w:val="003F127C"/>
    <w:rsid w:val="003F1FC4"/>
    <w:rsid w:val="003F75B8"/>
    <w:rsid w:val="00400233"/>
    <w:rsid w:val="00400931"/>
    <w:rsid w:val="004034C9"/>
    <w:rsid w:val="0040686F"/>
    <w:rsid w:val="00407494"/>
    <w:rsid w:val="00412017"/>
    <w:rsid w:val="004128BD"/>
    <w:rsid w:val="00414128"/>
    <w:rsid w:val="004145B1"/>
    <w:rsid w:val="00415E56"/>
    <w:rsid w:val="004206C0"/>
    <w:rsid w:val="0042149B"/>
    <w:rsid w:val="004255F7"/>
    <w:rsid w:val="00425F18"/>
    <w:rsid w:val="00426073"/>
    <w:rsid w:val="00426B05"/>
    <w:rsid w:val="00427DDD"/>
    <w:rsid w:val="004338CE"/>
    <w:rsid w:val="00435150"/>
    <w:rsid w:val="0043530A"/>
    <w:rsid w:val="004354F9"/>
    <w:rsid w:val="0043554E"/>
    <w:rsid w:val="00436697"/>
    <w:rsid w:val="00441450"/>
    <w:rsid w:val="004423E4"/>
    <w:rsid w:val="0044486F"/>
    <w:rsid w:val="00444A33"/>
    <w:rsid w:val="004451CF"/>
    <w:rsid w:val="004452EF"/>
    <w:rsid w:val="00447AB0"/>
    <w:rsid w:val="0045216F"/>
    <w:rsid w:val="00454266"/>
    <w:rsid w:val="004553D5"/>
    <w:rsid w:val="004578DE"/>
    <w:rsid w:val="00460551"/>
    <w:rsid w:val="00462A1A"/>
    <w:rsid w:val="00463957"/>
    <w:rsid w:val="00473F33"/>
    <w:rsid w:val="00474F7E"/>
    <w:rsid w:val="0047580B"/>
    <w:rsid w:val="004773D8"/>
    <w:rsid w:val="004775AB"/>
    <w:rsid w:val="004819FD"/>
    <w:rsid w:val="00482E7E"/>
    <w:rsid w:val="004836D7"/>
    <w:rsid w:val="0048576D"/>
    <w:rsid w:val="00490245"/>
    <w:rsid w:val="00490DA7"/>
    <w:rsid w:val="0049653F"/>
    <w:rsid w:val="00496EC6"/>
    <w:rsid w:val="00497220"/>
    <w:rsid w:val="004A125E"/>
    <w:rsid w:val="004A3B62"/>
    <w:rsid w:val="004A562B"/>
    <w:rsid w:val="004A79DE"/>
    <w:rsid w:val="004B2453"/>
    <w:rsid w:val="004B3856"/>
    <w:rsid w:val="004B389C"/>
    <w:rsid w:val="004B683C"/>
    <w:rsid w:val="004B718C"/>
    <w:rsid w:val="004B770D"/>
    <w:rsid w:val="004B7ED5"/>
    <w:rsid w:val="004C0E49"/>
    <w:rsid w:val="004C1ECD"/>
    <w:rsid w:val="004C3ED6"/>
    <w:rsid w:val="004C42A8"/>
    <w:rsid w:val="004C4EDE"/>
    <w:rsid w:val="004C70D4"/>
    <w:rsid w:val="004D2B4A"/>
    <w:rsid w:val="004D5710"/>
    <w:rsid w:val="004D7E7D"/>
    <w:rsid w:val="004E0F1D"/>
    <w:rsid w:val="004E1B36"/>
    <w:rsid w:val="004E3C0D"/>
    <w:rsid w:val="004E490F"/>
    <w:rsid w:val="004E4A19"/>
    <w:rsid w:val="004F0B8E"/>
    <w:rsid w:val="004F0DF4"/>
    <w:rsid w:val="004F1B2B"/>
    <w:rsid w:val="004F2BF1"/>
    <w:rsid w:val="004F2D07"/>
    <w:rsid w:val="004F31A9"/>
    <w:rsid w:val="004F3C87"/>
    <w:rsid w:val="004F7356"/>
    <w:rsid w:val="00500657"/>
    <w:rsid w:val="00500F13"/>
    <w:rsid w:val="005012C0"/>
    <w:rsid w:val="00501E2F"/>
    <w:rsid w:val="00503969"/>
    <w:rsid w:val="005039A7"/>
    <w:rsid w:val="005040D9"/>
    <w:rsid w:val="0050551B"/>
    <w:rsid w:val="005070FE"/>
    <w:rsid w:val="00510190"/>
    <w:rsid w:val="00511730"/>
    <w:rsid w:val="0051227D"/>
    <w:rsid w:val="005143EF"/>
    <w:rsid w:val="0051514D"/>
    <w:rsid w:val="00515448"/>
    <w:rsid w:val="005179AE"/>
    <w:rsid w:val="005235DF"/>
    <w:rsid w:val="00523F9C"/>
    <w:rsid w:val="00524A98"/>
    <w:rsid w:val="00525CA4"/>
    <w:rsid w:val="00531066"/>
    <w:rsid w:val="00531D25"/>
    <w:rsid w:val="00533BC1"/>
    <w:rsid w:val="00535D18"/>
    <w:rsid w:val="00540779"/>
    <w:rsid w:val="00540C06"/>
    <w:rsid w:val="00543010"/>
    <w:rsid w:val="00544AA5"/>
    <w:rsid w:val="005450F1"/>
    <w:rsid w:val="005456EF"/>
    <w:rsid w:val="00550F42"/>
    <w:rsid w:val="00551979"/>
    <w:rsid w:val="005519CA"/>
    <w:rsid w:val="00551D23"/>
    <w:rsid w:val="00555ECC"/>
    <w:rsid w:val="00555EFF"/>
    <w:rsid w:val="0055734C"/>
    <w:rsid w:val="005601D7"/>
    <w:rsid w:val="00562503"/>
    <w:rsid w:val="00564896"/>
    <w:rsid w:val="00564ABF"/>
    <w:rsid w:val="005664FE"/>
    <w:rsid w:val="005707A1"/>
    <w:rsid w:val="00572EAB"/>
    <w:rsid w:val="00575386"/>
    <w:rsid w:val="005755DB"/>
    <w:rsid w:val="0057776F"/>
    <w:rsid w:val="0058452E"/>
    <w:rsid w:val="005853C2"/>
    <w:rsid w:val="00585FFA"/>
    <w:rsid w:val="005905A9"/>
    <w:rsid w:val="00592326"/>
    <w:rsid w:val="00592A79"/>
    <w:rsid w:val="00593B01"/>
    <w:rsid w:val="00593DCD"/>
    <w:rsid w:val="005969E3"/>
    <w:rsid w:val="005971CA"/>
    <w:rsid w:val="005A0DB8"/>
    <w:rsid w:val="005A112F"/>
    <w:rsid w:val="005A32BF"/>
    <w:rsid w:val="005A3761"/>
    <w:rsid w:val="005A4CAE"/>
    <w:rsid w:val="005A51BD"/>
    <w:rsid w:val="005B0D6A"/>
    <w:rsid w:val="005C06C1"/>
    <w:rsid w:val="005C0DFE"/>
    <w:rsid w:val="005C1CB3"/>
    <w:rsid w:val="005C535C"/>
    <w:rsid w:val="005C5C59"/>
    <w:rsid w:val="005D1A60"/>
    <w:rsid w:val="005D2892"/>
    <w:rsid w:val="005D2BC6"/>
    <w:rsid w:val="005D3DDF"/>
    <w:rsid w:val="005D47AB"/>
    <w:rsid w:val="005D4E91"/>
    <w:rsid w:val="005D5360"/>
    <w:rsid w:val="005E22EB"/>
    <w:rsid w:val="005E4394"/>
    <w:rsid w:val="005E49B9"/>
    <w:rsid w:val="005E7F15"/>
    <w:rsid w:val="005F31C0"/>
    <w:rsid w:val="005F511E"/>
    <w:rsid w:val="005F5EBE"/>
    <w:rsid w:val="005F6A4C"/>
    <w:rsid w:val="005F77D7"/>
    <w:rsid w:val="00604280"/>
    <w:rsid w:val="006047AE"/>
    <w:rsid w:val="00610DA5"/>
    <w:rsid w:val="006161E6"/>
    <w:rsid w:val="006245D5"/>
    <w:rsid w:val="00625DC1"/>
    <w:rsid w:val="00625EED"/>
    <w:rsid w:val="00626B24"/>
    <w:rsid w:val="00630ED1"/>
    <w:rsid w:val="00632327"/>
    <w:rsid w:val="006340BE"/>
    <w:rsid w:val="00634DDB"/>
    <w:rsid w:val="00634ECC"/>
    <w:rsid w:val="00640AE7"/>
    <w:rsid w:val="006410D2"/>
    <w:rsid w:val="00641CFF"/>
    <w:rsid w:val="00643B20"/>
    <w:rsid w:val="00646040"/>
    <w:rsid w:val="00647BA4"/>
    <w:rsid w:val="00651EE5"/>
    <w:rsid w:val="006529D1"/>
    <w:rsid w:val="00654E09"/>
    <w:rsid w:val="0065600F"/>
    <w:rsid w:val="0065651D"/>
    <w:rsid w:val="00673E5C"/>
    <w:rsid w:val="00674800"/>
    <w:rsid w:val="006755F0"/>
    <w:rsid w:val="0067593C"/>
    <w:rsid w:val="0067610B"/>
    <w:rsid w:val="006778AA"/>
    <w:rsid w:val="00680895"/>
    <w:rsid w:val="00685842"/>
    <w:rsid w:val="006858FE"/>
    <w:rsid w:val="0068750E"/>
    <w:rsid w:val="00690108"/>
    <w:rsid w:val="00690127"/>
    <w:rsid w:val="006956D6"/>
    <w:rsid w:val="0069777D"/>
    <w:rsid w:val="006A17EA"/>
    <w:rsid w:val="006B18E9"/>
    <w:rsid w:val="006C4E3C"/>
    <w:rsid w:val="006D27C0"/>
    <w:rsid w:val="006D4C2F"/>
    <w:rsid w:val="006D54CD"/>
    <w:rsid w:val="006D575B"/>
    <w:rsid w:val="006D6FB0"/>
    <w:rsid w:val="006D728C"/>
    <w:rsid w:val="006E412F"/>
    <w:rsid w:val="006E4778"/>
    <w:rsid w:val="006E572B"/>
    <w:rsid w:val="006F19D6"/>
    <w:rsid w:val="006F1A54"/>
    <w:rsid w:val="006F2282"/>
    <w:rsid w:val="006F4079"/>
    <w:rsid w:val="006F483C"/>
    <w:rsid w:val="006F50B2"/>
    <w:rsid w:val="006F523B"/>
    <w:rsid w:val="006F54DF"/>
    <w:rsid w:val="006F75C8"/>
    <w:rsid w:val="00701CA7"/>
    <w:rsid w:val="00703B6A"/>
    <w:rsid w:val="00704D46"/>
    <w:rsid w:val="00705A50"/>
    <w:rsid w:val="007114D0"/>
    <w:rsid w:val="00712CD6"/>
    <w:rsid w:val="00716BAF"/>
    <w:rsid w:val="007172E2"/>
    <w:rsid w:val="00720F23"/>
    <w:rsid w:val="0072355A"/>
    <w:rsid w:val="007301CC"/>
    <w:rsid w:val="00730EB3"/>
    <w:rsid w:val="00731642"/>
    <w:rsid w:val="0073376C"/>
    <w:rsid w:val="007337AA"/>
    <w:rsid w:val="00733DCB"/>
    <w:rsid w:val="007345D2"/>
    <w:rsid w:val="007346F6"/>
    <w:rsid w:val="0073686E"/>
    <w:rsid w:val="00736B0A"/>
    <w:rsid w:val="00736D88"/>
    <w:rsid w:val="007400F1"/>
    <w:rsid w:val="00742CFF"/>
    <w:rsid w:val="00746A01"/>
    <w:rsid w:val="00746AD4"/>
    <w:rsid w:val="007514F1"/>
    <w:rsid w:val="007530DD"/>
    <w:rsid w:val="00754D72"/>
    <w:rsid w:val="00755652"/>
    <w:rsid w:val="007558AB"/>
    <w:rsid w:val="00755910"/>
    <w:rsid w:val="00756DA5"/>
    <w:rsid w:val="00756FAE"/>
    <w:rsid w:val="00762A6D"/>
    <w:rsid w:val="0077072D"/>
    <w:rsid w:val="007707FE"/>
    <w:rsid w:val="00770E2C"/>
    <w:rsid w:val="0077180A"/>
    <w:rsid w:val="00772476"/>
    <w:rsid w:val="007730BA"/>
    <w:rsid w:val="0077520F"/>
    <w:rsid w:val="00782B48"/>
    <w:rsid w:val="00782E1C"/>
    <w:rsid w:val="00785B49"/>
    <w:rsid w:val="00786773"/>
    <w:rsid w:val="00786F88"/>
    <w:rsid w:val="0078731B"/>
    <w:rsid w:val="00787B2A"/>
    <w:rsid w:val="00787F5F"/>
    <w:rsid w:val="007905B6"/>
    <w:rsid w:val="0079296A"/>
    <w:rsid w:val="007940F5"/>
    <w:rsid w:val="007949F3"/>
    <w:rsid w:val="00795FDB"/>
    <w:rsid w:val="007A1CC3"/>
    <w:rsid w:val="007A4F65"/>
    <w:rsid w:val="007A5CB1"/>
    <w:rsid w:val="007A7C3F"/>
    <w:rsid w:val="007B3755"/>
    <w:rsid w:val="007B3874"/>
    <w:rsid w:val="007B4CDF"/>
    <w:rsid w:val="007B5CA2"/>
    <w:rsid w:val="007C0006"/>
    <w:rsid w:val="007C03E5"/>
    <w:rsid w:val="007C0478"/>
    <w:rsid w:val="007C10DA"/>
    <w:rsid w:val="007C3654"/>
    <w:rsid w:val="007C665F"/>
    <w:rsid w:val="007C7761"/>
    <w:rsid w:val="007C7D43"/>
    <w:rsid w:val="007D21BB"/>
    <w:rsid w:val="007D44FC"/>
    <w:rsid w:val="007D476C"/>
    <w:rsid w:val="007D4E1C"/>
    <w:rsid w:val="007D7F74"/>
    <w:rsid w:val="007E2CAD"/>
    <w:rsid w:val="007E3135"/>
    <w:rsid w:val="007E3333"/>
    <w:rsid w:val="007E5FDB"/>
    <w:rsid w:val="007E7444"/>
    <w:rsid w:val="007F4157"/>
    <w:rsid w:val="007F471D"/>
    <w:rsid w:val="007F575F"/>
    <w:rsid w:val="008000CD"/>
    <w:rsid w:val="00801C2A"/>
    <w:rsid w:val="00802364"/>
    <w:rsid w:val="00805942"/>
    <w:rsid w:val="0080674B"/>
    <w:rsid w:val="008137AC"/>
    <w:rsid w:val="008144DA"/>
    <w:rsid w:val="008157AA"/>
    <w:rsid w:val="0081588F"/>
    <w:rsid w:val="00816005"/>
    <w:rsid w:val="008161DB"/>
    <w:rsid w:val="00820329"/>
    <w:rsid w:val="008219DB"/>
    <w:rsid w:val="00822404"/>
    <w:rsid w:val="00822814"/>
    <w:rsid w:val="008234A9"/>
    <w:rsid w:val="00823C12"/>
    <w:rsid w:val="0082614E"/>
    <w:rsid w:val="0083179E"/>
    <w:rsid w:val="0083391B"/>
    <w:rsid w:val="00834F59"/>
    <w:rsid w:val="008402EF"/>
    <w:rsid w:val="00841CE7"/>
    <w:rsid w:val="00843F58"/>
    <w:rsid w:val="00844154"/>
    <w:rsid w:val="00844321"/>
    <w:rsid w:val="008445B1"/>
    <w:rsid w:val="00846277"/>
    <w:rsid w:val="00851A19"/>
    <w:rsid w:val="00852954"/>
    <w:rsid w:val="0085467B"/>
    <w:rsid w:val="00855E95"/>
    <w:rsid w:val="00857466"/>
    <w:rsid w:val="00857D28"/>
    <w:rsid w:val="008600EE"/>
    <w:rsid w:val="0086043F"/>
    <w:rsid w:val="00862518"/>
    <w:rsid w:val="008736BC"/>
    <w:rsid w:val="00875211"/>
    <w:rsid w:val="008753D8"/>
    <w:rsid w:val="00875A81"/>
    <w:rsid w:val="00877271"/>
    <w:rsid w:val="0088107A"/>
    <w:rsid w:val="008815B1"/>
    <w:rsid w:val="00882CFD"/>
    <w:rsid w:val="008904D4"/>
    <w:rsid w:val="00892EB3"/>
    <w:rsid w:val="0089454C"/>
    <w:rsid w:val="008946A6"/>
    <w:rsid w:val="00897DA8"/>
    <w:rsid w:val="008A09FF"/>
    <w:rsid w:val="008A0B85"/>
    <w:rsid w:val="008A565B"/>
    <w:rsid w:val="008A6A18"/>
    <w:rsid w:val="008B1890"/>
    <w:rsid w:val="008B26EC"/>
    <w:rsid w:val="008B4535"/>
    <w:rsid w:val="008B4BA2"/>
    <w:rsid w:val="008B69AA"/>
    <w:rsid w:val="008B7A53"/>
    <w:rsid w:val="008C66CB"/>
    <w:rsid w:val="008D0EE7"/>
    <w:rsid w:val="008D16A8"/>
    <w:rsid w:val="008D4011"/>
    <w:rsid w:val="008D4B5E"/>
    <w:rsid w:val="008D4BE5"/>
    <w:rsid w:val="008D515C"/>
    <w:rsid w:val="008D57AC"/>
    <w:rsid w:val="008E04CE"/>
    <w:rsid w:val="008E0ABA"/>
    <w:rsid w:val="008E465D"/>
    <w:rsid w:val="008E4D40"/>
    <w:rsid w:val="008E5808"/>
    <w:rsid w:val="008F2131"/>
    <w:rsid w:val="008F5998"/>
    <w:rsid w:val="008F63FF"/>
    <w:rsid w:val="008F6C4E"/>
    <w:rsid w:val="009021D1"/>
    <w:rsid w:val="009030E6"/>
    <w:rsid w:val="009048B7"/>
    <w:rsid w:val="00904996"/>
    <w:rsid w:val="00904E8A"/>
    <w:rsid w:val="00905F8F"/>
    <w:rsid w:val="009062EE"/>
    <w:rsid w:val="009076D7"/>
    <w:rsid w:val="0090782B"/>
    <w:rsid w:val="0091087A"/>
    <w:rsid w:val="00910E26"/>
    <w:rsid w:val="00912ABB"/>
    <w:rsid w:val="00913C08"/>
    <w:rsid w:val="00914038"/>
    <w:rsid w:val="00914CCE"/>
    <w:rsid w:val="00914F0B"/>
    <w:rsid w:val="00914FC2"/>
    <w:rsid w:val="009163BF"/>
    <w:rsid w:val="009177AF"/>
    <w:rsid w:val="00921AA1"/>
    <w:rsid w:val="0092274D"/>
    <w:rsid w:val="00922E9D"/>
    <w:rsid w:val="0092325E"/>
    <w:rsid w:val="00924C89"/>
    <w:rsid w:val="00925532"/>
    <w:rsid w:val="00925F07"/>
    <w:rsid w:val="00926559"/>
    <w:rsid w:val="00926EC2"/>
    <w:rsid w:val="009279BE"/>
    <w:rsid w:val="00927E66"/>
    <w:rsid w:val="00931A61"/>
    <w:rsid w:val="00936A61"/>
    <w:rsid w:val="00936F19"/>
    <w:rsid w:val="0094222C"/>
    <w:rsid w:val="00942E98"/>
    <w:rsid w:val="00942FEF"/>
    <w:rsid w:val="009507B5"/>
    <w:rsid w:val="00952638"/>
    <w:rsid w:val="00953275"/>
    <w:rsid w:val="00955E93"/>
    <w:rsid w:val="00967036"/>
    <w:rsid w:val="009671FD"/>
    <w:rsid w:val="0096757A"/>
    <w:rsid w:val="00970C0B"/>
    <w:rsid w:val="0097175D"/>
    <w:rsid w:val="009719A6"/>
    <w:rsid w:val="00971AFD"/>
    <w:rsid w:val="00973088"/>
    <w:rsid w:val="009739C5"/>
    <w:rsid w:val="00975359"/>
    <w:rsid w:val="0098622E"/>
    <w:rsid w:val="00987D79"/>
    <w:rsid w:val="0099101E"/>
    <w:rsid w:val="00991DF4"/>
    <w:rsid w:val="009923BF"/>
    <w:rsid w:val="00996B82"/>
    <w:rsid w:val="009A0EDF"/>
    <w:rsid w:val="009A1EF8"/>
    <w:rsid w:val="009A2FDF"/>
    <w:rsid w:val="009A5907"/>
    <w:rsid w:val="009A6598"/>
    <w:rsid w:val="009B5529"/>
    <w:rsid w:val="009B7ADE"/>
    <w:rsid w:val="009B7BF0"/>
    <w:rsid w:val="009C0452"/>
    <w:rsid w:val="009C3D46"/>
    <w:rsid w:val="009C70DC"/>
    <w:rsid w:val="009C760C"/>
    <w:rsid w:val="009C785A"/>
    <w:rsid w:val="009D2C06"/>
    <w:rsid w:val="009D2F2B"/>
    <w:rsid w:val="009D7831"/>
    <w:rsid w:val="009D7CE8"/>
    <w:rsid w:val="009E4F97"/>
    <w:rsid w:val="009E5A83"/>
    <w:rsid w:val="009E7A6B"/>
    <w:rsid w:val="009F0F15"/>
    <w:rsid w:val="009F10CD"/>
    <w:rsid w:val="009F41F9"/>
    <w:rsid w:val="00A01C75"/>
    <w:rsid w:val="00A0224C"/>
    <w:rsid w:val="00A038C8"/>
    <w:rsid w:val="00A042E1"/>
    <w:rsid w:val="00A05DF1"/>
    <w:rsid w:val="00A0719A"/>
    <w:rsid w:val="00A11823"/>
    <w:rsid w:val="00A12FA2"/>
    <w:rsid w:val="00A1304A"/>
    <w:rsid w:val="00A15682"/>
    <w:rsid w:val="00A16C66"/>
    <w:rsid w:val="00A17A9F"/>
    <w:rsid w:val="00A232F3"/>
    <w:rsid w:val="00A30E9C"/>
    <w:rsid w:val="00A32486"/>
    <w:rsid w:val="00A33865"/>
    <w:rsid w:val="00A36948"/>
    <w:rsid w:val="00A379B1"/>
    <w:rsid w:val="00A42B96"/>
    <w:rsid w:val="00A5101C"/>
    <w:rsid w:val="00A57375"/>
    <w:rsid w:val="00A57E96"/>
    <w:rsid w:val="00A6223F"/>
    <w:rsid w:val="00A64B48"/>
    <w:rsid w:val="00A65E64"/>
    <w:rsid w:val="00A665C7"/>
    <w:rsid w:val="00A713F4"/>
    <w:rsid w:val="00A713FD"/>
    <w:rsid w:val="00A72FFD"/>
    <w:rsid w:val="00A73E19"/>
    <w:rsid w:val="00A748E8"/>
    <w:rsid w:val="00A754A3"/>
    <w:rsid w:val="00A76326"/>
    <w:rsid w:val="00A81911"/>
    <w:rsid w:val="00A82E7D"/>
    <w:rsid w:val="00A84884"/>
    <w:rsid w:val="00A85567"/>
    <w:rsid w:val="00A86D73"/>
    <w:rsid w:val="00A86D9F"/>
    <w:rsid w:val="00A91769"/>
    <w:rsid w:val="00A92B4D"/>
    <w:rsid w:val="00A958A4"/>
    <w:rsid w:val="00A96404"/>
    <w:rsid w:val="00A96EDB"/>
    <w:rsid w:val="00AA12BC"/>
    <w:rsid w:val="00AA1945"/>
    <w:rsid w:val="00AA26E2"/>
    <w:rsid w:val="00AA2D4D"/>
    <w:rsid w:val="00AA43AE"/>
    <w:rsid w:val="00AA6A7F"/>
    <w:rsid w:val="00AA75F9"/>
    <w:rsid w:val="00AB2C20"/>
    <w:rsid w:val="00AB40BE"/>
    <w:rsid w:val="00AB4390"/>
    <w:rsid w:val="00AB5233"/>
    <w:rsid w:val="00AB6C0A"/>
    <w:rsid w:val="00AB7842"/>
    <w:rsid w:val="00AC13DA"/>
    <w:rsid w:val="00AC15B5"/>
    <w:rsid w:val="00AC668E"/>
    <w:rsid w:val="00AC7B09"/>
    <w:rsid w:val="00AD2E3D"/>
    <w:rsid w:val="00AD32BC"/>
    <w:rsid w:val="00AD74A3"/>
    <w:rsid w:val="00AE17E6"/>
    <w:rsid w:val="00AE1820"/>
    <w:rsid w:val="00AE4317"/>
    <w:rsid w:val="00AE4C11"/>
    <w:rsid w:val="00AE4C3E"/>
    <w:rsid w:val="00AE579E"/>
    <w:rsid w:val="00AE70C7"/>
    <w:rsid w:val="00AE78F0"/>
    <w:rsid w:val="00AF00C7"/>
    <w:rsid w:val="00AF509B"/>
    <w:rsid w:val="00AF6245"/>
    <w:rsid w:val="00AF7354"/>
    <w:rsid w:val="00AF7476"/>
    <w:rsid w:val="00AF74D6"/>
    <w:rsid w:val="00B04588"/>
    <w:rsid w:val="00B12720"/>
    <w:rsid w:val="00B20ADE"/>
    <w:rsid w:val="00B21137"/>
    <w:rsid w:val="00B252DB"/>
    <w:rsid w:val="00B25AC2"/>
    <w:rsid w:val="00B25E7A"/>
    <w:rsid w:val="00B27213"/>
    <w:rsid w:val="00B3050B"/>
    <w:rsid w:val="00B3100A"/>
    <w:rsid w:val="00B33175"/>
    <w:rsid w:val="00B3348B"/>
    <w:rsid w:val="00B3443F"/>
    <w:rsid w:val="00B34505"/>
    <w:rsid w:val="00B36CEE"/>
    <w:rsid w:val="00B37757"/>
    <w:rsid w:val="00B37F3A"/>
    <w:rsid w:val="00B42898"/>
    <w:rsid w:val="00B43C67"/>
    <w:rsid w:val="00B460C5"/>
    <w:rsid w:val="00B507E5"/>
    <w:rsid w:val="00B50A6F"/>
    <w:rsid w:val="00B52CA3"/>
    <w:rsid w:val="00B52E5E"/>
    <w:rsid w:val="00B576A8"/>
    <w:rsid w:val="00B57E71"/>
    <w:rsid w:val="00B60FFA"/>
    <w:rsid w:val="00B64035"/>
    <w:rsid w:val="00B66949"/>
    <w:rsid w:val="00B701ED"/>
    <w:rsid w:val="00B718C6"/>
    <w:rsid w:val="00B71ECC"/>
    <w:rsid w:val="00B72C92"/>
    <w:rsid w:val="00B7353B"/>
    <w:rsid w:val="00B74DFE"/>
    <w:rsid w:val="00B74E2F"/>
    <w:rsid w:val="00B7511D"/>
    <w:rsid w:val="00B752DE"/>
    <w:rsid w:val="00B75EBB"/>
    <w:rsid w:val="00B76338"/>
    <w:rsid w:val="00B7682D"/>
    <w:rsid w:val="00B77712"/>
    <w:rsid w:val="00B777CA"/>
    <w:rsid w:val="00B80C5B"/>
    <w:rsid w:val="00B84514"/>
    <w:rsid w:val="00B84E03"/>
    <w:rsid w:val="00B850EC"/>
    <w:rsid w:val="00B868F6"/>
    <w:rsid w:val="00B87BA8"/>
    <w:rsid w:val="00B92A9C"/>
    <w:rsid w:val="00B94FE3"/>
    <w:rsid w:val="00B9542A"/>
    <w:rsid w:val="00BA3FDD"/>
    <w:rsid w:val="00BA5639"/>
    <w:rsid w:val="00BB1BC8"/>
    <w:rsid w:val="00BB3682"/>
    <w:rsid w:val="00BB4837"/>
    <w:rsid w:val="00BB562F"/>
    <w:rsid w:val="00BB5FD1"/>
    <w:rsid w:val="00BB6F1C"/>
    <w:rsid w:val="00BC1758"/>
    <w:rsid w:val="00BC4CE9"/>
    <w:rsid w:val="00BC50CE"/>
    <w:rsid w:val="00BC6615"/>
    <w:rsid w:val="00BD08D0"/>
    <w:rsid w:val="00BD1A19"/>
    <w:rsid w:val="00BD22D3"/>
    <w:rsid w:val="00BD2E9B"/>
    <w:rsid w:val="00BD3F85"/>
    <w:rsid w:val="00BD3F88"/>
    <w:rsid w:val="00BD507D"/>
    <w:rsid w:val="00BE23B5"/>
    <w:rsid w:val="00BE3153"/>
    <w:rsid w:val="00BE40A4"/>
    <w:rsid w:val="00BF03BA"/>
    <w:rsid w:val="00BF13B5"/>
    <w:rsid w:val="00BF18B8"/>
    <w:rsid w:val="00BF217A"/>
    <w:rsid w:val="00BF2EAE"/>
    <w:rsid w:val="00BF387F"/>
    <w:rsid w:val="00BF38A9"/>
    <w:rsid w:val="00BF3DC0"/>
    <w:rsid w:val="00BF523D"/>
    <w:rsid w:val="00BF60A3"/>
    <w:rsid w:val="00BF630E"/>
    <w:rsid w:val="00C02A82"/>
    <w:rsid w:val="00C04BB6"/>
    <w:rsid w:val="00C04D53"/>
    <w:rsid w:val="00C06799"/>
    <w:rsid w:val="00C11164"/>
    <w:rsid w:val="00C13AD2"/>
    <w:rsid w:val="00C23004"/>
    <w:rsid w:val="00C241CB"/>
    <w:rsid w:val="00C263BE"/>
    <w:rsid w:val="00C26D1F"/>
    <w:rsid w:val="00C2751A"/>
    <w:rsid w:val="00C3063C"/>
    <w:rsid w:val="00C34E3B"/>
    <w:rsid w:val="00C35EAE"/>
    <w:rsid w:val="00C36132"/>
    <w:rsid w:val="00C416A4"/>
    <w:rsid w:val="00C423A1"/>
    <w:rsid w:val="00C45408"/>
    <w:rsid w:val="00C5348A"/>
    <w:rsid w:val="00C535CE"/>
    <w:rsid w:val="00C56238"/>
    <w:rsid w:val="00C56538"/>
    <w:rsid w:val="00C57230"/>
    <w:rsid w:val="00C57DC4"/>
    <w:rsid w:val="00C639B0"/>
    <w:rsid w:val="00C643E1"/>
    <w:rsid w:val="00C65273"/>
    <w:rsid w:val="00C65DEF"/>
    <w:rsid w:val="00C6637D"/>
    <w:rsid w:val="00C72141"/>
    <w:rsid w:val="00C73363"/>
    <w:rsid w:val="00C75C5B"/>
    <w:rsid w:val="00C76E73"/>
    <w:rsid w:val="00C77CF2"/>
    <w:rsid w:val="00C800E0"/>
    <w:rsid w:val="00C80BA2"/>
    <w:rsid w:val="00C82EBD"/>
    <w:rsid w:val="00C85CB9"/>
    <w:rsid w:val="00C86E7F"/>
    <w:rsid w:val="00C901DE"/>
    <w:rsid w:val="00C90D8D"/>
    <w:rsid w:val="00C939AE"/>
    <w:rsid w:val="00C95439"/>
    <w:rsid w:val="00C95EFF"/>
    <w:rsid w:val="00CA0A47"/>
    <w:rsid w:val="00CA1B15"/>
    <w:rsid w:val="00CB07BD"/>
    <w:rsid w:val="00CB1D50"/>
    <w:rsid w:val="00CB2F49"/>
    <w:rsid w:val="00CB32B0"/>
    <w:rsid w:val="00CB4C36"/>
    <w:rsid w:val="00CB4D07"/>
    <w:rsid w:val="00CB5A5B"/>
    <w:rsid w:val="00CB5F42"/>
    <w:rsid w:val="00CB7709"/>
    <w:rsid w:val="00CC0449"/>
    <w:rsid w:val="00CC0900"/>
    <w:rsid w:val="00CC0F22"/>
    <w:rsid w:val="00CC1480"/>
    <w:rsid w:val="00CC4BE7"/>
    <w:rsid w:val="00CC4C4A"/>
    <w:rsid w:val="00CC574A"/>
    <w:rsid w:val="00CC7663"/>
    <w:rsid w:val="00CD0C77"/>
    <w:rsid w:val="00CD23A1"/>
    <w:rsid w:val="00CD3385"/>
    <w:rsid w:val="00CD5550"/>
    <w:rsid w:val="00CD5794"/>
    <w:rsid w:val="00CD5DFC"/>
    <w:rsid w:val="00CD7F47"/>
    <w:rsid w:val="00CE4D33"/>
    <w:rsid w:val="00CE50F4"/>
    <w:rsid w:val="00CE6C5E"/>
    <w:rsid w:val="00CF1724"/>
    <w:rsid w:val="00CF19F6"/>
    <w:rsid w:val="00CF6E8D"/>
    <w:rsid w:val="00D01DAE"/>
    <w:rsid w:val="00D02483"/>
    <w:rsid w:val="00D03166"/>
    <w:rsid w:val="00D10EFC"/>
    <w:rsid w:val="00D11EC7"/>
    <w:rsid w:val="00D125FB"/>
    <w:rsid w:val="00D1324B"/>
    <w:rsid w:val="00D16EDD"/>
    <w:rsid w:val="00D26BA1"/>
    <w:rsid w:val="00D324CC"/>
    <w:rsid w:val="00D32C97"/>
    <w:rsid w:val="00D34FDA"/>
    <w:rsid w:val="00D37194"/>
    <w:rsid w:val="00D4427A"/>
    <w:rsid w:val="00D45599"/>
    <w:rsid w:val="00D45DB4"/>
    <w:rsid w:val="00D478DB"/>
    <w:rsid w:val="00D47FC7"/>
    <w:rsid w:val="00D51600"/>
    <w:rsid w:val="00D522FC"/>
    <w:rsid w:val="00D54251"/>
    <w:rsid w:val="00D55771"/>
    <w:rsid w:val="00D61B8E"/>
    <w:rsid w:val="00D6680E"/>
    <w:rsid w:val="00D710B3"/>
    <w:rsid w:val="00D7222E"/>
    <w:rsid w:val="00D73D3E"/>
    <w:rsid w:val="00D86208"/>
    <w:rsid w:val="00D867A4"/>
    <w:rsid w:val="00D9317E"/>
    <w:rsid w:val="00D9374C"/>
    <w:rsid w:val="00D9490F"/>
    <w:rsid w:val="00D9592B"/>
    <w:rsid w:val="00DA1163"/>
    <w:rsid w:val="00DA278D"/>
    <w:rsid w:val="00DA2A58"/>
    <w:rsid w:val="00DA44BE"/>
    <w:rsid w:val="00DA59FB"/>
    <w:rsid w:val="00DA5DB2"/>
    <w:rsid w:val="00DA6423"/>
    <w:rsid w:val="00DB145C"/>
    <w:rsid w:val="00DB1860"/>
    <w:rsid w:val="00DB1953"/>
    <w:rsid w:val="00DB211A"/>
    <w:rsid w:val="00DB6FA8"/>
    <w:rsid w:val="00DB7D98"/>
    <w:rsid w:val="00DC14CB"/>
    <w:rsid w:val="00DC1788"/>
    <w:rsid w:val="00DC1957"/>
    <w:rsid w:val="00DC1D6F"/>
    <w:rsid w:val="00DC2B7F"/>
    <w:rsid w:val="00DC4B6C"/>
    <w:rsid w:val="00DD330B"/>
    <w:rsid w:val="00DD3F7C"/>
    <w:rsid w:val="00DD4C90"/>
    <w:rsid w:val="00DD545E"/>
    <w:rsid w:val="00DD76CD"/>
    <w:rsid w:val="00DE1AE9"/>
    <w:rsid w:val="00DE2EA8"/>
    <w:rsid w:val="00DE332B"/>
    <w:rsid w:val="00DE5EEA"/>
    <w:rsid w:val="00DE68BB"/>
    <w:rsid w:val="00DE796E"/>
    <w:rsid w:val="00DF6128"/>
    <w:rsid w:val="00DF62E8"/>
    <w:rsid w:val="00DF726C"/>
    <w:rsid w:val="00E01213"/>
    <w:rsid w:val="00E0148A"/>
    <w:rsid w:val="00E02CCE"/>
    <w:rsid w:val="00E0661B"/>
    <w:rsid w:val="00E10F3A"/>
    <w:rsid w:val="00E11ABA"/>
    <w:rsid w:val="00E1361C"/>
    <w:rsid w:val="00E14AD7"/>
    <w:rsid w:val="00E15AC0"/>
    <w:rsid w:val="00E219DD"/>
    <w:rsid w:val="00E24D25"/>
    <w:rsid w:val="00E253C1"/>
    <w:rsid w:val="00E2711B"/>
    <w:rsid w:val="00E30AA1"/>
    <w:rsid w:val="00E30B2E"/>
    <w:rsid w:val="00E345B9"/>
    <w:rsid w:val="00E372F2"/>
    <w:rsid w:val="00E40C32"/>
    <w:rsid w:val="00E40FB7"/>
    <w:rsid w:val="00E4559E"/>
    <w:rsid w:val="00E5071C"/>
    <w:rsid w:val="00E53574"/>
    <w:rsid w:val="00E57F31"/>
    <w:rsid w:val="00E610D8"/>
    <w:rsid w:val="00E62058"/>
    <w:rsid w:val="00E65FAD"/>
    <w:rsid w:val="00E661D3"/>
    <w:rsid w:val="00E66399"/>
    <w:rsid w:val="00E66D1F"/>
    <w:rsid w:val="00E74969"/>
    <w:rsid w:val="00E762CB"/>
    <w:rsid w:val="00E80A36"/>
    <w:rsid w:val="00E81580"/>
    <w:rsid w:val="00E83080"/>
    <w:rsid w:val="00E83612"/>
    <w:rsid w:val="00E84FF1"/>
    <w:rsid w:val="00E90124"/>
    <w:rsid w:val="00E91CBE"/>
    <w:rsid w:val="00E93210"/>
    <w:rsid w:val="00E937FE"/>
    <w:rsid w:val="00E941C2"/>
    <w:rsid w:val="00EA0094"/>
    <w:rsid w:val="00EA1C40"/>
    <w:rsid w:val="00EA1F12"/>
    <w:rsid w:val="00EA3803"/>
    <w:rsid w:val="00EA3AE6"/>
    <w:rsid w:val="00EA6D86"/>
    <w:rsid w:val="00EA7047"/>
    <w:rsid w:val="00EA77E2"/>
    <w:rsid w:val="00EB072B"/>
    <w:rsid w:val="00EB3299"/>
    <w:rsid w:val="00EB4CC7"/>
    <w:rsid w:val="00EB5D4C"/>
    <w:rsid w:val="00EB5DED"/>
    <w:rsid w:val="00EB5E9E"/>
    <w:rsid w:val="00EB60E0"/>
    <w:rsid w:val="00EB6946"/>
    <w:rsid w:val="00EC17A4"/>
    <w:rsid w:val="00EC1D65"/>
    <w:rsid w:val="00EC2162"/>
    <w:rsid w:val="00EC3C8B"/>
    <w:rsid w:val="00ED09C2"/>
    <w:rsid w:val="00ED0FC9"/>
    <w:rsid w:val="00ED1BA6"/>
    <w:rsid w:val="00ED1E67"/>
    <w:rsid w:val="00ED1FCD"/>
    <w:rsid w:val="00ED2691"/>
    <w:rsid w:val="00ED29F2"/>
    <w:rsid w:val="00ED2F35"/>
    <w:rsid w:val="00ED4E08"/>
    <w:rsid w:val="00ED501C"/>
    <w:rsid w:val="00EE1159"/>
    <w:rsid w:val="00EE124B"/>
    <w:rsid w:val="00EE1552"/>
    <w:rsid w:val="00EE2719"/>
    <w:rsid w:val="00EE42DB"/>
    <w:rsid w:val="00EE639A"/>
    <w:rsid w:val="00EE7186"/>
    <w:rsid w:val="00EF2139"/>
    <w:rsid w:val="00EF4383"/>
    <w:rsid w:val="00EF4565"/>
    <w:rsid w:val="00F035CC"/>
    <w:rsid w:val="00F14590"/>
    <w:rsid w:val="00F14FC3"/>
    <w:rsid w:val="00F1766D"/>
    <w:rsid w:val="00F21989"/>
    <w:rsid w:val="00F23868"/>
    <w:rsid w:val="00F241A0"/>
    <w:rsid w:val="00F24604"/>
    <w:rsid w:val="00F25035"/>
    <w:rsid w:val="00F26999"/>
    <w:rsid w:val="00F27ECE"/>
    <w:rsid w:val="00F3007D"/>
    <w:rsid w:val="00F3173D"/>
    <w:rsid w:val="00F31CC9"/>
    <w:rsid w:val="00F34D65"/>
    <w:rsid w:val="00F352BC"/>
    <w:rsid w:val="00F356E9"/>
    <w:rsid w:val="00F37413"/>
    <w:rsid w:val="00F40557"/>
    <w:rsid w:val="00F4155A"/>
    <w:rsid w:val="00F41935"/>
    <w:rsid w:val="00F42C49"/>
    <w:rsid w:val="00F43FF3"/>
    <w:rsid w:val="00F4498F"/>
    <w:rsid w:val="00F45FA0"/>
    <w:rsid w:val="00F46142"/>
    <w:rsid w:val="00F50372"/>
    <w:rsid w:val="00F52041"/>
    <w:rsid w:val="00F526DE"/>
    <w:rsid w:val="00F62CF8"/>
    <w:rsid w:val="00F669E0"/>
    <w:rsid w:val="00F673C4"/>
    <w:rsid w:val="00F6769E"/>
    <w:rsid w:val="00F67F1A"/>
    <w:rsid w:val="00F67F62"/>
    <w:rsid w:val="00F70291"/>
    <w:rsid w:val="00F70502"/>
    <w:rsid w:val="00F725ED"/>
    <w:rsid w:val="00F728D9"/>
    <w:rsid w:val="00F72B4D"/>
    <w:rsid w:val="00F74A7E"/>
    <w:rsid w:val="00F764E2"/>
    <w:rsid w:val="00F76A3A"/>
    <w:rsid w:val="00F77B5B"/>
    <w:rsid w:val="00F77EBC"/>
    <w:rsid w:val="00F8063E"/>
    <w:rsid w:val="00F818BD"/>
    <w:rsid w:val="00F82C06"/>
    <w:rsid w:val="00F85019"/>
    <w:rsid w:val="00F9131D"/>
    <w:rsid w:val="00F91710"/>
    <w:rsid w:val="00F91CDD"/>
    <w:rsid w:val="00F93EAE"/>
    <w:rsid w:val="00FA092C"/>
    <w:rsid w:val="00FA2644"/>
    <w:rsid w:val="00FA3268"/>
    <w:rsid w:val="00FA56E8"/>
    <w:rsid w:val="00FB00E1"/>
    <w:rsid w:val="00FB1A67"/>
    <w:rsid w:val="00FB1BCF"/>
    <w:rsid w:val="00FB2AD1"/>
    <w:rsid w:val="00FB39C7"/>
    <w:rsid w:val="00FB5815"/>
    <w:rsid w:val="00FB5968"/>
    <w:rsid w:val="00FB5A97"/>
    <w:rsid w:val="00FB6D65"/>
    <w:rsid w:val="00FC1749"/>
    <w:rsid w:val="00FC6E61"/>
    <w:rsid w:val="00FC7AE4"/>
    <w:rsid w:val="00FD0D52"/>
    <w:rsid w:val="00FD228A"/>
    <w:rsid w:val="00FD2891"/>
    <w:rsid w:val="00FD4D68"/>
    <w:rsid w:val="00FD4FBB"/>
    <w:rsid w:val="00FD5077"/>
    <w:rsid w:val="00FD6486"/>
    <w:rsid w:val="00FE1C8B"/>
    <w:rsid w:val="00FE3A70"/>
    <w:rsid w:val="00FE40DF"/>
    <w:rsid w:val="00FE56C9"/>
    <w:rsid w:val="00FF065A"/>
    <w:rsid w:val="00FF0BE6"/>
    <w:rsid w:val="00FF1631"/>
    <w:rsid w:val="00FF1E71"/>
    <w:rsid w:val="00FF3039"/>
    <w:rsid w:val="00FF4ED1"/>
    <w:rsid w:val="00FF500A"/>
    <w:rsid w:val="00FF5793"/>
    <w:rsid w:val="00FF5E48"/>
    <w:rsid w:val="00FF6875"/>
    <w:rsid w:val="00FF69EF"/>
    <w:rsid w:val="00FF6A8F"/>
    <w:rsid w:val="00FF7AF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
    </o:shapedefaults>
    <o:shapelayout v:ext="edit">
      <o:idmap v:ext="edit" data="1"/>
    </o:shapelayout>
  </w:shapeDefaults>
  <w:decimalSymbol w:val="."/>
  <w:listSeparator w:val=","/>
  <w14:docId w14:val="49F39980"/>
  <w15:docId w15:val="{3B3F87F4-9985-4BD9-92AD-0294C1C9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019"/>
    <w:pPr>
      <w:spacing w:line="360" w:lineRule="auto"/>
    </w:pPr>
    <w:rPr>
      <w:rFonts w:ascii="Arial" w:hAnsi="Arial"/>
      <w:sz w:val="24"/>
    </w:rPr>
  </w:style>
  <w:style w:type="paragraph" w:styleId="Ttulo1">
    <w:name w:val="heading 1"/>
    <w:basedOn w:val="Normal"/>
    <w:next w:val="Normal"/>
    <w:link w:val="Ttulo1Car"/>
    <w:uiPriority w:val="9"/>
    <w:qFormat/>
    <w:rsid w:val="00FF6875"/>
    <w:pPr>
      <w:spacing w:before="300" w:after="40"/>
      <w:jc w:val="left"/>
      <w:outlineLvl w:val="0"/>
    </w:pPr>
    <w:rPr>
      <w:b/>
      <w:caps/>
      <w:spacing w:val="5"/>
      <w:sz w:val="28"/>
      <w:szCs w:val="32"/>
    </w:rPr>
  </w:style>
  <w:style w:type="paragraph" w:styleId="Ttulo2">
    <w:name w:val="heading 2"/>
    <w:basedOn w:val="Normal"/>
    <w:next w:val="Normal"/>
    <w:link w:val="Ttulo2Car"/>
    <w:uiPriority w:val="9"/>
    <w:unhideWhenUsed/>
    <w:qFormat/>
    <w:rsid w:val="008C66CB"/>
    <w:pPr>
      <w:spacing w:before="240" w:after="80"/>
      <w:jc w:val="left"/>
      <w:outlineLvl w:val="1"/>
    </w:pPr>
    <w:rPr>
      <w:b/>
      <w:spacing w:val="5"/>
      <w:sz w:val="28"/>
      <w:szCs w:val="28"/>
    </w:rPr>
  </w:style>
  <w:style w:type="paragraph" w:styleId="Ttulo3">
    <w:name w:val="heading 3"/>
    <w:basedOn w:val="Normal"/>
    <w:next w:val="Normal"/>
    <w:link w:val="Ttulo3Car"/>
    <w:uiPriority w:val="9"/>
    <w:unhideWhenUsed/>
    <w:qFormat/>
    <w:rsid w:val="000E719B"/>
    <w:pPr>
      <w:spacing w:after="0"/>
      <w:jc w:val="left"/>
      <w:outlineLvl w:val="2"/>
    </w:pPr>
    <w:rPr>
      <w:b/>
      <w:spacing w:val="5"/>
      <w:szCs w:val="24"/>
      <w:lang w:val="es-CR"/>
    </w:rPr>
  </w:style>
  <w:style w:type="paragraph" w:styleId="Ttulo4">
    <w:name w:val="heading 4"/>
    <w:basedOn w:val="Normal"/>
    <w:next w:val="Normal"/>
    <w:link w:val="Ttulo4Car"/>
    <w:uiPriority w:val="9"/>
    <w:unhideWhenUsed/>
    <w:qFormat/>
    <w:rsid w:val="00F85019"/>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F85019"/>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unhideWhenUsed/>
    <w:qFormat/>
    <w:rsid w:val="00F85019"/>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unhideWhenUsed/>
    <w:qFormat/>
    <w:rsid w:val="00F85019"/>
    <w:pPr>
      <w:spacing w:after="0"/>
      <w:jc w:val="left"/>
      <w:outlineLvl w:val="6"/>
    </w:pPr>
    <w:rPr>
      <w:b/>
      <w:smallCaps/>
      <w:color w:val="C0504D" w:themeColor="accent2"/>
      <w:spacing w:val="10"/>
    </w:rPr>
  </w:style>
  <w:style w:type="paragraph" w:styleId="Ttulo8">
    <w:name w:val="heading 8"/>
    <w:basedOn w:val="Normal"/>
    <w:next w:val="Normal"/>
    <w:link w:val="Ttulo8Car"/>
    <w:uiPriority w:val="9"/>
    <w:unhideWhenUsed/>
    <w:qFormat/>
    <w:rsid w:val="00F85019"/>
    <w:pPr>
      <w:spacing w:after="0"/>
      <w:jc w:val="left"/>
      <w:outlineLvl w:val="7"/>
    </w:pPr>
    <w:rPr>
      <w:b/>
      <w:i/>
      <w:smallCaps/>
      <w:color w:val="943634" w:themeColor="accent2" w:themeShade="BF"/>
    </w:rPr>
  </w:style>
  <w:style w:type="paragraph" w:styleId="Ttulo9">
    <w:name w:val="heading 9"/>
    <w:basedOn w:val="Normal"/>
    <w:next w:val="Normal"/>
    <w:link w:val="Ttulo9Car"/>
    <w:uiPriority w:val="9"/>
    <w:unhideWhenUsed/>
    <w:qFormat/>
    <w:rsid w:val="00F85019"/>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490F"/>
    <w:rPr>
      <w:rFonts w:ascii="Arial" w:hAnsi="Arial"/>
      <w:b/>
      <w:spacing w:val="5"/>
      <w:sz w:val="28"/>
      <w:szCs w:val="28"/>
    </w:rPr>
  </w:style>
  <w:style w:type="character" w:customStyle="1" w:styleId="Ttulo1Car">
    <w:name w:val="Título 1 Car"/>
    <w:basedOn w:val="Fuentedeprrafopredeter"/>
    <w:link w:val="Ttulo1"/>
    <w:uiPriority w:val="9"/>
    <w:rsid w:val="00FF6875"/>
    <w:rPr>
      <w:rFonts w:ascii="Arial" w:hAnsi="Arial"/>
      <w:b/>
      <w:caps/>
      <w:spacing w:val="5"/>
      <w:sz w:val="28"/>
      <w:szCs w:val="32"/>
    </w:rPr>
  </w:style>
  <w:style w:type="paragraph" w:styleId="Prrafodelista">
    <w:name w:val="List Paragraph"/>
    <w:basedOn w:val="Normal"/>
    <w:uiPriority w:val="34"/>
    <w:qFormat/>
    <w:rsid w:val="00F85019"/>
    <w:pPr>
      <w:ind w:left="720"/>
      <w:contextualSpacing/>
    </w:pPr>
  </w:style>
  <w:style w:type="character" w:customStyle="1" w:styleId="Ttulo3Car">
    <w:name w:val="Título 3 Car"/>
    <w:basedOn w:val="Fuentedeprrafopredeter"/>
    <w:link w:val="Ttulo3"/>
    <w:uiPriority w:val="9"/>
    <w:rsid w:val="00306276"/>
    <w:rPr>
      <w:rFonts w:ascii="Arial" w:hAnsi="Arial"/>
      <w:b/>
      <w:spacing w:val="5"/>
      <w:sz w:val="24"/>
      <w:szCs w:val="24"/>
      <w:lang w:val="es-CR"/>
    </w:rPr>
  </w:style>
  <w:style w:type="paragraph" w:styleId="Textoindependiente">
    <w:name w:val="Body Text"/>
    <w:basedOn w:val="Normal"/>
    <w:link w:val="TextoindependienteCar"/>
    <w:rsid w:val="00F72B4D"/>
    <w:pPr>
      <w:widowControl w:val="0"/>
      <w:suppressAutoHyphens/>
      <w:spacing w:after="0" w:line="240" w:lineRule="auto"/>
    </w:pPr>
    <w:rPr>
      <w:rFonts w:ascii="Times New Roman" w:eastAsia="Times New Roman" w:hAnsi="Times New Roman"/>
      <w:szCs w:val="24"/>
      <w:lang w:eastAsia="es-ES_tradnl"/>
    </w:rPr>
  </w:style>
  <w:style w:type="character" w:customStyle="1" w:styleId="TextoindependienteCar">
    <w:name w:val="Texto independiente Car"/>
    <w:link w:val="Textoindependiente"/>
    <w:rsid w:val="00F72B4D"/>
    <w:rPr>
      <w:rFonts w:ascii="Times New Roman" w:eastAsia="Times New Roman" w:hAnsi="Times New Roman" w:cs="Times New Roman"/>
      <w:sz w:val="24"/>
      <w:szCs w:val="24"/>
      <w:lang w:val="en-US" w:eastAsia="es-ES_tradnl"/>
    </w:rPr>
  </w:style>
  <w:style w:type="paragraph" w:styleId="Encabezado">
    <w:name w:val="header"/>
    <w:basedOn w:val="Normal"/>
    <w:link w:val="EncabezadoCar"/>
    <w:uiPriority w:val="99"/>
    <w:unhideWhenUsed/>
    <w:rsid w:val="005E22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22EB"/>
  </w:style>
  <w:style w:type="paragraph" w:styleId="Piedepgina">
    <w:name w:val="footer"/>
    <w:basedOn w:val="Normal"/>
    <w:link w:val="PiedepginaCar"/>
    <w:uiPriority w:val="99"/>
    <w:unhideWhenUsed/>
    <w:rsid w:val="005E22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22EB"/>
  </w:style>
  <w:style w:type="paragraph" w:styleId="Sinespaciado">
    <w:name w:val="No Spacing"/>
    <w:aliases w:val="Figura"/>
    <w:basedOn w:val="Normal"/>
    <w:link w:val="SinespaciadoCar"/>
    <w:uiPriority w:val="1"/>
    <w:qFormat/>
    <w:rsid w:val="00F85019"/>
    <w:pPr>
      <w:spacing w:after="0" w:line="240" w:lineRule="auto"/>
    </w:pPr>
  </w:style>
  <w:style w:type="character" w:customStyle="1" w:styleId="SinespaciadoCar">
    <w:name w:val="Sin espaciado Car"/>
    <w:aliases w:val="Figura Car"/>
    <w:basedOn w:val="Fuentedeprrafopredeter"/>
    <w:link w:val="Sinespaciado"/>
    <w:uiPriority w:val="1"/>
    <w:rsid w:val="00F85019"/>
  </w:style>
  <w:style w:type="paragraph" w:styleId="Textodeglobo">
    <w:name w:val="Balloon Text"/>
    <w:basedOn w:val="Normal"/>
    <w:link w:val="TextodegloboCar"/>
    <w:uiPriority w:val="99"/>
    <w:semiHidden/>
    <w:unhideWhenUsed/>
    <w:rsid w:val="001545E6"/>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1545E6"/>
    <w:rPr>
      <w:rFonts w:ascii="Tahoma" w:hAnsi="Tahoma" w:cs="Tahoma"/>
      <w:sz w:val="16"/>
      <w:szCs w:val="16"/>
    </w:rPr>
  </w:style>
  <w:style w:type="character" w:styleId="Refdecomentario">
    <w:name w:val="annotation reference"/>
    <w:uiPriority w:val="99"/>
    <w:semiHidden/>
    <w:rsid w:val="00400931"/>
    <w:rPr>
      <w:sz w:val="16"/>
      <w:szCs w:val="16"/>
    </w:rPr>
  </w:style>
  <w:style w:type="paragraph" w:styleId="Textocomentario">
    <w:name w:val="annotation text"/>
    <w:basedOn w:val="Normal"/>
    <w:link w:val="TextocomentarioCar"/>
    <w:uiPriority w:val="99"/>
    <w:rsid w:val="00400931"/>
    <w:rPr>
      <w:sz w:val="20"/>
    </w:rPr>
  </w:style>
  <w:style w:type="paragraph" w:styleId="Asuntodelcomentario">
    <w:name w:val="annotation subject"/>
    <w:basedOn w:val="Textocomentario"/>
    <w:next w:val="Textocomentario"/>
    <w:semiHidden/>
    <w:rsid w:val="00400931"/>
    <w:rPr>
      <w:b/>
      <w:bCs/>
    </w:rPr>
  </w:style>
  <w:style w:type="table" w:styleId="Tablaconcuadrcula">
    <w:name w:val="Table Grid"/>
    <w:basedOn w:val="Tablanormal"/>
    <w:uiPriority w:val="59"/>
    <w:rsid w:val="00BF6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F85019"/>
    <w:rPr>
      <w:b/>
      <w:color w:val="C0504D" w:themeColor="accent2"/>
    </w:rPr>
  </w:style>
  <w:style w:type="character" w:styleId="Hipervnculo">
    <w:name w:val="Hyperlink"/>
    <w:uiPriority w:val="99"/>
    <w:unhideWhenUsed/>
    <w:rsid w:val="00CB4D07"/>
    <w:rPr>
      <w:color w:val="0000FF"/>
      <w:u w:val="single"/>
    </w:rPr>
  </w:style>
  <w:style w:type="paragraph" w:styleId="NormalWeb">
    <w:name w:val="Normal (Web)"/>
    <w:basedOn w:val="Normal"/>
    <w:uiPriority w:val="99"/>
    <w:rsid w:val="008D4BE5"/>
    <w:pPr>
      <w:spacing w:after="0" w:line="240" w:lineRule="auto"/>
    </w:pPr>
    <w:rPr>
      <w:rFonts w:eastAsia="Arial Unicode MS" w:cs="Arial"/>
      <w:color w:val="666666"/>
      <w:sz w:val="18"/>
      <w:szCs w:val="18"/>
      <w:lang w:eastAsia="es-ES"/>
    </w:rPr>
  </w:style>
  <w:style w:type="character" w:customStyle="1" w:styleId="Ttulo4Car">
    <w:name w:val="Título 4 Car"/>
    <w:basedOn w:val="Fuentedeprrafopredeter"/>
    <w:link w:val="Ttulo4"/>
    <w:uiPriority w:val="9"/>
    <w:rsid w:val="00F85019"/>
    <w:rPr>
      <w:rFonts w:ascii="Arial" w:hAnsi="Arial"/>
      <w:smallCaps/>
      <w:spacing w:val="10"/>
      <w:sz w:val="22"/>
      <w:szCs w:val="22"/>
    </w:rPr>
  </w:style>
  <w:style w:type="character" w:customStyle="1" w:styleId="Ttulo5Car">
    <w:name w:val="Título 5 Car"/>
    <w:basedOn w:val="Fuentedeprrafopredeter"/>
    <w:link w:val="Ttulo5"/>
    <w:uiPriority w:val="9"/>
    <w:rsid w:val="00F85019"/>
    <w:rPr>
      <w:rFonts w:ascii="Arial" w:hAnsi="Arial"/>
      <w:smallCaps/>
      <w:color w:val="943634" w:themeColor="accent2" w:themeShade="BF"/>
      <w:spacing w:val="10"/>
      <w:sz w:val="22"/>
      <w:szCs w:val="26"/>
    </w:rPr>
  </w:style>
  <w:style w:type="character" w:customStyle="1" w:styleId="Ttulo6Car">
    <w:name w:val="Título 6 Car"/>
    <w:basedOn w:val="Fuentedeprrafopredeter"/>
    <w:link w:val="Ttulo6"/>
    <w:uiPriority w:val="9"/>
    <w:rsid w:val="00F85019"/>
    <w:rPr>
      <w:rFonts w:ascii="Arial" w:hAnsi="Arial"/>
      <w:smallCaps/>
      <w:color w:val="C0504D" w:themeColor="accent2"/>
      <w:spacing w:val="5"/>
      <w:sz w:val="22"/>
    </w:rPr>
  </w:style>
  <w:style w:type="character" w:customStyle="1" w:styleId="Ttulo7Car">
    <w:name w:val="Título 7 Car"/>
    <w:basedOn w:val="Fuentedeprrafopredeter"/>
    <w:link w:val="Ttulo7"/>
    <w:uiPriority w:val="9"/>
    <w:rsid w:val="00F85019"/>
    <w:rPr>
      <w:rFonts w:ascii="Arial" w:hAnsi="Arial"/>
      <w:b/>
      <w:smallCaps/>
      <w:color w:val="C0504D" w:themeColor="accent2"/>
      <w:spacing w:val="10"/>
      <w:sz w:val="24"/>
    </w:rPr>
  </w:style>
  <w:style w:type="character" w:customStyle="1" w:styleId="Ttulo8Car">
    <w:name w:val="Título 8 Car"/>
    <w:basedOn w:val="Fuentedeprrafopredeter"/>
    <w:link w:val="Ttulo8"/>
    <w:uiPriority w:val="9"/>
    <w:rsid w:val="00F85019"/>
    <w:rPr>
      <w:rFonts w:ascii="Arial" w:hAnsi="Arial"/>
      <w:b/>
      <w:i/>
      <w:smallCaps/>
      <w:color w:val="943634" w:themeColor="accent2" w:themeShade="BF"/>
      <w:sz w:val="24"/>
    </w:rPr>
  </w:style>
  <w:style w:type="character" w:customStyle="1" w:styleId="Ttulo9Car">
    <w:name w:val="Título 9 Car"/>
    <w:basedOn w:val="Fuentedeprrafopredeter"/>
    <w:link w:val="Ttulo9"/>
    <w:uiPriority w:val="9"/>
    <w:rsid w:val="00F85019"/>
    <w:rPr>
      <w:rFonts w:ascii="Arial" w:hAnsi="Arial"/>
      <w:b/>
      <w:i/>
      <w:smallCaps/>
      <w:color w:val="622423" w:themeColor="accent2" w:themeShade="7F"/>
      <w:sz w:val="24"/>
    </w:rPr>
  </w:style>
  <w:style w:type="paragraph" w:styleId="Descripcin">
    <w:name w:val="caption"/>
    <w:basedOn w:val="Normal"/>
    <w:next w:val="Normal"/>
    <w:unhideWhenUsed/>
    <w:qFormat/>
    <w:rsid w:val="00D37194"/>
    <w:rPr>
      <w:bCs/>
      <w:szCs w:val="18"/>
      <w:lang w:val="es-CR"/>
    </w:rPr>
  </w:style>
  <w:style w:type="paragraph" w:customStyle="1" w:styleId="Default">
    <w:name w:val="Default"/>
    <w:rsid w:val="00474F7E"/>
    <w:pPr>
      <w:autoSpaceDE w:val="0"/>
      <w:autoSpaceDN w:val="0"/>
      <w:adjustRightInd w:val="0"/>
    </w:pPr>
    <w:rPr>
      <w:rFonts w:ascii="Arial" w:hAnsi="Arial" w:cs="Arial"/>
      <w:color w:val="000000"/>
      <w:sz w:val="24"/>
      <w:szCs w:val="24"/>
    </w:rPr>
  </w:style>
  <w:style w:type="character" w:styleId="Nmerodelnea">
    <w:name w:val="line number"/>
    <w:basedOn w:val="Fuentedeprrafopredeter"/>
    <w:uiPriority w:val="99"/>
    <w:semiHidden/>
    <w:unhideWhenUsed/>
    <w:rsid w:val="00AA43AE"/>
  </w:style>
  <w:style w:type="paragraph" w:styleId="Ttulo">
    <w:name w:val="Title"/>
    <w:basedOn w:val="Normal"/>
    <w:next w:val="Normal"/>
    <w:link w:val="TtuloCar"/>
    <w:uiPriority w:val="10"/>
    <w:qFormat/>
    <w:rsid w:val="00F85019"/>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F85019"/>
    <w:rPr>
      <w:smallCaps/>
      <w:sz w:val="48"/>
      <w:szCs w:val="48"/>
    </w:rPr>
  </w:style>
  <w:style w:type="paragraph" w:styleId="Subttulo">
    <w:name w:val="Subtitle"/>
    <w:basedOn w:val="Normal"/>
    <w:next w:val="Normal"/>
    <w:link w:val="SubttuloCar"/>
    <w:uiPriority w:val="11"/>
    <w:qFormat/>
    <w:rsid w:val="00F85019"/>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F85019"/>
    <w:rPr>
      <w:rFonts w:asciiTheme="majorHAnsi" w:eastAsiaTheme="majorEastAsia" w:hAnsiTheme="majorHAnsi" w:cstheme="majorBidi"/>
      <w:szCs w:val="22"/>
    </w:rPr>
  </w:style>
  <w:style w:type="character" w:styleId="nfasis">
    <w:name w:val="Emphasis"/>
    <w:uiPriority w:val="20"/>
    <w:qFormat/>
    <w:rsid w:val="00F85019"/>
    <w:rPr>
      <w:b/>
      <w:i/>
      <w:spacing w:val="10"/>
    </w:rPr>
  </w:style>
  <w:style w:type="paragraph" w:styleId="Cita">
    <w:name w:val="Quote"/>
    <w:basedOn w:val="Normal"/>
    <w:next w:val="Normal"/>
    <w:link w:val="CitaCar"/>
    <w:uiPriority w:val="29"/>
    <w:qFormat/>
    <w:rsid w:val="00F85019"/>
    <w:rPr>
      <w:i/>
    </w:rPr>
  </w:style>
  <w:style w:type="character" w:customStyle="1" w:styleId="CitaCar">
    <w:name w:val="Cita Car"/>
    <w:basedOn w:val="Fuentedeprrafopredeter"/>
    <w:link w:val="Cita"/>
    <w:uiPriority w:val="29"/>
    <w:rsid w:val="00F85019"/>
    <w:rPr>
      <w:i/>
    </w:rPr>
  </w:style>
  <w:style w:type="paragraph" w:styleId="Citadestacada">
    <w:name w:val="Intense Quote"/>
    <w:basedOn w:val="Normal"/>
    <w:next w:val="Normal"/>
    <w:link w:val="CitadestacadaCar"/>
    <w:uiPriority w:val="30"/>
    <w:qFormat/>
    <w:rsid w:val="00F850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F85019"/>
    <w:rPr>
      <w:b/>
      <w:i/>
      <w:color w:val="FFFFFF" w:themeColor="background1"/>
      <w:shd w:val="clear" w:color="auto" w:fill="C0504D" w:themeFill="accent2"/>
    </w:rPr>
  </w:style>
  <w:style w:type="character" w:styleId="nfasissutil">
    <w:name w:val="Subtle Emphasis"/>
    <w:uiPriority w:val="19"/>
    <w:qFormat/>
    <w:rsid w:val="00F85019"/>
    <w:rPr>
      <w:i/>
    </w:rPr>
  </w:style>
  <w:style w:type="character" w:styleId="nfasisintenso">
    <w:name w:val="Intense Emphasis"/>
    <w:uiPriority w:val="21"/>
    <w:qFormat/>
    <w:rsid w:val="00F85019"/>
    <w:rPr>
      <w:b/>
      <w:i/>
      <w:color w:val="C0504D" w:themeColor="accent2"/>
      <w:spacing w:val="10"/>
    </w:rPr>
  </w:style>
  <w:style w:type="character" w:styleId="Referenciasutil">
    <w:name w:val="Subtle Reference"/>
    <w:uiPriority w:val="31"/>
    <w:qFormat/>
    <w:rsid w:val="00F85019"/>
    <w:rPr>
      <w:b/>
    </w:rPr>
  </w:style>
  <w:style w:type="character" w:styleId="Referenciaintensa">
    <w:name w:val="Intense Reference"/>
    <w:uiPriority w:val="32"/>
    <w:qFormat/>
    <w:rsid w:val="00F85019"/>
    <w:rPr>
      <w:b/>
      <w:bCs/>
      <w:smallCaps/>
      <w:spacing w:val="5"/>
      <w:sz w:val="22"/>
      <w:szCs w:val="22"/>
      <w:u w:val="single"/>
    </w:rPr>
  </w:style>
  <w:style w:type="character" w:styleId="Ttulodellibro">
    <w:name w:val="Book Title"/>
    <w:uiPriority w:val="33"/>
    <w:qFormat/>
    <w:rsid w:val="00F85019"/>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F85019"/>
    <w:pPr>
      <w:outlineLvl w:val="9"/>
    </w:pPr>
  </w:style>
  <w:style w:type="paragraph" w:styleId="Listaconnmeros">
    <w:name w:val="List Number"/>
    <w:basedOn w:val="Normal"/>
    <w:uiPriority w:val="99"/>
    <w:semiHidden/>
    <w:unhideWhenUsed/>
    <w:rsid w:val="008753D8"/>
    <w:pPr>
      <w:numPr>
        <w:numId w:val="1"/>
      </w:numPr>
      <w:contextualSpacing/>
    </w:pPr>
  </w:style>
  <w:style w:type="paragraph" w:styleId="TDC1">
    <w:name w:val="toc 1"/>
    <w:basedOn w:val="Normal"/>
    <w:next w:val="Normal"/>
    <w:autoRedefine/>
    <w:uiPriority w:val="39"/>
    <w:unhideWhenUsed/>
    <w:rsid w:val="002B161B"/>
    <w:pPr>
      <w:tabs>
        <w:tab w:val="right" w:leader="dot" w:pos="8494"/>
      </w:tabs>
      <w:spacing w:after="100"/>
    </w:pPr>
  </w:style>
  <w:style w:type="paragraph" w:styleId="TDC2">
    <w:name w:val="toc 2"/>
    <w:basedOn w:val="Normal"/>
    <w:next w:val="Normal"/>
    <w:autoRedefine/>
    <w:uiPriority w:val="39"/>
    <w:unhideWhenUsed/>
    <w:rsid w:val="00B37757"/>
    <w:pPr>
      <w:spacing w:after="100"/>
      <w:ind w:left="280"/>
    </w:pPr>
  </w:style>
  <w:style w:type="paragraph" w:styleId="Tabladeilustraciones">
    <w:name w:val="table of figures"/>
    <w:basedOn w:val="Normal"/>
    <w:next w:val="Normal"/>
    <w:uiPriority w:val="99"/>
    <w:unhideWhenUsed/>
    <w:rsid w:val="002B5BA9"/>
    <w:pPr>
      <w:spacing w:after="0"/>
    </w:pPr>
  </w:style>
  <w:style w:type="paragraph" w:customStyle="1" w:styleId="TextoTitulo2">
    <w:name w:val="Texto Titulo 2"/>
    <w:basedOn w:val="Normal"/>
    <w:link w:val="TextoTitulo2Car"/>
    <w:rsid w:val="001C7A0B"/>
    <w:pPr>
      <w:spacing w:after="0"/>
      <w:ind w:right="8"/>
    </w:pPr>
    <w:rPr>
      <w:rFonts w:eastAsia="Times New Roman" w:cs="Arial"/>
      <w:szCs w:val="24"/>
      <w:lang w:val="es-ES" w:eastAsia="es-ES" w:bidi="ar-SA"/>
    </w:rPr>
  </w:style>
  <w:style w:type="character" w:customStyle="1" w:styleId="TextoTitulo2Car">
    <w:name w:val="Texto Titulo 2 Car"/>
    <w:basedOn w:val="Fuentedeprrafopredeter"/>
    <w:link w:val="TextoTitulo2"/>
    <w:rsid w:val="001C7A0B"/>
    <w:rPr>
      <w:rFonts w:ascii="Arial" w:eastAsia="Times New Roman" w:hAnsi="Arial" w:cs="Arial"/>
      <w:sz w:val="24"/>
      <w:szCs w:val="24"/>
      <w:lang w:val="es-ES" w:eastAsia="es-ES" w:bidi="ar-SA"/>
    </w:rPr>
  </w:style>
  <w:style w:type="paragraph" w:styleId="Bibliografa">
    <w:name w:val="Bibliography"/>
    <w:basedOn w:val="Normal"/>
    <w:next w:val="Normal"/>
    <w:uiPriority w:val="37"/>
    <w:unhideWhenUsed/>
    <w:rsid w:val="002B161B"/>
  </w:style>
  <w:style w:type="character" w:customStyle="1" w:styleId="TextoListaCar">
    <w:name w:val="Texto Lista Car"/>
    <w:basedOn w:val="Fuentedeprrafopredeter"/>
    <w:link w:val="TextoLista"/>
    <w:locked/>
    <w:rsid w:val="00EC3C8B"/>
    <w:rPr>
      <w:rFonts w:ascii="Arial" w:hAnsi="Arial" w:cs="Arial"/>
      <w:sz w:val="24"/>
      <w:szCs w:val="24"/>
      <w:lang w:val="es-ES" w:eastAsia="es-ES"/>
    </w:rPr>
  </w:style>
  <w:style w:type="paragraph" w:customStyle="1" w:styleId="TextoLista">
    <w:name w:val="Texto Lista"/>
    <w:basedOn w:val="Normal"/>
    <w:link w:val="TextoListaCar"/>
    <w:rsid w:val="00EC3C8B"/>
    <w:pPr>
      <w:spacing w:after="0"/>
      <w:ind w:left="720" w:right="8"/>
    </w:pPr>
    <w:rPr>
      <w:rFonts w:cs="Arial"/>
      <w:szCs w:val="24"/>
      <w:lang w:val="es-ES" w:eastAsia="es-ES"/>
    </w:rPr>
  </w:style>
  <w:style w:type="table" w:customStyle="1" w:styleId="Sombreadomedio2-nfasis11">
    <w:name w:val="Sombreado medio 2 - Énfasis 11"/>
    <w:basedOn w:val="Tablanormal"/>
    <w:uiPriority w:val="64"/>
    <w:rsid w:val="00183DDB"/>
    <w:pPr>
      <w:spacing w:after="0" w:line="240" w:lineRule="auto"/>
      <w:jc w:val="left"/>
    </w:pPr>
    <w:rPr>
      <w:rFonts w:eastAsiaTheme="minorHAnsi"/>
      <w:sz w:val="22"/>
      <w:szCs w:val="22"/>
      <w:lang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3">
    <w:name w:val="toc 3"/>
    <w:basedOn w:val="Normal"/>
    <w:next w:val="Normal"/>
    <w:autoRedefine/>
    <w:uiPriority w:val="39"/>
    <w:unhideWhenUsed/>
    <w:rsid w:val="007C0006"/>
    <w:pPr>
      <w:spacing w:after="100"/>
      <w:ind w:left="480"/>
    </w:pPr>
  </w:style>
  <w:style w:type="paragraph" w:styleId="Textonotapie">
    <w:name w:val="footnote text"/>
    <w:basedOn w:val="Normal"/>
    <w:link w:val="TextonotapieCar"/>
    <w:uiPriority w:val="99"/>
    <w:semiHidden/>
    <w:unhideWhenUsed/>
    <w:rsid w:val="0004713C"/>
    <w:pPr>
      <w:spacing w:after="0" w:line="240" w:lineRule="auto"/>
    </w:pPr>
    <w:rPr>
      <w:sz w:val="20"/>
    </w:rPr>
  </w:style>
  <w:style w:type="character" w:customStyle="1" w:styleId="TextonotapieCar">
    <w:name w:val="Texto nota pie Car"/>
    <w:basedOn w:val="Fuentedeprrafopredeter"/>
    <w:link w:val="Textonotapie"/>
    <w:uiPriority w:val="99"/>
    <w:semiHidden/>
    <w:rsid w:val="0004713C"/>
    <w:rPr>
      <w:rFonts w:ascii="Arial" w:hAnsi="Arial"/>
    </w:rPr>
  </w:style>
  <w:style w:type="character" w:styleId="Refdenotaalpie">
    <w:name w:val="footnote reference"/>
    <w:basedOn w:val="Fuentedeprrafopredeter"/>
    <w:uiPriority w:val="99"/>
    <w:semiHidden/>
    <w:unhideWhenUsed/>
    <w:rsid w:val="0004713C"/>
    <w:rPr>
      <w:vertAlign w:val="superscript"/>
    </w:rPr>
  </w:style>
  <w:style w:type="table" w:styleId="Cuadrculamedia3-nfasis1">
    <w:name w:val="Medium Grid 3 Accent 1"/>
    <w:basedOn w:val="Tablanormal"/>
    <w:uiPriority w:val="69"/>
    <w:rsid w:val="00CB2F49"/>
    <w:pPr>
      <w:spacing w:after="0" w:line="240" w:lineRule="auto"/>
      <w:jc w:val="left"/>
    </w:pPr>
    <w:rPr>
      <w:rFonts w:eastAsiaTheme="minorHAns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ombreadomedio1-nfasis3">
    <w:name w:val="Medium Shading 1 Accent 3"/>
    <w:basedOn w:val="Tablanormal"/>
    <w:uiPriority w:val="63"/>
    <w:rsid w:val="0040023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127E38"/>
    <w:pPr>
      <w:spacing w:after="0" w:line="240" w:lineRule="auto"/>
      <w:jc w:val="left"/>
    </w:pPr>
    <w:rPr>
      <w:rFonts w:eastAsiaTheme="minorHAnsi"/>
      <w:color w:val="365F91" w:themeColor="accent1" w:themeShade="BF"/>
      <w:sz w:val="22"/>
      <w:szCs w:val="22"/>
      <w:lang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rojConnbodytext">
    <w:name w:val="ProjConn bodytext"/>
    <w:basedOn w:val="Normal"/>
    <w:rsid w:val="00C939AE"/>
    <w:pPr>
      <w:overflowPunct w:val="0"/>
      <w:autoSpaceDE w:val="0"/>
      <w:autoSpaceDN w:val="0"/>
      <w:adjustRightInd w:val="0"/>
      <w:spacing w:before="120" w:after="120"/>
      <w:textAlignment w:val="baseline"/>
    </w:pPr>
    <w:rPr>
      <w:rFonts w:eastAsia="Times New Roman" w:cs="Times New Roman"/>
      <w:lang w:bidi="ar-SA"/>
    </w:rPr>
  </w:style>
  <w:style w:type="paragraph" w:customStyle="1" w:styleId="ATableText">
    <w:name w:val="A_Table Text"/>
    <w:rsid w:val="00F4498F"/>
    <w:pPr>
      <w:spacing w:before="60" w:after="60" w:line="240" w:lineRule="auto"/>
      <w:jc w:val="left"/>
    </w:pPr>
    <w:rPr>
      <w:rFonts w:ascii="Arial" w:eastAsia="Times New Roman" w:hAnsi="Arial" w:cs="Times New Roman"/>
      <w:sz w:val="18"/>
      <w:lang w:eastAsia="es-CR" w:bidi="ar-SA"/>
    </w:rPr>
  </w:style>
  <w:style w:type="character" w:customStyle="1" w:styleId="TextocomentarioCar">
    <w:name w:val="Texto comentario Car"/>
    <w:basedOn w:val="Fuentedeprrafopredeter"/>
    <w:link w:val="Textocomentario"/>
    <w:uiPriority w:val="99"/>
    <w:rsid w:val="00D86208"/>
    <w:rPr>
      <w:rFonts w:ascii="Arial" w:hAnsi="Arial"/>
    </w:rPr>
  </w:style>
  <w:style w:type="table" w:customStyle="1" w:styleId="Sombreadomedio1-nfasis11">
    <w:name w:val="Sombreado medio 1 - Énfasis 11"/>
    <w:basedOn w:val="Tablanormal"/>
    <w:uiPriority w:val="63"/>
    <w:rsid w:val="00A0719A"/>
    <w:pPr>
      <w:spacing w:after="0" w:line="240" w:lineRule="auto"/>
      <w:jc w:val="left"/>
    </w:pPr>
    <w:rPr>
      <w:rFonts w:ascii="Times New Roman" w:eastAsia="Times New Roman" w:hAnsi="Times New Roman" w:cs="Times New Roman"/>
      <w:lang w:val="es-CR" w:eastAsia="es-CR"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1-nfasis1">
    <w:name w:val="Medium Grid 1 Accent 1"/>
    <w:basedOn w:val="Tablanormal"/>
    <w:uiPriority w:val="67"/>
    <w:rsid w:val="00A0719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Estilo1">
    <w:name w:val="Estilo1"/>
    <w:basedOn w:val="Normal"/>
    <w:link w:val="Estilo1Car"/>
    <w:qFormat/>
    <w:rsid w:val="0043530A"/>
    <w:rPr>
      <w:lang w:val="es-CR"/>
    </w:rPr>
  </w:style>
  <w:style w:type="character" w:customStyle="1" w:styleId="Estilo1Car">
    <w:name w:val="Estilo1 Car"/>
    <w:basedOn w:val="Fuentedeprrafopredeter"/>
    <w:link w:val="Estilo1"/>
    <w:rsid w:val="0043530A"/>
    <w:rPr>
      <w:rFonts w:ascii="Arial" w:hAnsi="Arial"/>
      <w:sz w:val="24"/>
      <w:lang w:val="es-CR"/>
    </w:rPr>
  </w:style>
  <w:style w:type="paragraph" w:styleId="Revisin">
    <w:name w:val="Revision"/>
    <w:hidden/>
    <w:uiPriority w:val="99"/>
    <w:semiHidden/>
    <w:rsid w:val="00D16EDD"/>
    <w:pPr>
      <w:spacing w:after="0" w:line="240" w:lineRule="auto"/>
      <w:jc w:val="left"/>
    </w:pPr>
    <w:rPr>
      <w:rFonts w:ascii="Arial" w:hAnsi="Arial"/>
      <w:sz w:val="24"/>
    </w:rPr>
  </w:style>
  <w:style w:type="character" w:styleId="Hipervnculovisitado">
    <w:name w:val="FollowedHyperlink"/>
    <w:basedOn w:val="Fuentedeprrafopredeter"/>
    <w:uiPriority w:val="99"/>
    <w:semiHidden/>
    <w:unhideWhenUsed/>
    <w:rsid w:val="00181E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7797">
      <w:bodyDiv w:val="1"/>
      <w:marLeft w:val="0"/>
      <w:marRight w:val="0"/>
      <w:marTop w:val="0"/>
      <w:marBottom w:val="0"/>
      <w:divBdr>
        <w:top w:val="none" w:sz="0" w:space="0" w:color="auto"/>
        <w:left w:val="none" w:sz="0" w:space="0" w:color="auto"/>
        <w:bottom w:val="none" w:sz="0" w:space="0" w:color="auto"/>
        <w:right w:val="none" w:sz="0" w:space="0" w:color="auto"/>
      </w:divBdr>
    </w:div>
    <w:div w:id="214854987">
      <w:bodyDiv w:val="1"/>
      <w:marLeft w:val="0"/>
      <w:marRight w:val="0"/>
      <w:marTop w:val="0"/>
      <w:marBottom w:val="0"/>
      <w:divBdr>
        <w:top w:val="none" w:sz="0" w:space="0" w:color="auto"/>
        <w:left w:val="none" w:sz="0" w:space="0" w:color="auto"/>
        <w:bottom w:val="none" w:sz="0" w:space="0" w:color="auto"/>
        <w:right w:val="none" w:sz="0" w:space="0" w:color="auto"/>
      </w:divBdr>
    </w:div>
    <w:div w:id="344595668">
      <w:bodyDiv w:val="1"/>
      <w:marLeft w:val="0"/>
      <w:marRight w:val="0"/>
      <w:marTop w:val="0"/>
      <w:marBottom w:val="0"/>
      <w:divBdr>
        <w:top w:val="none" w:sz="0" w:space="0" w:color="auto"/>
        <w:left w:val="none" w:sz="0" w:space="0" w:color="auto"/>
        <w:bottom w:val="none" w:sz="0" w:space="0" w:color="auto"/>
        <w:right w:val="none" w:sz="0" w:space="0" w:color="auto"/>
      </w:divBdr>
      <w:divsChild>
        <w:div w:id="89129865">
          <w:marLeft w:val="0"/>
          <w:marRight w:val="0"/>
          <w:marTop w:val="335"/>
          <w:marBottom w:val="0"/>
          <w:divBdr>
            <w:top w:val="none" w:sz="0" w:space="0" w:color="auto"/>
            <w:left w:val="none" w:sz="0" w:space="0" w:color="auto"/>
            <w:bottom w:val="none" w:sz="0" w:space="0" w:color="auto"/>
            <w:right w:val="none" w:sz="0" w:space="0" w:color="auto"/>
          </w:divBdr>
          <w:divsChild>
            <w:div w:id="490609202">
              <w:marLeft w:val="0"/>
              <w:marRight w:val="0"/>
              <w:marTop w:val="0"/>
              <w:marBottom w:val="0"/>
              <w:divBdr>
                <w:top w:val="none" w:sz="0" w:space="0" w:color="auto"/>
                <w:left w:val="none" w:sz="0" w:space="0" w:color="auto"/>
                <w:bottom w:val="none" w:sz="0" w:space="0" w:color="auto"/>
                <w:right w:val="none" w:sz="0" w:space="0" w:color="auto"/>
              </w:divBdr>
              <w:divsChild>
                <w:div w:id="7690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28134">
      <w:bodyDiv w:val="1"/>
      <w:marLeft w:val="0"/>
      <w:marRight w:val="0"/>
      <w:marTop w:val="0"/>
      <w:marBottom w:val="0"/>
      <w:divBdr>
        <w:top w:val="none" w:sz="0" w:space="0" w:color="auto"/>
        <w:left w:val="none" w:sz="0" w:space="0" w:color="auto"/>
        <w:bottom w:val="none" w:sz="0" w:space="0" w:color="auto"/>
        <w:right w:val="none" w:sz="0" w:space="0" w:color="auto"/>
      </w:divBdr>
    </w:div>
    <w:div w:id="989821374">
      <w:bodyDiv w:val="1"/>
      <w:marLeft w:val="0"/>
      <w:marRight w:val="0"/>
      <w:marTop w:val="0"/>
      <w:marBottom w:val="0"/>
      <w:divBdr>
        <w:top w:val="none" w:sz="0" w:space="0" w:color="auto"/>
        <w:left w:val="none" w:sz="0" w:space="0" w:color="auto"/>
        <w:bottom w:val="none" w:sz="0" w:space="0" w:color="auto"/>
        <w:right w:val="none" w:sz="0" w:space="0" w:color="auto"/>
      </w:divBdr>
      <w:divsChild>
        <w:div w:id="473257801">
          <w:marLeft w:val="1440"/>
          <w:marRight w:val="0"/>
          <w:marTop w:val="100"/>
          <w:marBottom w:val="0"/>
          <w:divBdr>
            <w:top w:val="none" w:sz="0" w:space="0" w:color="auto"/>
            <w:left w:val="none" w:sz="0" w:space="0" w:color="auto"/>
            <w:bottom w:val="none" w:sz="0" w:space="0" w:color="auto"/>
            <w:right w:val="none" w:sz="0" w:space="0" w:color="auto"/>
          </w:divBdr>
        </w:div>
      </w:divsChild>
    </w:div>
    <w:div w:id="994576548">
      <w:bodyDiv w:val="1"/>
      <w:marLeft w:val="0"/>
      <w:marRight w:val="0"/>
      <w:marTop w:val="0"/>
      <w:marBottom w:val="0"/>
      <w:divBdr>
        <w:top w:val="none" w:sz="0" w:space="0" w:color="auto"/>
        <w:left w:val="none" w:sz="0" w:space="0" w:color="auto"/>
        <w:bottom w:val="none" w:sz="0" w:space="0" w:color="auto"/>
        <w:right w:val="none" w:sz="0" w:space="0" w:color="auto"/>
      </w:divBdr>
    </w:div>
    <w:div w:id="1018891167">
      <w:bodyDiv w:val="1"/>
      <w:marLeft w:val="0"/>
      <w:marRight w:val="0"/>
      <w:marTop w:val="0"/>
      <w:marBottom w:val="0"/>
      <w:divBdr>
        <w:top w:val="none" w:sz="0" w:space="0" w:color="auto"/>
        <w:left w:val="none" w:sz="0" w:space="0" w:color="auto"/>
        <w:bottom w:val="none" w:sz="0" w:space="0" w:color="auto"/>
        <w:right w:val="none" w:sz="0" w:space="0" w:color="auto"/>
      </w:divBdr>
    </w:div>
    <w:div w:id="1178887646">
      <w:bodyDiv w:val="1"/>
      <w:marLeft w:val="0"/>
      <w:marRight w:val="0"/>
      <w:marTop w:val="0"/>
      <w:marBottom w:val="0"/>
      <w:divBdr>
        <w:top w:val="none" w:sz="0" w:space="0" w:color="auto"/>
        <w:left w:val="none" w:sz="0" w:space="0" w:color="auto"/>
        <w:bottom w:val="none" w:sz="0" w:space="0" w:color="auto"/>
        <w:right w:val="none" w:sz="0" w:space="0" w:color="auto"/>
      </w:divBdr>
    </w:div>
    <w:div w:id="1250046512">
      <w:bodyDiv w:val="1"/>
      <w:marLeft w:val="0"/>
      <w:marRight w:val="0"/>
      <w:marTop w:val="0"/>
      <w:marBottom w:val="0"/>
      <w:divBdr>
        <w:top w:val="none" w:sz="0" w:space="0" w:color="auto"/>
        <w:left w:val="none" w:sz="0" w:space="0" w:color="auto"/>
        <w:bottom w:val="none" w:sz="0" w:space="0" w:color="auto"/>
        <w:right w:val="none" w:sz="0" w:space="0" w:color="auto"/>
      </w:divBdr>
    </w:div>
    <w:div w:id="1278945539">
      <w:bodyDiv w:val="1"/>
      <w:marLeft w:val="0"/>
      <w:marRight w:val="0"/>
      <w:marTop w:val="0"/>
      <w:marBottom w:val="0"/>
      <w:divBdr>
        <w:top w:val="none" w:sz="0" w:space="0" w:color="auto"/>
        <w:left w:val="none" w:sz="0" w:space="0" w:color="auto"/>
        <w:bottom w:val="none" w:sz="0" w:space="0" w:color="auto"/>
        <w:right w:val="none" w:sz="0" w:space="0" w:color="auto"/>
      </w:divBdr>
    </w:div>
    <w:div w:id="1415055232">
      <w:bodyDiv w:val="1"/>
      <w:marLeft w:val="0"/>
      <w:marRight w:val="0"/>
      <w:marTop w:val="0"/>
      <w:marBottom w:val="0"/>
      <w:divBdr>
        <w:top w:val="none" w:sz="0" w:space="0" w:color="auto"/>
        <w:left w:val="none" w:sz="0" w:space="0" w:color="auto"/>
        <w:bottom w:val="none" w:sz="0" w:space="0" w:color="auto"/>
        <w:right w:val="none" w:sz="0" w:space="0" w:color="auto"/>
      </w:divBdr>
    </w:div>
    <w:div w:id="1830633062">
      <w:bodyDiv w:val="1"/>
      <w:marLeft w:val="0"/>
      <w:marRight w:val="0"/>
      <w:marTop w:val="0"/>
      <w:marBottom w:val="0"/>
      <w:divBdr>
        <w:top w:val="none" w:sz="0" w:space="0" w:color="auto"/>
        <w:left w:val="none" w:sz="0" w:space="0" w:color="auto"/>
        <w:bottom w:val="none" w:sz="0" w:space="0" w:color="auto"/>
        <w:right w:val="none" w:sz="0" w:space="0" w:color="auto"/>
      </w:divBdr>
    </w:div>
    <w:div w:id="1839692993">
      <w:bodyDiv w:val="1"/>
      <w:marLeft w:val="0"/>
      <w:marRight w:val="0"/>
      <w:marTop w:val="0"/>
      <w:marBottom w:val="0"/>
      <w:divBdr>
        <w:top w:val="none" w:sz="0" w:space="0" w:color="auto"/>
        <w:left w:val="none" w:sz="0" w:space="0" w:color="auto"/>
        <w:bottom w:val="none" w:sz="0" w:space="0" w:color="auto"/>
        <w:right w:val="none" w:sz="0" w:space="0" w:color="auto"/>
      </w:divBdr>
    </w:div>
    <w:div w:id="2043168281">
      <w:bodyDiv w:val="1"/>
      <w:marLeft w:val="0"/>
      <w:marRight w:val="0"/>
      <w:marTop w:val="0"/>
      <w:marBottom w:val="0"/>
      <w:divBdr>
        <w:top w:val="none" w:sz="0" w:space="0" w:color="auto"/>
        <w:left w:val="none" w:sz="0" w:space="0" w:color="auto"/>
        <w:bottom w:val="none" w:sz="0" w:space="0" w:color="auto"/>
        <w:right w:val="none" w:sz="0" w:space="0" w:color="auto"/>
      </w:divBdr>
    </w:div>
    <w:div w:id="207828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49063-A24B-49D8-80D6-7B5ED6088EF1}" type="doc">
      <dgm:prSet loTypeId="urn:microsoft.com/office/officeart/2005/8/layout/orgChart1" loCatId="hierarchy" qsTypeId="urn:microsoft.com/office/officeart/2005/8/quickstyle/simple1" qsCatId="simple" csTypeId="urn:microsoft.com/office/officeart/2005/8/colors/accent1_4" csCatId="accent1" phldr="1"/>
      <dgm:spPr/>
      <dgm:t>
        <a:bodyPr/>
        <a:lstStyle/>
        <a:p>
          <a:endParaRPr lang="es-CR"/>
        </a:p>
      </dgm:t>
    </dgm:pt>
    <dgm:pt modelId="{ADFD454E-8DCD-4C02-A1FB-C2F1A7A53B9D}">
      <dgm:prSet phldrT="[Texto]" custT="1"/>
      <dgm:spPr/>
      <dgm:t>
        <a:bodyPr/>
        <a:lstStyle/>
        <a:p>
          <a:pPr algn="l"/>
          <a:r>
            <a:rPr lang="es-ES" sz="800" b="1"/>
            <a:t>Desarrollar una aplicación web para mejorar el proceso de gestión de activos fijos en la Fundación Tecnológica de Costa Rica</a:t>
          </a:r>
          <a:r>
            <a:rPr lang="es-ES" sz="800" b="1" u="sng"/>
            <a:t>.</a:t>
          </a:r>
          <a:endParaRPr lang="es-CR" sz="800" b="1"/>
        </a:p>
      </dgm:t>
    </dgm:pt>
    <dgm:pt modelId="{61EB403A-35EC-43BE-A80E-2BDBF80D9BD0}" type="parTrans" cxnId="{BB05786A-3371-4042-A742-3FC238BB913E}">
      <dgm:prSet/>
      <dgm:spPr/>
      <dgm:t>
        <a:bodyPr/>
        <a:lstStyle/>
        <a:p>
          <a:endParaRPr lang="es-CR"/>
        </a:p>
      </dgm:t>
    </dgm:pt>
    <dgm:pt modelId="{7BEE706F-0563-4BB2-9EAA-A7E8A3CD6FEF}" type="sibTrans" cxnId="{BB05786A-3371-4042-A742-3FC238BB913E}">
      <dgm:prSet/>
      <dgm:spPr/>
      <dgm:t>
        <a:bodyPr/>
        <a:lstStyle/>
        <a:p>
          <a:endParaRPr lang="es-CR"/>
        </a:p>
      </dgm:t>
    </dgm:pt>
    <dgm:pt modelId="{E146311D-46D5-4269-81C6-F32F0BB6CF07}">
      <dgm:prSet phldrT="[Texto]" custT="1"/>
      <dgm:spPr/>
      <dgm:t>
        <a:bodyPr/>
        <a:lstStyle/>
        <a:p>
          <a:pPr algn="ctr"/>
          <a:r>
            <a:rPr lang="es-CR" sz="800"/>
            <a:t>B) Analizar las necesidades en la gestión de activos basados en el diagnóstico realizado para definir los requerimientos de la solución tecnológica a implementar.</a:t>
          </a:r>
        </a:p>
      </dgm:t>
    </dgm:pt>
    <dgm:pt modelId="{EAF56F77-30C6-4C21-B255-7D6C1900CF9C}" type="parTrans" cxnId="{5CD00F42-A29A-419B-8B59-28EBAB8A199B}">
      <dgm:prSet/>
      <dgm:spPr/>
      <dgm:t>
        <a:bodyPr/>
        <a:lstStyle/>
        <a:p>
          <a:endParaRPr lang="es-CR"/>
        </a:p>
      </dgm:t>
    </dgm:pt>
    <dgm:pt modelId="{CBCA690B-486E-4510-9C9B-406F23F139A5}" type="sibTrans" cxnId="{5CD00F42-A29A-419B-8B59-28EBAB8A199B}">
      <dgm:prSet/>
      <dgm:spPr/>
      <dgm:t>
        <a:bodyPr/>
        <a:lstStyle/>
        <a:p>
          <a:endParaRPr lang="es-CR"/>
        </a:p>
      </dgm:t>
    </dgm:pt>
    <dgm:pt modelId="{9005E54F-A5CB-4FE8-8B9C-432780CA05DA}">
      <dgm:prSet phldrT="[Texto]" custT="1"/>
      <dgm:spPr/>
      <dgm:t>
        <a:bodyPr/>
        <a:lstStyle/>
        <a:p>
          <a:pPr algn="ctr"/>
          <a:r>
            <a:rPr lang="es-CR" sz="800"/>
            <a:t>A) Diagnosticar el estado actual del proceso de gestión de activos de FUNDATEC.</a:t>
          </a:r>
        </a:p>
      </dgm:t>
    </dgm:pt>
    <dgm:pt modelId="{F389DD98-E10B-44C8-9364-17D044ADB0CE}" type="sibTrans" cxnId="{6F8172FE-AF23-4E6E-ABE5-B5AAC416EE09}">
      <dgm:prSet/>
      <dgm:spPr/>
      <dgm:t>
        <a:bodyPr/>
        <a:lstStyle/>
        <a:p>
          <a:endParaRPr lang="es-CR"/>
        </a:p>
      </dgm:t>
    </dgm:pt>
    <dgm:pt modelId="{7E5D45D3-F727-4FFD-9740-DB6D7DF3AB10}" type="parTrans" cxnId="{6F8172FE-AF23-4E6E-ABE5-B5AAC416EE09}">
      <dgm:prSet/>
      <dgm:spPr/>
      <dgm:t>
        <a:bodyPr/>
        <a:lstStyle/>
        <a:p>
          <a:endParaRPr lang="es-CR"/>
        </a:p>
      </dgm:t>
    </dgm:pt>
    <dgm:pt modelId="{F102E113-29BF-4E12-AD34-7968089AA95F}">
      <dgm:prSet phldrT="[Texto]" custT="1"/>
      <dgm:spPr/>
      <dgm:t>
        <a:bodyPr/>
        <a:lstStyle/>
        <a:p>
          <a:pPr algn="ctr"/>
          <a:r>
            <a:rPr lang="es-CR" sz="800"/>
            <a:t>C) Diseñar la propuesta de solución que cumpla con los diferentes requerimientos encontrados en el análisis para trazar una manera óptima de implementación.</a:t>
          </a:r>
        </a:p>
      </dgm:t>
    </dgm:pt>
    <dgm:pt modelId="{3D02A1B0-6FDF-426B-B8B0-6E7DFFBDDE8C}" type="parTrans" cxnId="{CC906DCC-7138-4B3B-B753-55C896734DC9}">
      <dgm:prSet/>
      <dgm:spPr/>
      <dgm:t>
        <a:bodyPr/>
        <a:lstStyle/>
        <a:p>
          <a:endParaRPr lang="es-CR"/>
        </a:p>
      </dgm:t>
    </dgm:pt>
    <dgm:pt modelId="{1D45AC60-31E6-4E6E-9CB6-4167FC2E7BA5}" type="sibTrans" cxnId="{CC906DCC-7138-4B3B-B753-55C896734DC9}">
      <dgm:prSet/>
      <dgm:spPr/>
      <dgm:t>
        <a:bodyPr/>
        <a:lstStyle/>
        <a:p>
          <a:endParaRPr lang="es-CR"/>
        </a:p>
      </dgm:t>
    </dgm:pt>
    <dgm:pt modelId="{2BE7F327-E053-4C9F-AA3C-9921E9F23208}">
      <dgm:prSet phldrT="[Texto]" custT="1"/>
      <dgm:spPr/>
      <dgm:t>
        <a:bodyPr/>
        <a:lstStyle/>
        <a:p>
          <a:pPr algn="ctr"/>
          <a:r>
            <a:rPr lang="es-CR" sz="800"/>
            <a:t>D) Implementar la solución tecnológica diseñada para la mejora de la gestión de activos de FUNDATEC</a:t>
          </a:r>
        </a:p>
      </dgm:t>
    </dgm:pt>
    <dgm:pt modelId="{4DC390E0-5B97-4DF0-84E3-5476043A2618}" type="parTrans" cxnId="{E82D79C3-8C4C-4AF1-BF0F-70ED3A0ADB81}">
      <dgm:prSet/>
      <dgm:spPr/>
      <dgm:t>
        <a:bodyPr/>
        <a:lstStyle/>
        <a:p>
          <a:endParaRPr lang="es-CR"/>
        </a:p>
      </dgm:t>
    </dgm:pt>
    <dgm:pt modelId="{AAEDE6E1-289C-4686-99F5-5C0689960DAB}" type="sibTrans" cxnId="{E82D79C3-8C4C-4AF1-BF0F-70ED3A0ADB81}">
      <dgm:prSet/>
      <dgm:spPr/>
      <dgm:t>
        <a:bodyPr/>
        <a:lstStyle/>
        <a:p>
          <a:endParaRPr lang="es-CR"/>
        </a:p>
      </dgm:t>
    </dgm:pt>
    <dgm:pt modelId="{B00E32A6-CE85-4DE7-BA7B-BCA9981D517B}">
      <dgm:prSet phldrT="[Texto]" custT="1"/>
      <dgm:spPr/>
      <dgm:t>
        <a:bodyPr/>
        <a:lstStyle/>
        <a:p>
          <a:pPr algn="ctr"/>
          <a:r>
            <a:rPr lang="es-CR" sz="800"/>
            <a:t>E) Evaluar la implementación del diseño propuesto, considerando eficiencia y eficacia, calidad, seguridad y mejora continua; para determinar si la solución presentada ayuda a resolver la problemática del instituto.</a:t>
          </a:r>
        </a:p>
      </dgm:t>
    </dgm:pt>
    <dgm:pt modelId="{1FDD3CE0-7CE2-4679-9090-15D11CCEC549}" type="parTrans" cxnId="{F6CA7F60-2838-436B-B002-0276BE82B32C}">
      <dgm:prSet/>
      <dgm:spPr/>
      <dgm:t>
        <a:bodyPr/>
        <a:lstStyle/>
        <a:p>
          <a:endParaRPr lang="es-CR"/>
        </a:p>
      </dgm:t>
    </dgm:pt>
    <dgm:pt modelId="{D4327071-47D7-463B-A028-9765CD6318A2}" type="sibTrans" cxnId="{F6CA7F60-2838-436B-B002-0276BE82B32C}">
      <dgm:prSet/>
      <dgm:spPr/>
      <dgm:t>
        <a:bodyPr/>
        <a:lstStyle/>
        <a:p>
          <a:endParaRPr lang="es-CR"/>
        </a:p>
      </dgm:t>
    </dgm:pt>
    <dgm:pt modelId="{BC30F95C-1D18-423B-B709-4CC88D1F6435}">
      <dgm:prSet phldrT="[Texto]" custT="1"/>
      <dgm:spPr/>
      <dgm:t>
        <a:bodyPr/>
        <a:lstStyle/>
        <a:p>
          <a:pPr algn="l"/>
          <a:r>
            <a:rPr lang="es-CR" sz="800"/>
            <a:t>A1) Elaboración de informe del diagnostico del proceso de gestión de activos.</a:t>
          </a:r>
        </a:p>
      </dgm:t>
    </dgm:pt>
    <dgm:pt modelId="{E5057EA9-D422-4FB0-9302-4A3E3647F765}" type="parTrans" cxnId="{04A732E4-0924-4315-AF2B-D752AC1A2545}">
      <dgm:prSet/>
      <dgm:spPr/>
      <dgm:t>
        <a:bodyPr/>
        <a:lstStyle/>
        <a:p>
          <a:endParaRPr lang="es-CR"/>
        </a:p>
      </dgm:t>
    </dgm:pt>
    <dgm:pt modelId="{92FBBDDE-8FD5-4111-8F96-4D8F54E9FC12}" type="sibTrans" cxnId="{04A732E4-0924-4315-AF2B-D752AC1A2545}">
      <dgm:prSet/>
      <dgm:spPr/>
      <dgm:t>
        <a:bodyPr/>
        <a:lstStyle/>
        <a:p>
          <a:endParaRPr lang="es-CR"/>
        </a:p>
      </dgm:t>
    </dgm:pt>
    <dgm:pt modelId="{56FC83F4-6419-49FF-B488-61D5E64BD900}">
      <dgm:prSet phldrT="[Texto]" custT="1"/>
      <dgm:spPr/>
      <dgm:t>
        <a:bodyPr/>
        <a:lstStyle/>
        <a:p>
          <a:pPr algn="l"/>
          <a:r>
            <a:rPr lang="es-CR" sz="800"/>
            <a:t>B1) Depuración de los requerimientos del sistema</a:t>
          </a:r>
        </a:p>
      </dgm:t>
    </dgm:pt>
    <dgm:pt modelId="{88A0F47F-4A29-42D8-B217-92155684CA27}" type="parTrans" cxnId="{BA4A5475-FB1D-4ED1-8380-A529FE4E1A21}">
      <dgm:prSet/>
      <dgm:spPr/>
      <dgm:t>
        <a:bodyPr/>
        <a:lstStyle/>
        <a:p>
          <a:endParaRPr lang="es-CR"/>
        </a:p>
      </dgm:t>
    </dgm:pt>
    <dgm:pt modelId="{3EA4506B-387D-4A5E-91C4-75327A154E4D}" type="sibTrans" cxnId="{BA4A5475-FB1D-4ED1-8380-A529FE4E1A21}">
      <dgm:prSet/>
      <dgm:spPr/>
      <dgm:t>
        <a:bodyPr/>
        <a:lstStyle/>
        <a:p>
          <a:endParaRPr lang="es-CR"/>
        </a:p>
      </dgm:t>
    </dgm:pt>
    <dgm:pt modelId="{967D19D2-859B-406B-A241-86FDB58E8701}">
      <dgm:prSet phldrT="[Texto]" custT="1"/>
      <dgm:spPr/>
      <dgm:t>
        <a:bodyPr/>
        <a:lstStyle/>
        <a:p>
          <a:pPr algn="l"/>
          <a:r>
            <a:rPr lang="es-CR" sz="800"/>
            <a:t>B2) Diagrama de clases</a:t>
          </a:r>
        </a:p>
      </dgm:t>
    </dgm:pt>
    <dgm:pt modelId="{32B4BCF8-E8E1-444A-896B-ED8758240778}" type="parTrans" cxnId="{141C871A-C7AC-4339-A52B-EC0D89FF39E8}">
      <dgm:prSet/>
      <dgm:spPr/>
      <dgm:t>
        <a:bodyPr/>
        <a:lstStyle/>
        <a:p>
          <a:endParaRPr lang="es-CR"/>
        </a:p>
      </dgm:t>
    </dgm:pt>
    <dgm:pt modelId="{9C003D3C-BB3C-49B4-AA89-962DF8941344}" type="sibTrans" cxnId="{141C871A-C7AC-4339-A52B-EC0D89FF39E8}">
      <dgm:prSet/>
      <dgm:spPr/>
      <dgm:t>
        <a:bodyPr/>
        <a:lstStyle/>
        <a:p>
          <a:endParaRPr lang="es-CR"/>
        </a:p>
      </dgm:t>
    </dgm:pt>
    <dgm:pt modelId="{CECA6D25-A571-4581-9327-A03293E8236B}">
      <dgm:prSet phldrT="[Texto]" custT="1"/>
      <dgm:spPr/>
      <dgm:t>
        <a:bodyPr/>
        <a:lstStyle/>
        <a:p>
          <a:pPr algn="l"/>
          <a:r>
            <a:rPr lang="es-CR" sz="800"/>
            <a:t>C1) Diseño de la base de datos.</a:t>
          </a:r>
        </a:p>
      </dgm:t>
    </dgm:pt>
    <dgm:pt modelId="{1C2F52FD-28F0-4A3D-9A0C-160494FF8427}" type="parTrans" cxnId="{8E378176-3C78-41D9-9951-B03B458C52C2}">
      <dgm:prSet/>
      <dgm:spPr/>
      <dgm:t>
        <a:bodyPr/>
        <a:lstStyle/>
        <a:p>
          <a:endParaRPr lang="es-CR"/>
        </a:p>
      </dgm:t>
    </dgm:pt>
    <dgm:pt modelId="{F4570E13-6702-4553-A937-9E118FD9414B}" type="sibTrans" cxnId="{8E378176-3C78-41D9-9951-B03B458C52C2}">
      <dgm:prSet/>
      <dgm:spPr/>
      <dgm:t>
        <a:bodyPr/>
        <a:lstStyle/>
        <a:p>
          <a:endParaRPr lang="es-CR"/>
        </a:p>
      </dgm:t>
    </dgm:pt>
    <dgm:pt modelId="{62CB0DB0-E8C8-4A0D-A194-6C0D3F1F2020}">
      <dgm:prSet phldrT="[Texto]" custT="1"/>
      <dgm:spPr/>
      <dgm:t>
        <a:bodyPr/>
        <a:lstStyle/>
        <a:p>
          <a:pPr algn="l"/>
          <a:r>
            <a:rPr lang="es-CR" sz="800"/>
            <a:t>C2) Diseño de Interfaces para el sistema</a:t>
          </a:r>
        </a:p>
      </dgm:t>
    </dgm:pt>
    <dgm:pt modelId="{193B2F2D-2CCE-4969-B8F7-6612793BC3CB}" type="parTrans" cxnId="{D0E37D9D-760D-4B02-AA67-A4C6D3B89EBC}">
      <dgm:prSet/>
      <dgm:spPr/>
      <dgm:t>
        <a:bodyPr/>
        <a:lstStyle/>
        <a:p>
          <a:endParaRPr lang="es-CR"/>
        </a:p>
      </dgm:t>
    </dgm:pt>
    <dgm:pt modelId="{B16BBEEC-10DF-4F54-B448-7E78E52DF547}" type="sibTrans" cxnId="{D0E37D9D-760D-4B02-AA67-A4C6D3B89EBC}">
      <dgm:prSet/>
      <dgm:spPr/>
      <dgm:t>
        <a:bodyPr/>
        <a:lstStyle/>
        <a:p>
          <a:endParaRPr lang="es-CR"/>
        </a:p>
      </dgm:t>
    </dgm:pt>
    <dgm:pt modelId="{8AFB9C49-8860-4FDB-9787-583AA91CE5FF}">
      <dgm:prSet phldrT="[Texto]" custT="1"/>
      <dgm:spPr/>
      <dgm:t>
        <a:bodyPr/>
        <a:lstStyle/>
        <a:p>
          <a:pPr algn="l"/>
          <a:r>
            <a:rPr lang="es-CR" sz="800"/>
            <a:t>C3) Diseño de procesos.</a:t>
          </a:r>
        </a:p>
      </dgm:t>
    </dgm:pt>
    <dgm:pt modelId="{E4739DD7-A691-4A58-9B94-2256FA49535A}" type="parTrans" cxnId="{CDBAF78A-AF9A-4B89-923C-B046A73897F5}">
      <dgm:prSet/>
      <dgm:spPr/>
      <dgm:t>
        <a:bodyPr/>
        <a:lstStyle/>
        <a:p>
          <a:endParaRPr lang="es-CR"/>
        </a:p>
      </dgm:t>
    </dgm:pt>
    <dgm:pt modelId="{0CAE7DCE-871E-45BA-A2A5-0C087AEFCA8A}" type="sibTrans" cxnId="{CDBAF78A-AF9A-4B89-923C-B046A73897F5}">
      <dgm:prSet/>
      <dgm:spPr/>
      <dgm:t>
        <a:bodyPr/>
        <a:lstStyle/>
        <a:p>
          <a:endParaRPr lang="es-CR"/>
        </a:p>
      </dgm:t>
    </dgm:pt>
    <dgm:pt modelId="{1E37024E-EE7C-41D5-9319-E52A4FBE0C6A}">
      <dgm:prSet phldrT="[Texto]" custT="1"/>
      <dgm:spPr/>
      <dgm:t>
        <a:bodyPr/>
        <a:lstStyle/>
        <a:p>
          <a:pPr algn="l"/>
          <a:r>
            <a:rPr lang="es-CR" sz="800"/>
            <a:t>D1) Codificación del sistema.</a:t>
          </a:r>
        </a:p>
      </dgm:t>
    </dgm:pt>
    <dgm:pt modelId="{338DEAAD-CAAD-4FD6-B95C-AEDDC4A3059A}" type="parTrans" cxnId="{D45F86F8-8D89-428B-98F0-7EB8E74FCC8C}">
      <dgm:prSet/>
      <dgm:spPr/>
      <dgm:t>
        <a:bodyPr/>
        <a:lstStyle/>
        <a:p>
          <a:pPr algn="ctr"/>
          <a:endParaRPr lang="es-CR" sz="800"/>
        </a:p>
      </dgm:t>
    </dgm:pt>
    <dgm:pt modelId="{319B4827-904D-48A4-9C73-FD7A9C33E56C}" type="sibTrans" cxnId="{D45F86F8-8D89-428B-98F0-7EB8E74FCC8C}">
      <dgm:prSet/>
      <dgm:spPr/>
      <dgm:t>
        <a:bodyPr/>
        <a:lstStyle/>
        <a:p>
          <a:endParaRPr lang="es-CR"/>
        </a:p>
      </dgm:t>
    </dgm:pt>
    <dgm:pt modelId="{2B22770A-68A6-4491-84B4-C21F94E4BA71}">
      <dgm:prSet phldrT="[Texto]" custT="1"/>
      <dgm:spPr/>
      <dgm:t>
        <a:bodyPr/>
        <a:lstStyle/>
        <a:p>
          <a:pPr algn="l"/>
          <a:r>
            <a:rPr lang="es-CR" sz="800"/>
            <a:t>D2) Elaboración de manual de implementación.</a:t>
          </a:r>
        </a:p>
      </dgm:t>
    </dgm:pt>
    <dgm:pt modelId="{A5EEC8DE-05AD-4342-A628-DC9286D9F36D}" type="parTrans" cxnId="{20247C1F-EC63-42D1-BE4A-81D5C30003F3}">
      <dgm:prSet/>
      <dgm:spPr/>
      <dgm:t>
        <a:bodyPr/>
        <a:lstStyle/>
        <a:p>
          <a:endParaRPr lang="es-CR"/>
        </a:p>
      </dgm:t>
    </dgm:pt>
    <dgm:pt modelId="{F28454CE-E534-4AEC-A690-200F0C3AF100}" type="sibTrans" cxnId="{20247C1F-EC63-42D1-BE4A-81D5C30003F3}">
      <dgm:prSet/>
      <dgm:spPr/>
      <dgm:t>
        <a:bodyPr/>
        <a:lstStyle/>
        <a:p>
          <a:endParaRPr lang="es-CR"/>
        </a:p>
      </dgm:t>
    </dgm:pt>
    <dgm:pt modelId="{66C02EA3-DB16-4C69-81D7-52860605DB3C}">
      <dgm:prSet phldrT="[Texto]" custT="1"/>
      <dgm:spPr/>
      <dgm:t>
        <a:bodyPr/>
        <a:lstStyle/>
        <a:p>
          <a:pPr algn="l"/>
          <a:r>
            <a:rPr lang="es-CR" sz="800"/>
            <a:t>D3) Elaboración del manual de usuario.</a:t>
          </a:r>
        </a:p>
      </dgm:t>
    </dgm:pt>
    <dgm:pt modelId="{BBA11554-570A-4901-ABBF-59170C8F3AA2}" type="parTrans" cxnId="{EF235313-AFD5-47B8-885E-60FC6400EB97}">
      <dgm:prSet/>
      <dgm:spPr/>
      <dgm:t>
        <a:bodyPr/>
        <a:lstStyle/>
        <a:p>
          <a:endParaRPr lang="es-CR"/>
        </a:p>
      </dgm:t>
    </dgm:pt>
    <dgm:pt modelId="{58BB841C-720A-4C29-B47D-CA389553F1B0}" type="sibTrans" cxnId="{EF235313-AFD5-47B8-885E-60FC6400EB97}">
      <dgm:prSet/>
      <dgm:spPr/>
      <dgm:t>
        <a:bodyPr/>
        <a:lstStyle/>
        <a:p>
          <a:endParaRPr lang="es-CR"/>
        </a:p>
      </dgm:t>
    </dgm:pt>
    <dgm:pt modelId="{9368EB20-DDED-4B05-A312-4AE62FF30A2C}">
      <dgm:prSet phldrT="[Texto]" custT="1"/>
      <dgm:spPr/>
      <dgm:t>
        <a:bodyPr/>
        <a:lstStyle/>
        <a:p>
          <a:pPr algn="l"/>
          <a:r>
            <a:rPr lang="es-CR" sz="800"/>
            <a:t>B3) Elaboración de diagramas uml de caso de uso</a:t>
          </a:r>
        </a:p>
      </dgm:t>
    </dgm:pt>
    <dgm:pt modelId="{AFCBC536-263B-42EC-9BF6-8F24BA9EEDE5}" type="parTrans" cxnId="{8ABC04B8-2CA8-4AF7-BC88-C871EA614F8A}">
      <dgm:prSet/>
      <dgm:spPr/>
      <dgm:t>
        <a:bodyPr/>
        <a:lstStyle/>
        <a:p>
          <a:endParaRPr lang="en-US"/>
        </a:p>
      </dgm:t>
    </dgm:pt>
    <dgm:pt modelId="{7B0C0932-9976-4D3B-909F-56C8572BFD58}" type="sibTrans" cxnId="{8ABC04B8-2CA8-4AF7-BC88-C871EA614F8A}">
      <dgm:prSet/>
      <dgm:spPr/>
      <dgm:t>
        <a:bodyPr/>
        <a:lstStyle/>
        <a:p>
          <a:endParaRPr lang="en-US"/>
        </a:p>
      </dgm:t>
    </dgm:pt>
    <dgm:pt modelId="{D44A6B16-6D82-4D61-AAE7-3C975B0A66A9}">
      <dgm:prSet phldrT="[Texto]" custT="1"/>
      <dgm:spPr/>
      <dgm:t>
        <a:bodyPr/>
        <a:lstStyle/>
        <a:p>
          <a:pPr algn="l"/>
          <a:r>
            <a:rPr lang="es-CR" sz="800"/>
            <a:t>D4) Elaboración de casos de prueba</a:t>
          </a:r>
        </a:p>
      </dgm:t>
    </dgm:pt>
    <dgm:pt modelId="{1CC4535C-37EC-4A6C-85B2-5E656BE38F15}" type="parTrans" cxnId="{0D87C159-00C1-49BA-BDAD-3BA1A34FC61A}">
      <dgm:prSet/>
      <dgm:spPr/>
      <dgm:t>
        <a:bodyPr/>
        <a:lstStyle/>
        <a:p>
          <a:endParaRPr lang="en-US"/>
        </a:p>
      </dgm:t>
    </dgm:pt>
    <dgm:pt modelId="{EF2BC8A3-1919-4658-8B6E-C28FA9050D17}" type="sibTrans" cxnId="{0D87C159-00C1-49BA-BDAD-3BA1A34FC61A}">
      <dgm:prSet/>
      <dgm:spPr/>
      <dgm:t>
        <a:bodyPr/>
        <a:lstStyle/>
        <a:p>
          <a:endParaRPr lang="en-US"/>
        </a:p>
      </dgm:t>
    </dgm:pt>
    <dgm:pt modelId="{ACE913BF-83C1-47A1-B679-24CE89D1F957}">
      <dgm:prSet phldrT="[Texto]"/>
      <dgm:spPr/>
      <dgm:t>
        <a:bodyPr/>
        <a:lstStyle/>
        <a:p>
          <a:r>
            <a:rPr lang="es-CR"/>
            <a:t>D5) Ejecución de pruebas.</a:t>
          </a:r>
        </a:p>
      </dgm:t>
    </dgm:pt>
    <dgm:pt modelId="{EA1AA9FC-B7FB-4191-9F9D-CD73757F7304}" type="parTrans" cxnId="{38C56FD1-DE80-447B-B778-2058D34EB2DA}">
      <dgm:prSet/>
      <dgm:spPr/>
      <dgm:t>
        <a:bodyPr/>
        <a:lstStyle/>
        <a:p>
          <a:endParaRPr lang="en-US"/>
        </a:p>
      </dgm:t>
    </dgm:pt>
    <dgm:pt modelId="{7F914305-58E8-4ACC-9A8D-2E03DA984B01}" type="sibTrans" cxnId="{38C56FD1-DE80-447B-B778-2058D34EB2DA}">
      <dgm:prSet/>
      <dgm:spPr/>
      <dgm:t>
        <a:bodyPr/>
        <a:lstStyle/>
        <a:p>
          <a:endParaRPr lang="en-US"/>
        </a:p>
      </dgm:t>
    </dgm:pt>
    <dgm:pt modelId="{C0F11073-D248-41E4-9E40-59E55C8EFB02}">
      <dgm:prSet phldrT="[Texto]"/>
      <dgm:spPr/>
      <dgm:t>
        <a:bodyPr/>
        <a:lstStyle/>
        <a:p>
          <a:r>
            <a:rPr lang="es-CR"/>
            <a:t>D6) Corrección de software</a:t>
          </a:r>
        </a:p>
      </dgm:t>
    </dgm:pt>
    <dgm:pt modelId="{94F0B5C1-F425-4C57-9753-D9ABD740445F}" type="parTrans" cxnId="{A3760966-A24E-4820-9D6D-E81FD98562A0}">
      <dgm:prSet/>
      <dgm:spPr/>
      <dgm:t>
        <a:bodyPr/>
        <a:lstStyle/>
        <a:p>
          <a:endParaRPr lang="en-US"/>
        </a:p>
      </dgm:t>
    </dgm:pt>
    <dgm:pt modelId="{D7B84EC0-D267-4F67-8257-8813F02A669E}" type="sibTrans" cxnId="{A3760966-A24E-4820-9D6D-E81FD98562A0}">
      <dgm:prSet/>
      <dgm:spPr/>
      <dgm:t>
        <a:bodyPr/>
        <a:lstStyle/>
        <a:p>
          <a:endParaRPr lang="en-US"/>
        </a:p>
      </dgm:t>
    </dgm:pt>
    <dgm:pt modelId="{7073F67F-A960-4971-B85C-90A5357A5DCD}">
      <dgm:prSet phldrT="[Texto]" custT="1"/>
      <dgm:spPr/>
      <dgm:t>
        <a:bodyPr/>
        <a:lstStyle/>
        <a:p>
          <a:pPr algn="ctr"/>
          <a:r>
            <a:rPr lang="es-CR" sz="800"/>
            <a:t>E1) Evaluación del producto puesto en producción</a:t>
          </a:r>
        </a:p>
      </dgm:t>
    </dgm:pt>
    <dgm:pt modelId="{63499C71-285A-419C-BAB4-5D1783E7989C}" type="parTrans" cxnId="{C56F8E24-DB74-4D49-8A6A-E4F6B67FAE37}">
      <dgm:prSet/>
      <dgm:spPr/>
      <dgm:t>
        <a:bodyPr/>
        <a:lstStyle/>
        <a:p>
          <a:endParaRPr lang="en-US"/>
        </a:p>
      </dgm:t>
    </dgm:pt>
    <dgm:pt modelId="{5B689102-8195-40AB-896A-B67D9B6285E4}" type="sibTrans" cxnId="{C56F8E24-DB74-4D49-8A6A-E4F6B67FAE37}">
      <dgm:prSet/>
      <dgm:spPr/>
      <dgm:t>
        <a:bodyPr/>
        <a:lstStyle/>
        <a:p>
          <a:endParaRPr lang="en-US"/>
        </a:p>
      </dgm:t>
    </dgm:pt>
    <dgm:pt modelId="{491628AB-5B5B-44AC-905B-10085D273974}" type="pres">
      <dgm:prSet presAssocID="{24749063-A24B-49D8-80D6-7B5ED6088EF1}" presName="hierChild1" presStyleCnt="0">
        <dgm:presLayoutVars>
          <dgm:orgChart val="1"/>
          <dgm:chPref val="1"/>
          <dgm:dir/>
          <dgm:animOne val="branch"/>
          <dgm:animLvl val="lvl"/>
          <dgm:resizeHandles/>
        </dgm:presLayoutVars>
      </dgm:prSet>
      <dgm:spPr/>
    </dgm:pt>
    <dgm:pt modelId="{A5C41D5F-78A6-4F89-A333-AD5C003BC386}" type="pres">
      <dgm:prSet presAssocID="{ADFD454E-8DCD-4C02-A1FB-C2F1A7A53B9D}" presName="hierRoot1" presStyleCnt="0">
        <dgm:presLayoutVars>
          <dgm:hierBranch val="init"/>
        </dgm:presLayoutVars>
      </dgm:prSet>
      <dgm:spPr/>
    </dgm:pt>
    <dgm:pt modelId="{9CD08F1B-88E5-4B84-B771-1B9E05369F29}" type="pres">
      <dgm:prSet presAssocID="{ADFD454E-8DCD-4C02-A1FB-C2F1A7A53B9D}" presName="rootComposite1" presStyleCnt="0"/>
      <dgm:spPr/>
    </dgm:pt>
    <dgm:pt modelId="{B2926FA1-BCF0-4BD7-8F51-B9918962D740}" type="pres">
      <dgm:prSet presAssocID="{ADFD454E-8DCD-4C02-A1FB-C2F1A7A53B9D}" presName="rootText1" presStyleLbl="node0" presStyleIdx="0" presStyleCnt="1" custScaleX="532586" custScaleY="141908" custLinFactY="-100000" custLinFactNeighborY="-112238">
        <dgm:presLayoutVars>
          <dgm:chPref val="3"/>
        </dgm:presLayoutVars>
      </dgm:prSet>
      <dgm:spPr/>
    </dgm:pt>
    <dgm:pt modelId="{D39E34E8-9F91-43E8-B105-877B80BBF84B}" type="pres">
      <dgm:prSet presAssocID="{ADFD454E-8DCD-4C02-A1FB-C2F1A7A53B9D}" presName="rootConnector1" presStyleLbl="node1" presStyleIdx="0" presStyleCnt="0"/>
      <dgm:spPr/>
    </dgm:pt>
    <dgm:pt modelId="{95B36DF7-511B-4550-8B1D-7B4452FAC753}" type="pres">
      <dgm:prSet presAssocID="{ADFD454E-8DCD-4C02-A1FB-C2F1A7A53B9D}" presName="hierChild2" presStyleCnt="0"/>
      <dgm:spPr/>
    </dgm:pt>
    <dgm:pt modelId="{71ADF55A-F996-4907-B5F2-730B8C564F62}" type="pres">
      <dgm:prSet presAssocID="{7E5D45D3-F727-4FFD-9740-DB6D7DF3AB10}" presName="Name37" presStyleLbl="parChTrans1D2" presStyleIdx="0" presStyleCnt="5"/>
      <dgm:spPr/>
    </dgm:pt>
    <dgm:pt modelId="{FC8D52F7-6A2E-4234-B139-5E2416C1EFC2}" type="pres">
      <dgm:prSet presAssocID="{9005E54F-A5CB-4FE8-8B9C-432780CA05DA}" presName="hierRoot2" presStyleCnt="0">
        <dgm:presLayoutVars>
          <dgm:hierBranch val="init"/>
        </dgm:presLayoutVars>
      </dgm:prSet>
      <dgm:spPr/>
    </dgm:pt>
    <dgm:pt modelId="{EC97429F-A555-40C7-AE9D-62F2D806F91F}" type="pres">
      <dgm:prSet presAssocID="{9005E54F-A5CB-4FE8-8B9C-432780CA05DA}" presName="rootComposite" presStyleCnt="0"/>
      <dgm:spPr/>
    </dgm:pt>
    <dgm:pt modelId="{28D6CC54-941E-402C-B15C-6A0629128F67}" type="pres">
      <dgm:prSet presAssocID="{9005E54F-A5CB-4FE8-8B9C-432780CA05DA}" presName="rootText" presStyleLbl="node2" presStyleIdx="0" presStyleCnt="5" custScaleX="157181" custScaleY="408471" custLinFactNeighborX="3740" custLinFactNeighborY="5998">
        <dgm:presLayoutVars>
          <dgm:chPref val="3"/>
        </dgm:presLayoutVars>
      </dgm:prSet>
      <dgm:spPr/>
    </dgm:pt>
    <dgm:pt modelId="{0DE0879D-F705-47B5-B1A4-BD52347658ED}" type="pres">
      <dgm:prSet presAssocID="{9005E54F-A5CB-4FE8-8B9C-432780CA05DA}" presName="rootConnector" presStyleLbl="node2" presStyleIdx="0" presStyleCnt="5"/>
      <dgm:spPr/>
    </dgm:pt>
    <dgm:pt modelId="{9919B5E2-2ADA-48F4-ACBC-65809E90F298}" type="pres">
      <dgm:prSet presAssocID="{9005E54F-A5CB-4FE8-8B9C-432780CA05DA}" presName="hierChild4" presStyleCnt="0"/>
      <dgm:spPr/>
    </dgm:pt>
    <dgm:pt modelId="{798F5B1C-8E44-4799-9484-38B93C72CF5E}" type="pres">
      <dgm:prSet presAssocID="{E5057EA9-D422-4FB0-9302-4A3E3647F765}" presName="Name37" presStyleLbl="parChTrans1D3" presStyleIdx="0" presStyleCnt="14"/>
      <dgm:spPr/>
    </dgm:pt>
    <dgm:pt modelId="{DFFB6F5B-80A8-4FE1-B1F7-420A0ADFB786}" type="pres">
      <dgm:prSet presAssocID="{BC30F95C-1D18-423B-B709-4CC88D1F6435}" presName="hierRoot2" presStyleCnt="0">
        <dgm:presLayoutVars>
          <dgm:hierBranch val="init"/>
        </dgm:presLayoutVars>
      </dgm:prSet>
      <dgm:spPr/>
    </dgm:pt>
    <dgm:pt modelId="{C87E896E-C503-4492-A814-162300FEB420}" type="pres">
      <dgm:prSet presAssocID="{BC30F95C-1D18-423B-B709-4CC88D1F6435}" presName="rootComposite" presStyleCnt="0"/>
      <dgm:spPr/>
    </dgm:pt>
    <dgm:pt modelId="{75BDE8F7-C6ED-4B86-8ADD-B739F3EFB956}" type="pres">
      <dgm:prSet presAssocID="{BC30F95C-1D18-423B-B709-4CC88D1F6435}" presName="rootText" presStyleLbl="node3" presStyleIdx="0" presStyleCnt="14" custScaleX="135765" custScaleY="221228" custLinFactNeighborX="-3931" custLinFactNeighborY="-3178">
        <dgm:presLayoutVars>
          <dgm:chPref val="3"/>
        </dgm:presLayoutVars>
      </dgm:prSet>
      <dgm:spPr/>
    </dgm:pt>
    <dgm:pt modelId="{E6F73A66-41E3-49A9-A386-2FBD0B2C9272}" type="pres">
      <dgm:prSet presAssocID="{BC30F95C-1D18-423B-B709-4CC88D1F6435}" presName="rootConnector" presStyleLbl="node3" presStyleIdx="0" presStyleCnt="14"/>
      <dgm:spPr/>
    </dgm:pt>
    <dgm:pt modelId="{0983F26D-150F-4D51-A1F6-75253C37841A}" type="pres">
      <dgm:prSet presAssocID="{BC30F95C-1D18-423B-B709-4CC88D1F6435}" presName="hierChild4" presStyleCnt="0"/>
      <dgm:spPr/>
    </dgm:pt>
    <dgm:pt modelId="{ACCE8711-8921-44D4-9A9B-C096EE6423D9}" type="pres">
      <dgm:prSet presAssocID="{BC30F95C-1D18-423B-B709-4CC88D1F6435}" presName="hierChild5" presStyleCnt="0"/>
      <dgm:spPr/>
    </dgm:pt>
    <dgm:pt modelId="{0BDEFC59-F46B-4784-AC6F-424CF5887240}" type="pres">
      <dgm:prSet presAssocID="{9005E54F-A5CB-4FE8-8B9C-432780CA05DA}" presName="hierChild5" presStyleCnt="0"/>
      <dgm:spPr/>
    </dgm:pt>
    <dgm:pt modelId="{65631040-B3A3-4515-94C6-0715438D9992}" type="pres">
      <dgm:prSet presAssocID="{EAF56F77-30C6-4C21-B255-7D6C1900CF9C}" presName="Name37" presStyleLbl="parChTrans1D2" presStyleIdx="1" presStyleCnt="5"/>
      <dgm:spPr/>
    </dgm:pt>
    <dgm:pt modelId="{2B977425-CDC1-4C4C-A5BF-E00230EB536B}" type="pres">
      <dgm:prSet presAssocID="{E146311D-46D5-4269-81C6-F32F0BB6CF07}" presName="hierRoot2" presStyleCnt="0">
        <dgm:presLayoutVars>
          <dgm:hierBranch val="init"/>
        </dgm:presLayoutVars>
      </dgm:prSet>
      <dgm:spPr/>
    </dgm:pt>
    <dgm:pt modelId="{A57AA6A1-0C46-4CAE-8095-D511F0B0255A}" type="pres">
      <dgm:prSet presAssocID="{E146311D-46D5-4269-81C6-F32F0BB6CF07}" presName="rootComposite" presStyleCnt="0"/>
      <dgm:spPr/>
    </dgm:pt>
    <dgm:pt modelId="{51B0669B-A5AB-4A2A-A71E-DFC8390EAFB7}" type="pres">
      <dgm:prSet presAssocID="{E146311D-46D5-4269-81C6-F32F0BB6CF07}" presName="rootText" presStyleLbl="node2" presStyleIdx="1" presStyleCnt="5" custScaleX="153124" custScaleY="495512" custLinFactNeighborX="-357" custLinFactNeighborY="6046">
        <dgm:presLayoutVars>
          <dgm:chPref val="3"/>
        </dgm:presLayoutVars>
      </dgm:prSet>
      <dgm:spPr/>
    </dgm:pt>
    <dgm:pt modelId="{895EDED9-4546-45AB-8BAA-5421EB0114FD}" type="pres">
      <dgm:prSet presAssocID="{E146311D-46D5-4269-81C6-F32F0BB6CF07}" presName="rootConnector" presStyleLbl="node2" presStyleIdx="1" presStyleCnt="5"/>
      <dgm:spPr/>
    </dgm:pt>
    <dgm:pt modelId="{1FD85F55-5A69-4C16-B7E9-23E125D56CA6}" type="pres">
      <dgm:prSet presAssocID="{E146311D-46D5-4269-81C6-F32F0BB6CF07}" presName="hierChild4" presStyleCnt="0"/>
      <dgm:spPr/>
    </dgm:pt>
    <dgm:pt modelId="{CB2A7870-6F21-459D-A710-14BCE8386A7A}" type="pres">
      <dgm:prSet presAssocID="{88A0F47F-4A29-42D8-B217-92155684CA27}" presName="Name37" presStyleLbl="parChTrans1D3" presStyleIdx="1" presStyleCnt="14"/>
      <dgm:spPr/>
    </dgm:pt>
    <dgm:pt modelId="{7A642BD4-16F2-4E9B-9549-A5C4F34EBCD8}" type="pres">
      <dgm:prSet presAssocID="{56FC83F4-6419-49FF-B488-61D5E64BD900}" presName="hierRoot2" presStyleCnt="0">
        <dgm:presLayoutVars>
          <dgm:hierBranch val="init"/>
        </dgm:presLayoutVars>
      </dgm:prSet>
      <dgm:spPr/>
    </dgm:pt>
    <dgm:pt modelId="{515CFFC8-F5DA-42A4-AF81-2D1CBBD5CD1B}" type="pres">
      <dgm:prSet presAssocID="{56FC83F4-6419-49FF-B488-61D5E64BD900}" presName="rootComposite" presStyleCnt="0"/>
      <dgm:spPr/>
    </dgm:pt>
    <dgm:pt modelId="{AA22ADD7-7B1F-4D82-82BA-C242B9A91A09}" type="pres">
      <dgm:prSet presAssocID="{56FC83F4-6419-49FF-B488-61D5E64BD900}" presName="rootText" presStyleLbl="node3" presStyleIdx="1" presStyleCnt="14" custScaleX="121173" custScaleY="178529" custLinFactNeighborX="-7135" custLinFactNeighborY="6084">
        <dgm:presLayoutVars>
          <dgm:chPref val="3"/>
        </dgm:presLayoutVars>
      </dgm:prSet>
      <dgm:spPr/>
    </dgm:pt>
    <dgm:pt modelId="{B623AF2C-54A2-49E5-9982-993FD413622C}" type="pres">
      <dgm:prSet presAssocID="{56FC83F4-6419-49FF-B488-61D5E64BD900}" presName="rootConnector" presStyleLbl="node3" presStyleIdx="1" presStyleCnt="14"/>
      <dgm:spPr/>
    </dgm:pt>
    <dgm:pt modelId="{BA01BC85-4ACB-4301-B4EA-A0803E6FE929}" type="pres">
      <dgm:prSet presAssocID="{56FC83F4-6419-49FF-B488-61D5E64BD900}" presName="hierChild4" presStyleCnt="0"/>
      <dgm:spPr/>
    </dgm:pt>
    <dgm:pt modelId="{1705ACF3-1819-43DF-9FBA-246896E8281E}" type="pres">
      <dgm:prSet presAssocID="{56FC83F4-6419-49FF-B488-61D5E64BD900}" presName="hierChild5" presStyleCnt="0"/>
      <dgm:spPr/>
    </dgm:pt>
    <dgm:pt modelId="{289C0225-CB05-4034-9A8F-441DB151027C}" type="pres">
      <dgm:prSet presAssocID="{32B4BCF8-E8E1-444A-896B-ED8758240778}" presName="Name37" presStyleLbl="parChTrans1D3" presStyleIdx="2" presStyleCnt="14"/>
      <dgm:spPr/>
    </dgm:pt>
    <dgm:pt modelId="{F682CEC5-5A4B-4492-85E6-5FFE03AF9495}" type="pres">
      <dgm:prSet presAssocID="{967D19D2-859B-406B-A241-86FDB58E8701}" presName="hierRoot2" presStyleCnt="0">
        <dgm:presLayoutVars>
          <dgm:hierBranch val="init"/>
        </dgm:presLayoutVars>
      </dgm:prSet>
      <dgm:spPr/>
    </dgm:pt>
    <dgm:pt modelId="{495B6BD1-A60B-45FA-9A00-E93D8E95CFF8}" type="pres">
      <dgm:prSet presAssocID="{967D19D2-859B-406B-A241-86FDB58E8701}" presName="rootComposite" presStyleCnt="0"/>
      <dgm:spPr/>
    </dgm:pt>
    <dgm:pt modelId="{D74ABA85-4D66-4BC7-9AA1-9DCED68B372C}" type="pres">
      <dgm:prSet presAssocID="{967D19D2-859B-406B-A241-86FDB58E8701}" presName="rootText" presStyleLbl="node3" presStyleIdx="2" presStyleCnt="14" custScaleX="114850" custLinFactNeighborX="439" custLinFactNeighborY="-2568">
        <dgm:presLayoutVars>
          <dgm:chPref val="3"/>
        </dgm:presLayoutVars>
      </dgm:prSet>
      <dgm:spPr/>
    </dgm:pt>
    <dgm:pt modelId="{026A39A1-DB55-492D-BFB7-7B1D2FF3D407}" type="pres">
      <dgm:prSet presAssocID="{967D19D2-859B-406B-A241-86FDB58E8701}" presName="rootConnector" presStyleLbl="node3" presStyleIdx="2" presStyleCnt="14"/>
      <dgm:spPr/>
    </dgm:pt>
    <dgm:pt modelId="{6448BCE5-C1B0-4632-B246-11EA27D7C79C}" type="pres">
      <dgm:prSet presAssocID="{967D19D2-859B-406B-A241-86FDB58E8701}" presName="hierChild4" presStyleCnt="0"/>
      <dgm:spPr/>
    </dgm:pt>
    <dgm:pt modelId="{022926D1-EB32-4808-AE60-72341FD429E6}" type="pres">
      <dgm:prSet presAssocID="{967D19D2-859B-406B-A241-86FDB58E8701}" presName="hierChild5" presStyleCnt="0"/>
      <dgm:spPr/>
    </dgm:pt>
    <dgm:pt modelId="{F2164F40-2F12-4387-B5BD-5BD747B575E5}" type="pres">
      <dgm:prSet presAssocID="{AFCBC536-263B-42EC-9BF6-8F24BA9EEDE5}" presName="Name37" presStyleLbl="parChTrans1D3" presStyleIdx="3" presStyleCnt="14"/>
      <dgm:spPr/>
    </dgm:pt>
    <dgm:pt modelId="{00BC7475-8D90-4C70-8096-980A7CB98915}" type="pres">
      <dgm:prSet presAssocID="{9368EB20-DDED-4B05-A312-4AE62FF30A2C}" presName="hierRoot2" presStyleCnt="0">
        <dgm:presLayoutVars>
          <dgm:hierBranch val="init"/>
        </dgm:presLayoutVars>
      </dgm:prSet>
      <dgm:spPr/>
    </dgm:pt>
    <dgm:pt modelId="{1B0CB460-2AF2-4FA3-85E4-22312C1E9B41}" type="pres">
      <dgm:prSet presAssocID="{9368EB20-DDED-4B05-A312-4AE62FF30A2C}" presName="rootComposite" presStyleCnt="0"/>
      <dgm:spPr/>
    </dgm:pt>
    <dgm:pt modelId="{FD973DFB-23A6-4CA4-AFBE-6CC4EBBB8A00}" type="pres">
      <dgm:prSet presAssocID="{9368EB20-DDED-4B05-A312-4AE62FF30A2C}" presName="rootText" presStyleLbl="node3" presStyleIdx="3" presStyleCnt="14" custScaleX="131583" custScaleY="249774" custLinFactNeighborX="-351" custLinFactNeighborY="36242">
        <dgm:presLayoutVars>
          <dgm:chPref val="3"/>
        </dgm:presLayoutVars>
      </dgm:prSet>
      <dgm:spPr/>
    </dgm:pt>
    <dgm:pt modelId="{CA9AB628-B3BD-47A7-B391-92EAD0E3EE83}" type="pres">
      <dgm:prSet presAssocID="{9368EB20-DDED-4B05-A312-4AE62FF30A2C}" presName="rootConnector" presStyleLbl="node3" presStyleIdx="3" presStyleCnt="14"/>
      <dgm:spPr/>
    </dgm:pt>
    <dgm:pt modelId="{EC1013B1-A1AD-4B4D-BE31-0F47659F4DFD}" type="pres">
      <dgm:prSet presAssocID="{9368EB20-DDED-4B05-A312-4AE62FF30A2C}" presName="hierChild4" presStyleCnt="0"/>
      <dgm:spPr/>
    </dgm:pt>
    <dgm:pt modelId="{E0177C75-E99D-4364-8055-321960C34E2E}" type="pres">
      <dgm:prSet presAssocID="{9368EB20-DDED-4B05-A312-4AE62FF30A2C}" presName="hierChild5" presStyleCnt="0"/>
      <dgm:spPr/>
    </dgm:pt>
    <dgm:pt modelId="{9517DC76-94DD-4E39-AF19-3C0EB2D44ED7}" type="pres">
      <dgm:prSet presAssocID="{E146311D-46D5-4269-81C6-F32F0BB6CF07}" presName="hierChild5" presStyleCnt="0"/>
      <dgm:spPr/>
    </dgm:pt>
    <dgm:pt modelId="{019A2CFA-EA36-4497-B935-7D6BD8243AC2}" type="pres">
      <dgm:prSet presAssocID="{3D02A1B0-6FDF-426B-B8B0-6E7DFFBDDE8C}" presName="Name37" presStyleLbl="parChTrans1D2" presStyleIdx="2" presStyleCnt="5"/>
      <dgm:spPr/>
    </dgm:pt>
    <dgm:pt modelId="{8293D4F0-F0DE-4787-B06D-D421626218E0}" type="pres">
      <dgm:prSet presAssocID="{F102E113-29BF-4E12-AD34-7968089AA95F}" presName="hierRoot2" presStyleCnt="0">
        <dgm:presLayoutVars>
          <dgm:hierBranch val="init"/>
        </dgm:presLayoutVars>
      </dgm:prSet>
      <dgm:spPr/>
    </dgm:pt>
    <dgm:pt modelId="{364E4071-8AA7-43B0-89A1-851B7399B590}" type="pres">
      <dgm:prSet presAssocID="{F102E113-29BF-4E12-AD34-7968089AA95F}" presName="rootComposite" presStyleCnt="0"/>
      <dgm:spPr/>
    </dgm:pt>
    <dgm:pt modelId="{0B9AC64D-139A-452F-8486-A3AA43070550}" type="pres">
      <dgm:prSet presAssocID="{F102E113-29BF-4E12-AD34-7968089AA95F}" presName="rootText" presStyleLbl="node2" presStyleIdx="2" presStyleCnt="5" custScaleX="146883" custScaleY="411146" custLinFactNeighborX="14536" custLinFactNeighborY="6076">
        <dgm:presLayoutVars>
          <dgm:chPref val="3"/>
        </dgm:presLayoutVars>
      </dgm:prSet>
      <dgm:spPr/>
    </dgm:pt>
    <dgm:pt modelId="{75E5C77D-0036-4134-A11C-4E990518923E}" type="pres">
      <dgm:prSet presAssocID="{F102E113-29BF-4E12-AD34-7968089AA95F}" presName="rootConnector" presStyleLbl="node2" presStyleIdx="2" presStyleCnt="5"/>
      <dgm:spPr/>
    </dgm:pt>
    <dgm:pt modelId="{2FA690C7-9FE9-45F0-9E64-FD514072AC5E}" type="pres">
      <dgm:prSet presAssocID="{F102E113-29BF-4E12-AD34-7968089AA95F}" presName="hierChild4" presStyleCnt="0"/>
      <dgm:spPr/>
    </dgm:pt>
    <dgm:pt modelId="{0287E21F-AFD5-4CAA-B33B-F283DE5535ED}" type="pres">
      <dgm:prSet presAssocID="{1C2F52FD-28F0-4A3D-9A0C-160494FF8427}" presName="Name37" presStyleLbl="parChTrans1D3" presStyleIdx="4" presStyleCnt="14"/>
      <dgm:spPr/>
    </dgm:pt>
    <dgm:pt modelId="{6DB68635-DCF4-4B4E-AE25-BBCABD3A4C6A}" type="pres">
      <dgm:prSet presAssocID="{CECA6D25-A571-4581-9327-A03293E8236B}" presName="hierRoot2" presStyleCnt="0">
        <dgm:presLayoutVars>
          <dgm:hierBranch val="init"/>
        </dgm:presLayoutVars>
      </dgm:prSet>
      <dgm:spPr/>
    </dgm:pt>
    <dgm:pt modelId="{336A8246-071D-400C-93AC-5CA1CEE5CB5F}" type="pres">
      <dgm:prSet presAssocID="{CECA6D25-A571-4581-9327-A03293E8236B}" presName="rootComposite" presStyleCnt="0"/>
      <dgm:spPr/>
    </dgm:pt>
    <dgm:pt modelId="{42AB8157-5A85-431F-980C-FDE60B4C5830}" type="pres">
      <dgm:prSet presAssocID="{CECA6D25-A571-4581-9327-A03293E8236B}" presName="rootText" presStyleLbl="node3" presStyleIdx="4" presStyleCnt="14" custScaleX="118461" custScaleY="159116" custLinFactNeighborX="15737" custLinFactNeighborY="3247">
        <dgm:presLayoutVars>
          <dgm:chPref val="3"/>
        </dgm:presLayoutVars>
      </dgm:prSet>
      <dgm:spPr/>
    </dgm:pt>
    <dgm:pt modelId="{33BF3397-0DA2-4F83-AE01-1E943546EE4F}" type="pres">
      <dgm:prSet presAssocID="{CECA6D25-A571-4581-9327-A03293E8236B}" presName="rootConnector" presStyleLbl="node3" presStyleIdx="4" presStyleCnt="14"/>
      <dgm:spPr/>
    </dgm:pt>
    <dgm:pt modelId="{777200F0-7DB9-4F7C-8A2F-86B2BD72D362}" type="pres">
      <dgm:prSet presAssocID="{CECA6D25-A571-4581-9327-A03293E8236B}" presName="hierChild4" presStyleCnt="0"/>
      <dgm:spPr/>
    </dgm:pt>
    <dgm:pt modelId="{B63E7AC7-7C27-4EDA-BBDD-0DA0B0AD6B72}" type="pres">
      <dgm:prSet presAssocID="{CECA6D25-A571-4581-9327-A03293E8236B}" presName="hierChild5" presStyleCnt="0"/>
      <dgm:spPr/>
    </dgm:pt>
    <dgm:pt modelId="{7E89BCAE-EAA8-4B9A-9396-A564750AC555}" type="pres">
      <dgm:prSet presAssocID="{193B2F2D-2CCE-4969-B8F7-6612793BC3CB}" presName="Name37" presStyleLbl="parChTrans1D3" presStyleIdx="5" presStyleCnt="14"/>
      <dgm:spPr/>
    </dgm:pt>
    <dgm:pt modelId="{08603D60-0DB9-4CA2-9BFA-77AEB60A5158}" type="pres">
      <dgm:prSet presAssocID="{62CB0DB0-E8C8-4A0D-A194-6C0D3F1F2020}" presName="hierRoot2" presStyleCnt="0">
        <dgm:presLayoutVars>
          <dgm:hierBranch val="init"/>
        </dgm:presLayoutVars>
      </dgm:prSet>
      <dgm:spPr/>
    </dgm:pt>
    <dgm:pt modelId="{BC1CFEE2-2BF7-4674-89D9-9D5BEC174230}" type="pres">
      <dgm:prSet presAssocID="{62CB0DB0-E8C8-4A0D-A194-6C0D3F1F2020}" presName="rootComposite" presStyleCnt="0"/>
      <dgm:spPr/>
    </dgm:pt>
    <dgm:pt modelId="{1EE973E9-F675-4E8B-9804-37A8D24E4432}" type="pres">
      <dgm:prSet presAssocID="{62CB0DB0-E8C8-4A0D-A194-6C0D3F1F2020}" presName="rootText" presStyleLbl="node3" presStyleIdx="5" presStyleCnt="14" custScaleX="120736" custScaleY="203426" custLinFactNeighborX="15214" custLinFactNeighborY="-26169">
        <dgm:presLayoutVars>
          <dgm:chPref val="3"/>
        </dgm:presLayoutVars>
      </dgm:prSet>
      <dgm:spPr/>
    </dgm:pt>
    <dgm:pt modelId="{2578B0EC-4587-486A-952D-86F23C1FA0F7}" type="pres">
      <dgm:prSet presAssocID="{62CB0DB0-E8C8-4A0D-A194-6C0D3F1F2020}" presName="rootConnector" presStyleLbl="node3" presStyleIdx="5" presStyleCnt="14"/>
      <dgm:spPr/>
    </dgm:pt>
    <dgm:pt modelId="{DA4B8F2C-0039-41FA-ADF0-4B34E38BBC5B}" type="pres">
      <dgm:prSet presAssocID="{62CB0DB0-E8C8-4A0D-A194-6C0D3F1F2020}" presName="hierChild4" presStyleCnt="0"/>
      <dgm:spPr/>
    </dgm:pt>
    <dgm:pt modelId="{ACB99278-B603-4879-85CB-609815AD10E4}" type="pres">
      <dgm:prSet presAssocID="{62CB0DB0-E8C8-4A0D-A194-6C0D3F1F2020}" presName="hierChild5" presStyleCnt="0"/>
      <dgm:spPr/>
    </dgm:pt>
    <dgm:pt modelId="{B75E697D-F721-4903-9E5B-66DFC4BEC88D}" type="pres">
      <dgm:prSet presAssocID="{E4739DD7-A691-4A58-9B94-2256FA49535A}" presName="Name37" presStyleLbl="parChTrans1D3" presStyleIdx="6" presStyleCnt="14"/>
      <dgm:spPr/>
    </dgm:pt>
    <dgm:pt modelId="{7D144815-539F-4640-8756-6DF88D90261C}" type="pres">
      <dgm:prSet presAssocID="{8AFB9C49-8860-4FDB-9787-583AA91CE5FF}" presName="hierRoot2" presStyleCnt="0">
        <dgm:presLayoutVars>
          <dgm:hierBranch val="init"/>
        </dgm:presLayoutVars>
      </dgm:prSet>
      <dgm:spPr/>
    </dgm:pt>
    <dgm:pt modelId="{1DA6BDAF-1361-4CB1-8C8E-140F998FC0ED}" type="pres">
      <dgm:prSet presAssocID="{8AFB9C49-8860-4FDB-9787-583AA91CE5FF}" presName="rootComposite" presStyleCnt="0"/>
      <dgm:spPr/>
    </dgm:pt>
    <dgm:pt modelId="{A5F9973B-1A8D-4EBC-BE6E-443B4B63475E}" type="pres">
      <dgm:prSet presAssocID="{8AFB9C49-8860-4FDB-9787-583AA91CE5FF}" presName="rootText" presStyleLbl="node3" presStyleIdx="6" presStyleCnt="14" custScaleX="118562" custLinFactNeighborX="22126" custLinFactNeighborY="-47747">
        <dgm:presLayoutVars>
          <dgm:chPref val="3"/>
        </dgm:presLayoutVars>
      </dgm:prSet>
      <dgm:spPr/>
    </dgm:pt>
    <dgm:pt modelId="{2CE93FF9-3311-4347-8590-03D232C35947}" type="pres">
      <dgm:prSet presAssocID="{8AFB9C49-8860-4FDB-9787-583AA91CE5FF}" presName="rootConnector" presStyleLbl="node3" presStyleIdx="6" presStyleCnt="14"/>
      <dgm:spPr/>
    </dgm:pt>
    <dgm:pt modelId="{0E91604F-FCCC-43D3-8936-7D2921EC1D7A}" type="pres">
      <dgm:prSet presAssocID="{8AFB9C49-8860-4FDB-9787-583AA91CE5FF}" presName="hierChild4" presStyleCnt="0"/>
      <dgm:spPr/>
    </dgm:pt>
    <dgm:pt modelId="{6379578C-F9E0-4DB4-AB50-6B2D37FF81DE}" type="pres">
      <dgm:prSet presAssocID="{8AFB9C49-8860-4FDB-9787-583AA91CE5FF}" presName="hierChild5" presStyleCnt="0"/>
      <dgm:spPr/>
    </dgm:pt>
    <dgm:pt modelId="{05D7E27E-794C-4260-827B-89F546C55376}" type="pres">
      <dgm:prSet presAssocID="{F102E113-29BF-4E12-AD34-7968089AA95F}" presName="hierChild5" presStyleCnt="0"/>
      <dgm:spPr/>
    </dgm:pt>
    <dgm:pt modelId="{444A910D-E1E6-4C35-A78C-D8B749577ED9}" type="pres">
      <dgm:prSet presAssocID="{4DC390E0-5B97-4DF0-84E3-5476043A2618}" presName="Name37" presStyleLbl="parChTrans1D2" presStyleIdx="3" presStyleCnt="5"/>
      <dgm:spPr/>
    </dgm:pt>
    <dgm:pt modelId="{AF0FC0DE-2CD2-4425-ADDA-0442AE6398A3}" type="pres">
      <dgm:prSet presAssocID="{2BE7F327-E053-4C9F-AA3C-9921E9F23208}" presName="hierRoot2" presStyleCnt="0">
        <dgm:presLayoutVars>
          <dgm:hierBranch val="init"/>
        </dgm:presLayoutVars>
      </dgm:prSet>
      <dgm:spPr/>
    </dgm:pt>
    <dgm:pt modelId="{C93D2ADA-ED13-4F8B-9407-A31873BF64BE}" type="pres">
      <dgm:prSet presAssocID="{2BE7F327-E053-4C9F-AA3C-9921E9F23208}" presName="rootComposite" presStyleCnt="0"/>
      <dgm:spPr/>
    </dgm:pt>
    <dgm:pt modelId="{9596C1CA-AD3E-43D2-AA70-C4EC381E9F52}" type="pres">
      <dgm:prSet presAssocID="{2BE7F327-E053-4C9F-AA3C-9921E9F23208}" presName="rootText" presStyleLbl="node2" presStyleIdx="3" presStyleCnt="5" custScaleX="137634" custScaleY="436492" custLinFactNeighborX="8837" custLinFactNeighborY="6342">
        <dgm:presLayoutVars>
          <dgm:chPref val="3"/>
        </dgm:presLayoutVars>
      </dgm:prSet>
      <dgm:spPr/>
    </dgm:pt>
    <dgm:pt modelId="{505C75E6-63F2-44EB-9D31-2F005295708C}" type="pres">
      <dgm:prSet presAssocID="{2BE7F327-E053-4C9F-AA3C-9921E9F23208}" presName="rootConnector" presStyleLbl="node2" presStyleIdx="3" presStyleCnt="5"/>
      <dgm:spPr/>
    </dgm:pt>
    <dgm:pt modelId="{1C76EC46-CD7C-472C-9AA8-15B11E14B4E8}" type="pres">
      <dgm:prSet presAssocID="{2BE7F327-E053-4C9F-AA3C-9921E9F23208}" presName="hierChild4" presStyleCnt="0"/>
      <dgm:spPr/>
    </dgm:pt>
    <dgm:pt modelId="{8732AA22-374F-45CE-9A37-5C80AF8E3837}" type="pres">
      <dgm:prSet presAssocID="{338DEAAD-CAAD-4FD6-B95C-AEDDC4A3059A}" presName="Name37" presStyleLbl="parChTrans1D3" presStyleIdx="7" presStyleCnt="14"/>
      <dgm:spPr/>
    </dgm:pt>
    <dgm:pt modelId="{C06187AA-25B1-4515-8F6E-A03C9FF70EAB}" type="pres">
      <dgm:prSet presAssocID="{1E37024E-EE7C-41D5-9319-E52A4FBE0C6A}" presName="hierRoot2" presStyleCnt="0">
        <dgm:presLayoutVars>
          <dgm:hierBranch val="init"/>
        </dgm:presLayoutVars>
      </dgm:prSet>
      <dgm:spPr/>
    </dgm:pt>
    <dgm:pt modelId="{D56E96B7-4426-4CFA-A627-09A63BD540F2}" type="pres">
      <dgm:prSet presAssocID="{1E37024E-EE7C-41D5-9319-E52A4FBE0C6A}" presName="rootComposite" presStyleCnt="0"/>
      <dgm:spPr/>
    </dgm:pt>
    <dgm:pt modelId="{E7BE3DEA-EA7A-4448-8684-A3CFC8D2EFF7}" type="pres">
      <dgm:prSet presAssocID="{1E37024E-EE7C-41D5-9319-E52A4FBE0C6A}" presName="rootText" presStyleLbl="node3" presStyleIdx="7" presStyleCnt="14" custScaleX="122896" custLinFactNeighborX="6648" custLinFactNeighborY="-5943">
        <dgm:presLayoutVars>
          <dgm:chPref val="3"/>
        </dgm:presLayoutVars>
      </dgm:prSet>
      <dgm:spPr/>
    </dgm:pt>
    <dgm:pt modelId="{3DF1A9DB-DB3E-462B-99B9-00CC195C5175}" type="pres">
      <dgm:prSet presAssocID="{1E37024E-EE7C-41D5-9319-E52A4FBE0C6A}" presName="rootConnector" presStyleLbl="node3" presStyleIdx="7" presStyleCnt="14"/>
      <dgm:spPr/>
    </dgm:pt>
    <dgm:pt modelId="{93599511-EB0E-4F7D-B40F-91FD1BF2A83A}" type="pres">
      <dgm:prSet presAssocID="{1E37024E-EE7C-41D5-9319-E52A4FBE0C6A}" presName="hierChild4" presStyleCnt="0"/>
      <dgm:spPr/>
    </dgm:pt>
    <dgm:pt modelId="{6BA17FC8-99AD-409A-97BF-2A98299674A7}" type="pres">
      <dgm:prSet presAssocID="{1E37024E-EE7C-41D5-9319-E52A4FBE0C6A}" presName="hierChild5" presStyleCnt="0"/>
      <dgm:spPr/>
    </dgm:pt>
    <dgm:pt modelId="{5A7BF6B8-1D59-4CD5-AA6A-B87F98B8B980}" type="pres">
      <dgm:prSet presAssocID="{A5EEC8DE-05AD-4342-A628-DC9286D9F36D}" presName="Name37" presStyleLbl="parChTrans1D3" presStyleIdx="8" presStyleCnt="14"/>
      <dgm:spPr/>
    </dgm:pt>
    <dgm:pt modelId="{2DCC3B63-F9BE-4012-A771-79617FB3325E}" type="pres">
      <dgm:prSet presAssocID="{2B22770A-68A6-4491-84B4-C21F94E4BA71}" presName="hierRoot2" presStyleCnt="0">
        <dgm:presLayoutVars>
          <dgm:hierBranch val="init"/>
        </dgm:presLayoutVars>
      </dgm:prSet>
      <dgm:spPr/>
    </dgm:pt>
    <dgm:pt modelId="{675760BE-B9E5-471D-BEC2-75177E6C798D}" type="pres">
      <dgm:prSet presAssocID="{2B22770A-68A6-4491-84B4-C21F94E4BA71}" presName="rootComposite" presStyleCnt="0"/>
      <dgm:spPr/>
    </dgm:pt>
    <dgm:pt modelId="{6CACD7C6-AA72-4BAD-8D67-C72CDF751D3C}" type="pres">
      <dgm:prSet presAssocID="{2B22770A-68A6-4491-84B4-C21F94E4BA71}" presName="rootText" presStyleLbl="node3" presStyleIdx="8" presStyleCnt="14" custScaleX="128542" custScaleY="146333" custLinFactNeighborX="6648" custLinFactNeighborY="-9114">
        <dgm:presLayoutVars>
          <dgm:chPref val="3"/>
        </dgm:presLayoutVars>
      </dgm:prSet>
      <dgm:spPr/>
    </dgm:pt>
    <dgm:pt modelId="{3BB43D60-4AD5-4826-8AAD-D045AA4D445F}" type="pres">
      <dgm:prSet presAssocID="{2B22770A-68A6-4491-84B4-C21F94E4BA71}" presName="rootConnector" presStyleLbl="node3" presStyleIdx="8" presStyleCnt="14"/>
      <dgm:spPr/>
    </dgm:pt>
    <dgm:pt modelId="{55852A5F-2C7B-445B-8CF1-B01BE75F7B74}" type="pres">
      <dgm:prSet presAssocID="{2B22770A-68A6-4491-84B4-C21F94E4BA71}" presName="hierChild4" presStyleCnt="0"/>
      <dgm:spPr/>
    </dgm:pt>
    <dgm:pt modelId="{A48FF30A-AB8E-43DB-9CDC-35EE689538D8}" type="pres">
      <dgm:prSet presAssocID="{2B22770A-68A6-4491-84B4-C21F94E4BA71}" presName="hierChild5" presStyleCnt="0"/>
      <dgm:spPr/>
    </dgm:pt>
    <dgm:pt modelId="{57B02FBA-7900-434E-9BFB-A768C49F1339}" type="pres">
      <dgm:prSet presAssocID="{BBA11554-570A-4901-ABBF-59170C8F3AA2}" presName="Name37" presStyleLbl="parChTrans1D3" presStyleIdx="9" presStyleCnt="14"/>
      <dgm:spPr/>
    </dgm:pt>
    <dgm:pt modelId="{D982F987-A3C4-4CEE-AD44-5955C216437E}" type="pres">
      <dgm:prSet presAssocID="{66C02EA3-DB16-4C69-81D7-52860605DB3C}" presName="hierRoot2" presStyleCnt="0">
        <dgm:presLayoutVars>
          <dgm:hierBranch val="init"/>
        </dgm:presLayoutVars>
      </dgm:prSet>
      <dgm:spPr/>
    </dgm:pt>
    <dgm:pt modelId="{E3C595BB-7A67-42DC-810F-17FB68F0066C}" type="pres">
      <dgm:prSet presAssocID="{66C02EA3-DB16-4C69-81D7-52860605DB3C}" presName="rootComposite" presStyleCnt="0"/>
      <dgm:spPr/>
    </dgm:pt>
    <dgm:pt modelId="{8E9C7113-4855-45D8-87B0-C282E2B6FD5E}" type="pres">
      <dgm:prSet presAssocID="{66C02EA3-DB16-4C69-81D7-52860605DB3C}" presName="rootText" presStyleLbl="node3" presStyleIdx="9" presStyleCnt="14" custScaleX="132812" custScaleY="150742" custLinFactNeighborX="8033" custLinFactNeighborY="-18484">
        <dgm:presLayoutVars>
          <dgm:chPref val="3"/>
        </dgm:presLayoutVars>
      </dgm:prSet>
      <dgm:spPr/>
    </dgm:pt>
    <dgm:pt modelId="{49F3D3AB-7EE5-4667-977A-D1E127732CD4}" type="pres">
      <dgm:prSet presAssocID="{66C02EA3-DB16-4C69-81D7-52860605DB3C}" presName="rootConnector" presStyleLbl="node3" presStyleIdx="9" presStyleCnt="14"/>
      <dgm:spPr/>
    </dgm:pt>
    <dgm:pt modelId="{1D000435-3624-4878-9FCD-7BBAE3FAD380}" type="pres">
      <dgm:prSet presAssocID="{66C02EA3-DB16-4C69-81D7-52860605DB3C}" presName="hierChild4" presStyleCnt="0"/>
      <dgm:spPr/>
    </dgm:pt>
    <dgm:pt modelId="{3ED34172-FC36-499D-8A46-7D9CD21AD56F}" type="pres">
      <dgm:prSet presAssocID="{66C02EA3-DB16-4C69-81D7-52860605DB3C}" presName="hierChild5" presStyleCnt="0"/>
      <dgm:spPr/>
    </dgm:pt>
    <dgm:pt modelId="{391F87BD-5727-48CB-BB00-2016A5246CEE}" type="pres">
      <dgm:prSet presAssocID="{1CC4535C-37EC-4A6C-85B2-5E656BE38F15}" presName="Name37" presStyleLbl="parChTrans1D3" presStyleIdx="10" presStyleCnt="14"/>
      <dgm:spPr/>
    </dgm:pt>
    <dgm:pt modelId="{E56C9F3E-D743-4AF7-AEC3-A014E9A78F07}" type="pres">
      <dgm:prSet presAssocID="{D44A6B16-6D82-4D61-AAE7-3C975B0A66A9}" presName="hierRoot2" presStyleCnt="0">
        <dgm:presLayoutVars>
          <dgm:hierBranch val="init"/>
        </dgm:presLayoutVars>
      </dgm:prSet>
      <dgm:spPr/>
    </dgm:pt>
    <dgm:pt modelId="{928E2C20-3F39-415C-8AF5-DB35C378133E}" type="pres">
      <dgm:prSet presAssocID="{D44A6B16-6D82-4D61-AAE7-3C975B0A66A9}" presName="rootComposite" presStyleCnt="0"/>
      <dgm:spPr/>
    </dgm:pt>
    <dgm:pt modelId="{519EC80C-B3F5-4344-9D70-07546394A3B4}" type="pres">
      <dgm:prSet presAssocID="{D44A6B16-6D82-4D61-AAE7-3C975B0A66A9}" presName="rootText" presStyleLbl="node3" presStyleIdx="10" presStyleCnt="14" custScaleX="148580" custLinFactNeighborX="10684" custLinFactNeighborY="-35946">
        <dgm:presLayoutVars>
          <dgm:chPref val="3"/>
        </dgm:presLayoutVars>
      </dgm:prSet>
      <dgm:spPr/>
    </dgm:pt>
    <dgm:pt modelId="{9C7D6F94-28F1-4CAD-ABEF-644742E18088}" type="pres">
      <dgm:prSet presAssocID="{D44A6B16-6D82-4D61-AAE7-3C975B0A66A9}" presName="rootConnector" presStyleLbl="node3" presStyleIdx="10" presStyleCnt="14"/>
      <dgm:spPr/>
    </dgm:pt>
    <dgm:pt modelId="{75FE0446-6E6D-4F09-B067-A58A8A50D093}" type="pres">
      <dgm:prSet presAssocID="{D44A6B16-6D82-4D61-AAE7-3C975B0A66A9}" presName="hierChild4" presStyleCnt="0"/>
      <dgm:spPr/>
    </dgm:pt>
    <dgm:pt modelId="{4869F28B-BAB1-4B0D-ACA6-FEF665BFF89B}" type="pres">
      <dgm:prSet presAssocID="{D44A6B16-6D82-4D61-AAE7-3C975B0A66A9}" presName="hierChild5" presStyleCnt="0"/>
      <dgm:spPr/>
    </dgm:pt>
    <dgm:pt modelId="{8E71D088-C201-4D64-8207-18A056158AB6}" type="pres">
      <dgm:prSet presAssocID="{EA1AA9FC-B7FB-4191-9F9D-CD73757F7304}" presName="Name37" presStyleLbl="parChTrans1D3" presStyleIdx="11" presStyleCnt="14"/>
      <dgm:spPr/>
    </dgm:pt>
    <dgm:pt modelId="{72674137-46A5-49FD-9801-760BFEADE968}" type="pres">
      <dgm:prSet presAssocID="{ACE913BF-83C1-47A1-B679-24CE89D1F957}" presName="hierRoot2" presStyleCnt="0">
        <dgm:presLayoutVars>
          <dgm:hierBranch val="init"/>
        </dgm:presLayoutVars>
      </dgm:prSet>
      <dgm:spPr/>
    </dgm:pt>
    <dgm:pt modelId="{81292B46-73AC-4363-84B6-5F93ABDB2665}" type="pres">
      <dgm:prSet presAssocID="{ACE913BF-83C1-47A1-B679-24CE89D1F957}" presName="rootComposite" presStyleCnt="0"/>
      <dgm:spPr/>
    </dgm:pt>
    <dgm:pt modelId="{C50070CC-D862-4D6B-A538-D8CB6943A15F}" type="pres">
      <dgm:prSet presAssocID="{ACE913BF-83C1-47A1-B679-24CE89D1F957}" presName="rootText" presStyleLbl="node3" presStyleIdx="11" presStyleCnt="14" custScaleX="157583" custLinFactNeighborX="8607" custLinFactNeighborY="-35946">
        <dgm:presLayoutVars>
          <dgm:chPref val="3"/>
        </dgm:presLayoutVars>
      </dgm:prSet>
      <dgm:spPr/>
    </dgm:pt>
    <dgm:pt modelId="{9E7E9B5D-ACCC-49AE-9D70-F8F37A92B1FA}" type="pres">
      <dgm:prSet presAssocID="{ACE913BF-83C1-47A1-B679-24CE89D1F957}" presName="rootConnector" presStyleLbl="node3" presStyleIdx="11" presStyleCnt="14"/>
      <dgm:spPr/>
    </dgm:pt>
    <dgm:pt modelId="{DAC8D879-9B7C-4BEF-B395-830A09F0BC7B}" type="pres">
      <dgm:prSet presAssocID="{ACE913BF-83C1-47A1-B679-24CE89D1F957}" presName="hierChild4" presStyleCnt="0"/>
      <dgm:spPr/>
    </dgm:pt>
    <dgm:pt modelId="{A9746F77-56CE-410F-B872-FE7E7051DC63}" type="pres">
      <dgm:prSet presAssocID="{ACE913BF-83C1-47A1-B679-24CE89D1F957}" presName="hierChild5" presStyleCnt="0"/>
      <dgm:spPr/>
    </dgm:pt>
    <dgm:pt modelId="{5CA3831E-93BF-409D-B7AA-D371483492B9}" type="pres">
      <dgm:prSet presAssocID="{94F0B5C1-F425-4C57-9753-D9ABD740445F}" presName="Name37" presStyleLbl="parChTrans1D3" presStyleIdx="12" presStyleCnt="14"/>
      <dgm:spPr/>
    </dgm:pt>
    <dgm:pt modelId="{F1BEFFA4-55EF-457E-B553-C8D9B58B486E}" type="pres">
      <dgm:prSet presAssocID="{C0F11073-D248-41E4-9E40-59E55C8EFB02}" presName="hierRoot2" presStyleCnt="0">
        <dgm:presLayoutVars>
          <dgm:hierBranch val="init"/>
        </dgm:presLayoutVars>
      </dgm:prSet>
      <dgm:spPr/>
    </dgm:pt>
    <dgm:pt modelId="{AFDA78F9-9BDB-48E2-82C2-D27D81C5055A}" type="pres">
      <dgm:prSet presAssocID="{C0F11073-D248-41E4-9E40-59E55C8EFB02}" presName="rootComposite" presStyleCnt="0"/>
      <dgm:spPr/>
    </dgm:pt>
    <dgm:pt modelId="{88D76891-C988-469F-8B26-24C6CED09A3C}" type="pres">
      <dgm:prSet presAssocID="{C0F11073-D248-41E4-9E40-59E55C8EFB02}" presName="rootText" presStyleLbl="node3" presStyleIdx="12" presStyleCnt="14" custScaleX="163233" custScaleY="81951" custLinFactNeighborX="8591" custLinFactNeighborY="-31069">
        <dgm:presLayoutVars>
          <dgm:chPref val="3"/>
        </dgm:presLayoutVars>
      </dgm:prSet>
      <dgm:spPr/>
    </dgm:pt>
    <dgm:pt modelId="{86609D6C-80E7-4BF0-B839-0206E772632B}" type="pres">
      <dgm:prSet presAssocID="{C0F11073-D248-41E4-9E40-59E55C8EFB02}" presName="rootConnector" presStyleLbl="node3" presStyleIdx="12" presStyleCnt="14"/>
      <dgm:spPr/>
    </dgm:pt>
    <dgm:pt modelId="{47BF07A3-B11F-45A4-9F34-1EDF4E7E0D55}" type="pres">
      <dgm:prSet presAssocID="{C0F11073-D248-41E4-9E40-59E55C8EFB02}" presName="hierChild4" presStyleCnt="0"/>
      <dgm:spPr/>
    </dgm:pt>
    <dgm:pt modelId="{9E1B7733-E769-49A6-98BA-DF3B32D4998F}" type="pres">
      <dgm:prSet presAssocID="{C0F11073-D248-41E4-9E40-59E55C8EFB02}" presName="hierChild5" presStyleCnt="0"/>
      <dgm:spPr/>
    </dgm:pt>
    <dgm:pt modelId="{AFFB96DF-3D75-4129-BB53-BA68E0367DFA}" type="pres">
      <dgm:prSet presAssocID="{2BE7F327-E053-4C9F-AA3C-9921E9F23208}" presName="hierChild5" presStyleCnt="0"/>
      <dgm:spPr/>
    </dgm:pt>
    <dgm:pt modelId="{699A4CFF-0EA3-4866-96CE-053AAD16C563}" type="pres">
      <dgm:prSet presAssocID="{1FDD3CE0-7CE2-4679-9090-15D11CCEC549}" presName="Name37" presStyleLbl="parChTrans1D2" presStyleIdx="4" presStyleCnt="5"/>
      <dgm:spPr/>
    </dgm:pt>
    <dgm:pt modelId="{6F4A1385-39A0-4E8B-A6AC-DC0D15846671}" type="pres">
      <dgm:prSet presAssocID="{B00E32A6-CE85-4DE7-BA7B-BCA9981D517B}" presName="hierRoot2" presStyleCnt="0">
        <dgm:presLayoutVars>
          <dgm:hierBranch val="init"/>
        </dgm:presLayoutVars>
      </dgm:prSet>
      <dgm:spPr/>
    </dgm:pt>
    <dgm:pt modelId="{99C014F4-616A-49CC-A3B1-5F7E0EBDEE53}" type="pres">
      <dgm:prSet presAssocID="{B00E32A6-CE85-4DE7-BA7B-BCA9981D517B}" presName="rootComposite" presStyleCnt="0"/>
      <dgm:spPr/>
    </dgm:pt>
    <dgm:pt modelId="{49F28A4B-4A9D-4298-B01C-0D19D8239B6B}" type="pres">
      <dgm:prSet presAssocID="{B00E32A6-CE85-4DE7-BA7B-BCA9981D517B}" presName="rootText" presStyleLbl="node2" presStyleIdx="4" presStyleCnt="5" custScaleX="174594" custScaleY="515910" custLinFactNeighborX="8962" custLinFactNeighborY="5943">
        <dgm:presLayoutVars>
          <dgm:chPref val="3"/>
        </dgm:presLayoutVars>
      </dgm:prSet>
      <dgm:spPr/>
    </dgm:pt>
    <dgm:pt modelId="{D36BC639-ED57-49DF-8294-A3757C937A3C}" type="pres">
      <dgm:prSet presAssocID="{B00E32A6-CE85-4DE7-BA7B-BCA9981D517B}" presName="rootConnector" presStyleLbl="node2" presStyleIdx="4" presStyleCnt="5"/>
      <dgm:spPr/>
    </dgm:pt>
    <dgm:pt modelId="{23AA8E79-AD04-4347-9FE6-8CE60302F1D9}" type="pres">
      <dgm:prSet presAssocID="{B00E32A6-CE85-4DE7-BA7B-BCA9981D517B}" presName="hierChild4" presStyleCnt="0"/>
      <dgm:spPr/>
    </dgm:pt>
    <dgm:pt modelId="{3E74CE7C-E87F-47BE-B417-09447DC4E9E2}" type="pres">
      <dgm:prSet presAssocID="{63499C71-285A-419C-BAB4-5D1783E7989C}" presName="Name37" presStyleLbl="parChTrans1D3" presStyleIdx="13" presStyleCnt="14"/>
      <dgm:spPr/>
    </dgm:pt>
    <dgm:pt modelId="{3FCA60E4-00E7-405F-95EE-F45B64BE0F7C}" type="pres">
      <dgm:prSet presAssocID="{7073F67F-A960-4971-B85C-90A5357A5DCD}" presName="hierRoot2" presStyleCnt="0">
        <dgm:presLayoutVars>
          <dgm:hierBranch val="init"/>
        </dgm:presLayoutVars>
      </dgm:prSet>
      <dgm:spPr/>
    </dgm:pt>
    <dgm:pt modelId="{97E357D2-5FDE-4A1C-8A0B-7590920205AD}" type="pres">
      <dgm:prSet presAssocID="{7073F67F-A960-4971-B85C-90A5357A5DCD}" presName="rootComposite" presStyleCnt="0"/>
      <dgm:spPr/>
    </dgm:pt>
    <dgm:pt modelId="{AF512993-A979-4DE7-A05E-EE0C1FAB551D}" type="pres">
      <dgm:prSet presAssocID="{7073F67F-A960-4971-B85C-90A5357A5DCD}" presName="rootText" presStyleLbl="node3" presStyleIdx="13" presStyleCnt="14" custScaleX="135338" custScaleY="200703">
        <dgm:presLayoutVars>
          <dgm:chPref val="3"/>
        </dgm:presLayoutVars>
      </dgm:prSet>
      <dgm:spPr/>
    </dgm:pt>
    <dgm:pt modelId="{B128852A-531A-418C-9FEA-C39C0028ED2B}" type="pres">
      <dgm:prSet presAssocID="{7073F67F-A960-4971-B85C-90A5357A5DCD}" presName="rootConnector" presStyleLbl="node3" presStyleIdx="13" presStyleCnt="14"/>
      <dgm:spPr/>
    </dgm:pt>
    <dgm:pt modelId="{67C3DF07-EE30-4A92-98B9-EEF42C66FBAD}" type="pres">
      <dgm:prSet presAssocID="{7073F67F-A960-4971-B85C-90A5357A5DCD}" presName="hierChild4" presStyleCnt="0"/>
      <dgm:spPr/>
    </dgm:pt>
    <dgm:pt modelId="{583C2958-FA20-42E3-85A5-2BF85A7363F1}" type="pres">
      <dgm:prSet presAssocID="{7073F67F-A960-4971-B85C-90A5357A5DCD}" presName="hierChild5" presStyleCnt="0"/>
      <dgm:spPr/>
    </dgm:pt>
    <dgm:pt modelId="{C3D2F8C0-B880-4657-ADFD-50E7F3B2F2F4}" type="pres">
      <dgm:prSet presAssocID="{B00E32A6-CE85-4DE7-BA7B-BCA9981D517B}" presName="hierChild5" presStyleCnt="0"/>
      <dgm:spPr/>
    </dgm:pt>
    <dgm:pt modelId="{BF5F2EFE-7CC1-4E71-A00C-4EDFBB897AE1}" type="pres">
      <dgm:prSet presAssocID="{ADFD454E-8DCD-4C02-A1FB-C2F1A7A53B9D}" presName="hierChild3" presStyleCnt="0"/>
      <dgm:spPr/>
    </dgm:pt>
  </dgm:ptLst>
  <dgm:cxnLst>
    <dgm:cxn modelId="{35A51A0D-A7FD-4484-A105-E90813940687}" type="presOf" srcId="{7073F67F-A960-4971-B85C-90A5357A5DCD}" destId="{AF512993-A979-4DE7-A05E-EE0C1FAB551D}" srcOrd="0" destOrd="0" presId="urn:microsoft.com/office/officeart/2005/8/layout/orgChart1"/>
    <dgm:cxn modelId="{811D5512-E1F4-4C36-94CF-615DD2EB4E85}" type="presOf" srcId="{63499C71-285A-419C-BAB4-5D1783E7989C}" destId="{3E74CE7C-E87F-47BE-B417-09447DC4E9E2}" srcOrd="0" destOrd="0" presId="urn:microsoft.com/office/officeart/2005/8/layout/orgChart1"/>
    <dgm:cxn modelId="{EF235313-AFD5-47B8-885E-60FC6400EB97}" srcId="{2BE7F327-E053-4C9F-AA3C-9921E9F23208}" destId="{66C02EA3-DB16-4C69-81D7-52860605DB3C}" srcOrd="2" destOrd="0" parTransId="{BBA11554-570A-4901-ABBF-59170C8F3AA2}" sibTransId="{58BB841C-720A-4C29-B47D-CA389553F1B0}"/>
    <dgm:cxn modelId="{141C871A-C7AC-4339-A52B-EC0D89FF39E8}" srcId="{E146311D-46D5-4269-81C6-F32F0BB6CF07}" destId="{967D19D2-859B-406B-A241-86FDB58E8701}" srcOrd="1" destOrd="0" parTransId="{32B4BCF8-E8E1-444A-896B-ED8758240778}" sibTransId="{9C003D3C-BB3C-49B4-AA89-962DF8941344}"/>
    <dgm:cxn modelId="{DF3DEE1B-FD41-4CC3-9348-C29585304874}" type="presOf" srcId="{E5057EA9-D422-4FB0-9302-4A3E3647F765}" destId="{798F5B1C-8E44-4799-9484-38B93C72CF5E}" srcOrd="0" destOrd="0" presId="urn:microsoft.com/office/officeart/2005/8/layout/orgChart1"/>
    <dgm:cxn modelId="{20247C1F-EC63-42D1-BE4A-81D5C30003F3}" srcId="{2BE7F327-E053-4C9F-AA3C-9921E9F23208}" destId="{2B22770A-68A6-4491-84B4-C21F94E4BA71}" srcOrd="1" destOrd="0" parTransId="{A5EEC8DE-05AD-4342-A628-DC9286D9F36D}" sibTransId="{F28454CE-E534-4AEC-A690-200F0C3AF100}"/>
    <dgm:cxn modelId="{7677A21F-5979-450A-86F8-DCBDDB770DBB}" type="presOf" srcId="{338DEAAD-CAAD-4FD6-B95C-AEDDC4A3059A}" destId="{8732AA22-374F-45CE-9A37-5C80AF8E3837}" srcOrd="0" destOrd="0" presId="urn:microsoft.com/office/officeart/2005/8/layout/orgChart1"/>
    <dgm:cxn modelId="{A320B121-5112-4C28-B39F-D5EEFC86AEB8}" type="presOf" srcId="{B00E32A6-CE85-4DE7-BA7B-BCA9981D517B}" destId="{D36BC639-ED57-49DF-8294-A3757C937A3C}" srcOrd="1" destOrd="0" presId="urn:microsoft.com/office/officeart/2005/8/layout/orgChart1"/>
    <dgm:cxn modelId="{97B2D821-078B-4DBF-98D1-CAA201E9BB05}" type="presOf" srcId="{F102E113-29BF-4E12-AD34-7968089AA95F}" destId="{75E5C77D-0036-4134-A11C-4E990518923E}" srcOrd="1" destOrd="0" presId="urn:microsoft.com/office/officeart/2005/8/layout/orgChart1"/>
    <dgm:cxn modelId="{1F051022-DF08-4B5D-9808-72177B9803B3}" type="presOf" srcId="{7073F67F-A960-4971-B85C-90A5357A5DCD}" destId="{B128852A-531A-418C-9FEA-C39C0028ED2B}" srcOrd="1" destOrd="0" presId="urn:microsoft.com/office/officeart/2005/8/layout/orgChart1"/>
    <dgm:cxn modelId="{C56F8E24-DB74-4D49-8A6A-E4F6B67FAE37}" srcId="{B00E32A6-CE85-4DE7-BA7B-BCA9981D517B}" destId="{7073F67F-A960-4971-B85C-90A5357A5DCD}" srcOrd="0" destOrd="0" parTransId="{63499C71-285A-419C-BAB4-5D1783E7989C}" sibTransId="{5B689102-8195-40AB-896A-B67D9B6285E4}"/>
    <dgm:cxn modelId="{6F17F32A-449C-4272-946B-0C94B568A24A}" type="presOf" srcId="{D44A6B16-6D82-4D61-AAE7-3C975B0A66A9}" destId="{9C7D6F94-28F1-4CAD-ABEF-644742E18088}" srcOrd="1" destOrd="0" presId="urn:microsoft.com/office/officeart/2005/8/layout/orgChart1"/>
    <dgm:cxn modelId="{858F1A38-D494-4CD4-9DA3-DF9EA2B45391}" type="presOf" srcId="{9005E54F-A5CB-4FE8-8B9C-432780CA05DA}" destId="{0DE0879D-F705-47B5-B1A4-BD52347658ED}" srcOrd="1" destOrd="0" presId="urn:microsoft.com/office/officeart/2005/8/layout/orgChart1"/>
    <dgm:cxn modelId="{FE90143B-3A16-4237-B0F2-42514FC78506}" type="presOf" srcId="{56FC83F4-6419-49FF-B488-61D5E64BD900}" destId="{AA22ADD7-7B1F-4D82-82BA-C242B9A91A09}" srcOrd="0" destOrd="0" presId="urn:microsoft.com/office/officeart/2005/8/layout/orgChart1"/>
    <dgm:cxn modelId="{E2507F40-B3AE-4C28-87BC-C7B59C7CAEEA}" type="presOf" srcId="{2BE7F327-E053-4C9F-AA3C-9921E9F23208}" destId="{505C75E6-63F2-44EB-9D31-2F005295708C}" srcOrd="1" destOrd="0" presId="urn:microsoft.com/office/officeart/2005/8/layout/orgChart1"/>
    <dgm:cxn modelId="{5471E25B-4EA6-4322-82C2-6C876EE35701}" type="presOf" srcId="{A5EEC8DE-05AD-4342-A628-DC9286D9F36D}" destId="{5A7BF6B8-1D59-4CD5-AA6A-B87F98B8B980}" srcOrd="0" destOrd="0" presId="urn:microsoft.com/office/officeart/2005/8/layout/orgChart1"/>
    <dgm:cxn modelId="{3013575D-77F7-49E6-BA00-9CC6A8B0C538}" type="presOf" srcId="{193B2F2D-2CCE-4969-B8F7-6612793BC3CB}" destId="{7E89BCAE-EAA8-4B9A-9396-A564750AC555}" srcOrd="0" destOrd="0" presId="urn:microsoft.com/office/officeart/2005/8/layout/orgChart1"/>
    <dgm:cxn modelId="{9AF7135F-51CE-471F-B6A3-528C35346154}" type="presOf" srcId="{ACE913BF-83C1-47A1-B679-24CE89D1F957}" destId="{C50070CC-D862-4D6B-A538-D8CB6943A15F}" srcOrd="0" destOrd="0" presId="urn:microsoft.com/office/officeart/2005/8/layout/orgChart1"/>
    <dgm:cxn modelId="{F6CA7F60-2838-436B-B002-0276BE82B32C}" srcId="{ADFD454E-8DCD-4C02-A1FB-C2F1A7A53B9D}" destId="{B00E32A6-CE85-4DE7-BA7B-BCA9981D517B}" srcOrd="4" destOrd="0" parTransId="{1FDD3CE0-7CE2-4679-9090-15D11CCEC549}" sibTransId="{D4327071-47D7-463B-A028-9765CD6318A2}"/>
    <dgm:cxn modelId="{7FD90F61-7BF9-45BB-B5A8-0D95F627D2AE}" type="presOf" srcId="{C0F11073-D248-41E4-9E40-59E55C8EFB02}" destId="{88D76891-C988-469F-8B26-24C6CED09A3C}" srcOrd="0" destOrd="0" presId="urn:microsoft.com/office/officeart/2005/8/layout/orgChart1"/>
    <dgm:cxn modelId="{5CD00F42-A29A-419B-8B59-28EBAB8A199B}" srcId="{ADFD454E-8DCD-4C02-A1FB-C2F1A7A53B9D}" destId="{E146311D-46D5-4269-81C6-F32F0BB6CF07}" srcOrd="1" destOrd="0" parTransId="{EAF56F77-30C6-4C21-B255-7D6C1900CF9C}" sibTransId="{CBCA690B-486E-4510-9C9B-406F23F139A5}"/>
    <dgm:cxn modelId="{5CDE4A43-2F2A-4949-9E7D-C7A7D1C05634}" type="presOf" srcId="{62CB0DB0-E8C8-4A0D-A194-6C0D3F1F2020}" destId="{2578B0EC-4587-486A-952D-86F23C1FA0F7}" srcOrd="1" destOrd="0" presId="urn:microsoft.com/office/officeart/2005/8/layout/orgChart1"/>
    <dgm:cxn modelId="{F08D7963-9468-450F-8257-68AB2AC2F120}" type="presOf" srcId="{1CC4535C-37EC-4A6C-85B2-5E656BE38F15}" destId="{391F87BD-5727-48CB-BB00-2016A5246CEE}" srcOrd="0" destOrd="0" presId="urn:microsoft.com/office/officeart/2005/8/layout/orgChart1"/>
    <dgm:cxn modelId="{24A38A44-F1C0-49A0-86E3-DF7B47B287E7}" type="presOf" srcId="{E4739DD7-A691-4A58-9B94-2256FA49535A}" destId="{B75E697D-F721-4903-9E5B-66DFC4BEC88D}" srcOrd="0" destOrd="0" presId="urn:microsoft.com/office/officeart/2005/8/layout/orgChart1"/>
    <dgm:cxn modelId="{B44D8145-3D24-4106-83A4-E7178BCA62A2}" type="presOf" srcId="{B00E32A6-CE85-4DE7-BA7B-BCA9981D517B}" destId="{49F28A4B-4A9D-4298-B01C-0D19D8239B6B}" srcOrd="0" destOrd="0" presId="urn:microsoft.com/office/officeart/2005/8/layout/orgChart1"/>
    <dgm:cxn modelId="{63F58E45-8A51-4495-A99B-F5754387ACE2}" type="presOf" srcId="{AFCBC536-263B-42EC-9BF6-8F24BA9EEDE5}" destId="{F2164F40-2F12-4387-B5BD-5BD747B575E5}" srcOrd="0" destOrd="0" presId="urn:microsoft.com/office/officeart/2005/8/layout/orgChart1"/>
    <dgm:cxn modelId="{0B6ADE45-37AD-4DD4-8AAC-9F6A7250E300}" type="presOf" srcId="{1E37024E-EE7C-41D5-9319-E52A4FBE0C6A}" destId="{E7BE3DEA-EA7A-4448-8684-A3CFC8D2EFF7}" srcOrd="0" destOrd="0" presId="urn:microsoft.com/office/officeart/2005/8/layout/orgChart1"/>
    <dgm:cxn modelId="{6B8AF665-5A3F-4ABB-9DC1-6B2C42EC3ED5}" type="presOf" srcId="{1FDD3CE0-7CE2-4679-9090-15D11CCEC549}" destId="{699A4CFF-0EA3-4866-96CE-053AAD16C563}" srcOrd="0" destOrd="0" presId="urn:microsoft.com/office/officeart/2005/8/layout/orgChart1"/>
    <dgm:cxn modelId="{CB2D0246-4579-4071-9CAC-11A1061B9E9E}" type="presOf" srcId="{8AFB9C49-8860-4FDB-9787-583AA91CE5FF}" destId="{A5F9973B-1A8D-4EBC-BE6E-443B4B63475E}" srcOrd="0" destOrd="0" presId="urn:microsoft.com/office/officeart/2005/8/layout/orgChart1"/>
    <dgm:cxn modelId="{A3760966-A24E-4820-9D6D-E81FD98562A0}" srcId="{2BE7F327-E053-4C9F-AA3C-9921E9F23208}" destId="{C0F11073-D248-41E4-9E40-59E55C8EFB02}" srcOrd="5" destOrd="0" parTransId="{94F0B5C1-F425-4C57-9753-D9ABD740445F}" sibTransId="{D7B84EC0-D267-4F67-8257-8813F02A669E}"/>
    <dgm:cxn modelId="{2DC6366A-2C07-4C75-8F1F-2AB19669567E}" type="presOf" srcId="{ADFD454E-8DCD-4C02-A1FB-C2F1A7A53B9D}" destId="{B2926FA1-BCF0-4BD7-8F51-B9918962D740}" srcOrd="0" destOrd="0" presId="urn:microsoft.com/office/officeart/2005/8/layout/orgChart1"/>
    <dgm:cxn modelId="{BB05786A-3371-4042-A742-3FC238BB913E}" srcId="{24749063-A24B-49D8-80D6-7B5ED6088EF1}" destId="{ADFD454E-8DCD-4C02-A1FB-C2F1A7A53B9D}" srcOrd="0" destOrd="0" parTransId="{61EB403A-35EC-43BE-A80E-2BDBF80D9BD0}" sibTransId="{7BEE706F-0563-4BB2-9EAA-A7E8A3CD6FEF}"/>
    <dgm:cxn modelId="{60561F70-3F05-484D-9D7E-7B4EEDF849CB}" type="presOf" srcId="{967D19D2-859B-406B-A241-86FDB58E8701}" destId="{D74ABA85-4D66-4BC7-9AA1-9DCED68B372C}" srcOrd="0" destOrd="0" presId="urn:microsoft.com/office/officeart/2005/8/layout/orgChart1"/>
    <dgm:cxn modelId="{8E9B9551-4F40-420B-80A6-7C9B272003B1}" type="presOf" srcId="{56FC83F4-6419-49FF-B488-61D5E64BD900}" destId="{B623AF2C-54A2-49E5-9982-993FD413622C}" srcOrd="1" destOrd="0" presId="urn:microsoft.com/office/officeart/2005/8/layout/orgChart1"/>
    <dgm:cxn modelId="{3EDA8E72-F062-4B53-9016-4377D695E975}" type="presOf" srcId="{ADFD454E-8DCD-4C02-A1FB-C2F1A7A53B9D}" destId="{D39E34E8-9F91-43E8-B105-877B80BBF84B}" srcOrd="1" destOrd="0" presId="urn:microsoft.com/office/officeart/2005/8/layout/orgChart1"/>
    <dgm:cxn modelId="{CBF48774-564E-4477-A32A-3E26D78B4AA5}" type="presOf" srcId="{1E37024E-EE7C-41D5-9319-E52A4FBE0C6A}" destId="{3DF1A9DB-DB3E-462B-99B9-00CC195C5175}" srcOrd="1" destOrd="0" presId="urn:microsoft.com/office/officeart/2005/8/layout/orgChart1"/>
    <dgm:cxn modelId="{BA4A5475-FB1D-4ED1-8380-A529FE4E1A21}" srcId="{E146311D-46D5-4269-81C6-F32F0BB6CF07}" destId="{56FC83F4-6419-49FF-B488-61D5E64BD900}" srcOrd="0" destOrd="0" parTransId="{88A0F47F-4A29-42D8-B217-92155684CA27}" sibTransId="{3EA4506B-387D-4A5E-91C4-75327A154E4D}"/>
    <dgm:cxn modelId="{8E378176-3C78-41D9-9951-B03B458C52C2}" srcId="{F102E113-29BF-4E12-AD34-7968089AA95F}" destId="{CECA6D25-A571-4581-9327-A03293E8236B}" srcOrd="0" destOrd="0" parTransId="{1C2F52FD-28F0-4A3D-9A0C-160494FF8427}" sibTransId="{F4570E13-6702-4553-A937-9E118FD9414B}"/>
    <dgm:cxn modelId="{5DF46158-03A4-4F92-AA41-579E3CFF4E52}" type="presOf" srcId="{EAF56F77-30C6-4C21-B255-7D6C1900CF9C}" destId="{65631040-B3A3-4515-94C6-0715438D9992}" srcOrd="0" destOrd="0" presId="urn:microsoft.com/office/officeart/2005/8/layout/orgChart1"/>
    <dgm:cxn modelId="{8B227879-8B8A-444F-809C-B68B408BB9D6}" type="presOf" srcId="{7E5D45D3-F727-4FFD-9740-DB6D7DF3AB10}" destId="{71ADF55A-F996-4907-B5F2-730B8C564F62}" srcOrd="0" destOrd="0" presId="urn:microsoft.com/office/officeart/2005/8/layout/orgChart1"/>
    <dgm:cxn modelId="{0D87C159-00C1-49BA-BDAD-3BA1A34FC61A}" srcId="{2BE7F327-E053-4C9F-AA3C-9921E9F23208}" destId="{D44A6B16-6D82-4D61-AAE7-3C975B0A66A9}" srcOrd="3" destOrd="0" parTransId="{1CC4535C-37EC-4A6C-85B2-5E656BE38F15}" sibTransId="{EF2BC8A3-1919-4658-8B6E-C28FA9050D17}"/>
    <dgm:cxn modelId="{0B60667A-EA42-4DA1-A11C-A748B004E13D}" type="presOf" srcId="{F102E113-29BF-4E12-AD34-7968089AA95F}" destId="{0B9AC64D-139A-452F-8486-A3AA43070550}" srcOrd="0" destOrd="0" presId="urn:microsoft.com/office/officeart/2005/8/layout/orgChart1"/>
    <dgm:cxn modelId="{CB7B4D7A-825D-48B8-89EA-65C449FD9533}" type="presOf" srcId="{EA1AA9FC-B7FB-4191-9F9D-CD73757F7304}" destId="{8E71D088-C201-4D64-8207-18A056158AB6}" srcOrd="0" destOrd="0" presId="urn:microsoft.com/office/officeart/2005/8/layout/orgChart1"/>
    <dgm:cxn modelId="{5BA48B7C-2B92-4871-A212-2C9034239452}" type="presOf" srcId="{967D19D2-859B-406B-A241-86FDB58E8701}" destId="{026A39A1-DB55-492D-BFB7-7B1D2FF3D407}" srcOrd="1" destOrd="0" presId="urn:microsoft.com/office/officeart/2005/8/layout/orgChart1"/>
    <dgm:cxn modelId="{B677DD81-357D-4022-968D-8842B48A1C82}" type="presOf" srcId="{D44A6B16-6D82-4D61-AAE7-3C975B0A66A9}" destId="{519EC80C-B3F5-4344-9D70-07546394A3B4}" srcOrd="0" destOrd="0" presId="urn:microsoft.com/office/officeart/2005/8/layout/orgChart1"/>
    <dgm:cxn modelId="{0836C982-EEC0-49AE-9864-176E1106C028}" type="presOf" srcId="{ACE913BF-83C1-47A1-B679-24CE89D1F957}" destId="{9E7E9B5D-ACCC-49AE-9D70-F8F37A92B1FA}" srcOrd="1" destOrd="0" presId="urn:microsoft.com/office/officeart/2005/8/layout/orgChart1"/>
    <dgm:cxn modelId="{594DD386-FA43-4007-98FF-4FD49D1C9567}" type="presOf" srcId="{3D02A1B0-6FDF-426B-B8B0-6E7DFFBDDE8C}" destId="{019A2CFA-EA36-4497-B935-7D6BD8243AC2}" srcOrd="0" destOrd="0" presId="urn:microsoft.com/office/officeart/2005/8/layout/orgChart1"/>
    <dgm:cxn modelId="{976E9487-9A01-4A80-A4BE-7450572E0C8E}" type="presOf" srcId="{88A0F47F-4A29-42D8-B217-92155684CA27}" destId="{CB2A7870-6F21-459D-A710-14BCE8386A7A}" srcOrd="0" destOrd="0" presId="urn:microsoft.com/office/officeart/2005/8/layout/orgChart1"/>
    <dgm:cxn modelId="{7CC71888-8D96-48C8-A3C6-111BFFC13C90}" type="presOf" srcId="{BC30F95C-1D18-423B-B709-4CC88D1F6435}" destId="{E6F73A66-41E3-49A9-A386-2FBD0B2C9272}" srcOrd="1" destOrd="0" presId="urn:microsoft.com/office/officeart/2005/8/layout/orgChart1"/>
    <dgm:cxn modelId="{CDBAF78A-AF9A-4B89-923C-B046A73897F5}" srcId="{F102E113-29BF-4E12-AD34-7968089AA95F}" destId="{8AFB9C49-8860-4FDB-9787-583AA91CE5FF}" srcOrd="2" destOrd="0" parTransId="{E4739DD7-A691-4A58-9B94-2256FA49535A}" sibTransId="{0CAE7DCE-871E-45BA-A2A5-0C087AEFCA8A}"/>
    <dgm:cxn modelId="{1836268F-3D2E-42B6-8351-C9B4C79E9E73}" type="presOf" srcId="{94F0B5C1-F425-4C57-9753-D9ABD740445F}" destId="{5CA3831E-93BF-409D-B7AA-D371483492B9}" srcOrd="0" destOrd="0" presId="urn:microsoft.com/office/officeart/2005/8/layout/orgChart1"/>
    <dgm:cxn modelId="{72F1B898-3F71-4C79-9BC9-C9853D8ECFFD}" type="presOf" srcId="{C0F11073-D248-41E4-9E40-59E55C8EFB02}" destId="{86609D6C-80E7-4BF0-B839-0206E772632B}" srcOrd="1" destOrd="0" presId="urn:microsoft.com/office/officeart/2005/8/layout/orgChart1"/>
    <dgm:cxn modelId="{3AEA229B-BEBA-4BF7-85AA-E45B17F3C0A7}" type="presOf" srcId="{9368EB20-DDED-4B05-A312-4AE62FF30A2C}" destId="{FD973DFB-23A6-4CA4-AFBE-6CC4EBBB8A00}" srcOrd="0" destOrd="0" presId="urn:microsoft.com/office/officeart/2005/8/layout/orgChart1"/>
    <dgm:cxn modelId="{D0E37D9D-760D-4B02-AA67-A4C6D3B89EBC}" srcId="{F102E113-29BF-4E12-AD34-7968089AA95F}" destId="{62CB0DB0-E8C8-4A0D-A194-6C0D3F1F2020}" srcOrd="1" destOrd="0" parTransId="{193B2F2D-2CCE-4969-B8F7-6612793BC3CB}" sibTransId="{B16BBEEC-10DF-4F54-B448-7E78E52DF547}"/>
    <dgm:cxn modelId="{227BA69D-9C15-4938-A68C-B4936EF9707C}" type="presOf" srcId="{E146311D-46D5-4269-81C6-F32F0BB6CF07}" destId="{51B0669B-A5AB-4A2A-A71E-DFC8390EAFB7}" srcOrd="0" destOrd="0" presId="urn:microsoft.com/office/officeart/2005/8/layout/orgChart1"/>
    <dgm:cxn modelId="{436EF4A1-DA2E-4439-837C-F06018C887AC}" type="presOf" srcId="{32B4BCF8-E8E1-444A-896B-ED8758240778}" destId="{289C0225-CB05-4034-9A8F-441DB151027C}" srcOrd="0" destOrd="0" presId="urn:microsoft.com/office/officeart/2005/8/layout/orgChart1"/>
    <dgm:cxn modelId="{A53D96A7-8109-490C-A0A4-8F203D49FD03}" type="presOf" srcId="{BBA11554-570A-4901-ABBF-59170C8F3AA2}" destId="{57B02FBA-7900-434E-9BFB-A768C49F1339}" srcOrd="0" destOrd="0" presId="urn:microsoft.com/office/officeart/2005/8/layout/orgChart1"/>
    <dgm:cxn modelId="{8E2009AD-3166-4497-B908-FD0F09D27129}" type="presOf" srcId="{9005E54F-A5CB-4FE8-8B9C-432780CA05DA}" destId="{28D6CC54-941E-402C-B15C-6A0629128F67}" srcOrd="0" destOrd="0" presId="urn:microsoft.com/office/officeart/2005/8/layout/orgChart1"/>
    <dgm:cxn modelId="{730858AE-4B1B-47FD-830C-CEBEB0C99800}" type="presOf" srcId="{E146311D-46D5-4269-81C6-F32F0BB6CF07}" destId="{895EDED9-4546-45AB-8BAA-5421EB0114FD}" srcOrd="1" destOrd="0" presId="urn:microsoft.com/office/officeart/2005/8/layout/orgChart1"/>
    <dgm:cxn modelId="{8016DAAF-7D48-4122-8E09-67C436EADCE5}" type="presOf" srcId="{8AFB9C49-8860-4FDB-9787-583AA91CE5FF}" destId="{2CE93FF9-3311-4347-8590-03D232C35947}" srcOrd="1" destOrd="0" presId="urn:microsoft.com/office/officeart/2005/8/layout/orgChart1"/>
    <dgm:cxn modelId="{8ABC04B8-2CA8-4AF7-BC88-C871EA614F8A}" srcId="{E146311D-46D5-4269-81C6-F32F0BB6CF07}" destId="{9368EB20-DDED-4B05-A312-4AE62FF30A2C}" srcOrd="2" destOrd="0" parTransId="{AFCBC536-263B-42EC-9BF6-8F24BA9EEDE5}" sibTransId="{7B0C0932-9976-4D3B-909F-56C8572BFD58}"/>
    <dgm:cxn modelId="{E82D79C3-8C4C-4AF1-BF0F-70ED3A0ADB81}" srcId="{ADFD454E-8DCD-4C02-A1FB-C2F1A7A53B9D}" destId="{2BE7F327-E053-4C9F-AA3C-9921E9F23208}" srcOrd="3" destOrd="0" parTransId="{4DC390E0-5B97-4DF0-84E3-5476043A2618}" sibTransId="{AAEDE6E1-289C-4686-99F5-5C0689960DAB}"/>
    <dgm:cxn modelId="{1CAFF8C9-5F83-4507-A9F7-DC6AC54EED25}" type="presOf" srcId="{66C02EA3-DB16-4C69-81D7-52860605DB3C}" destId="{8E9C7113-4855-45D8-87B0-C282E2B6FD5E}" srcOrd="0" destOrd="0" presId="urn:microsoft.com/office/officeart/2005/8/layout/orgChart1"/>
    <dgm:cxn modelId="{83536DCB-0A4A-4CA2-A146-AE37BC913127}" type="presOf" srcId="{2B22770A-68A6-4491-84B4-C21F94E4BA71}" destId="{6CACD7C6-AA72-4BAD-8D67-C72CDF751D3C}" srcOrd="0" destOrd="0" presId="urn:microsoft.com/office/officeart/2005/8/layout/orgChart1"/>
    <dgm:cxn modelId="{CC906DCC-7138-4B3B-B753-55C896734DC9}" srcId="{ADFD454E-8DCD-4C02-A1FB-C2F1A7A53B9D}" destId="{F102E113-29BF-4E12-AD34-7968089AA95F}" srcOrd="2" destOrd="0" parTransId="{3D02A1B0-6FDF-426B-B8B0-6E7DFFBDDE8C}" sibTransId="{1D45AC60-31E6-4E6E-9CB6-4167FC2E7BA5}"/>
    <dgm:cxn modelId="{66A948D0-64C1-4540-8185-86F39D5AEDF5}" type="presOf" srcId="{2B22770A-68A6-4491-84B4-C21F94E4BA71}" destId="{3BB43D60-4AD5-4826-8AAD-D045AA4D445F}" srcOrd="1" destOrd="0" presId="urn:microsoft.com/office/officeart/2005/8/layout/orgChart1"/>
    <dgm:cxn modelId="{38C56FD1-DE80-447B-B778-2058D34EB2DA}" srcId="{2BE7F327-E053-4C9F-AA3C-9921E9F23208}" destId="{ACE913BF-83C1-47A1-B679-24CE89D1F957}" srcOrd="4" destOrd="0" parTransId="{EA1AA9FC-B7FB-4191-9F9D-CD73757F7304}" sibTransId="{7F914305-58E8-4ACC-9A8D-2E03DA984B01}"/>
    <dgm:cxn modelId="{34C7EDD3-3849-4357-AE30-4703A619EF2C}" type="presOf" srcId="{2BE7F327-E053-4C9F-AA3C-9921E9F23208}" destId="{9596C1CA-AD3E-43D2-AA70-C4EC381E9F52}" srcOrd="0" destOrd="0" presId="urn:microsoft.com/office/officeart/2005/8/layout/orgChart1"/>
    <dgm:cxn modelId="{A938D9D4-A5D8-4FB3-B9D1-D84C80F45DDA}" type="presOf" srcId="{66C02EA3-DB16-4C69-81D7-52860605DB3C}" destId="{49F3D3AB-7EE5-4667-977A-D1E127732CD4}" srcOrd="1" destOrd="0" presId="urn:microsoft.com/office/officeart/2005/8/layout/orgChart1"/>
    <dgm:cxn modelId="{52985CD6-0243-4DA5-A0F2-1E7BFD2C62A2}" type="presOf" srcId="{24749063-A24B-49D8-80D6-7B5ED6088EF1}" destId="{491628AB-5B5B-44AC-905B-10085D273974}" srcOrd="0" destOrd="0" presId="urn:microsoft.com/office/officeart/2005/8/layout/orgChart1"/>
    <dgm:cxn modelId="{AF2A9FD6-3C67-41E5-805C-4D082F8BD840}" type="presOf" srcId="{9368EB20-DDED-4B05-A312-4AE62FF30A2C}" destId="{CA9AB628-B3BD-47A7-B391-92EAD0E3EE83}" srcOrd="1" destOrd="0" presId="urn:microsoft.com/office/officeart/2005/8/layout/orgChart1"/>
    <dgm:cxn modelId="{7A7DDAD9-044D-4788-BFE2-0D1E4F4A612A}" type="presOf" srcId="{62CB0DB0-E8C8-4A0D-A194-6C0D3F1F2020}" destId="{1EE973E9-F675-4E8B-9804-37A8D24E4432}" srcOrd="0" destOrd="0" presId="urn:microsoft.com/office/officeart/2005/8/layout/orgChart1"/>
    <dgm:cxn modelId="{41BA1EDF-7C23-4038-84D7-CD858215FE4F}" type="presOf" srcId="{CECA6D25-A571-4581-9327-A03293E8236B}" destId="{33BF3397-0DA2-4F83-AE01-1E943546EE4F}" srcOrd="1" destOrd="0" presId="urn:microsoft.com/office/officeart/2005/8/layout/orgChart1"/>
    <dgm:cxn modelId="{834CF2E2-D71C-4541-8BD0-D22663B41D2C}" type="presOf" srcId="{CECA6D25-A571-4581-9327-A03293E8236B}" destId="{42AB8157-5A85-431F-980C-FDE60B4C5830}" srcOrd="0" destOrd="0" presId="urn:microsoft.com/office/officeart/2005/8/layout/orgChart1"/>
    <dgm:cxn modelId="{04A732E4-0924-4315-AF2B-D752AC1A2545}" srcId="{9005E54F-A5CB-4FE8-8B9C-432780CA05DA}" destId="{BC30F95C-1D18-423B-B709-4CC88D1F6435}" srcOrd="0" destOrd="0" parTransId="{E5057EA9-D422-4FB0-9302-4A3E3647F765}" sibTransId="{92FBBDDE-8FD5-4111-8F96-4D8F54E9FC12}"/>
    <dgm:cxn modelId="{C53045E6-C030-43AF-BC71-9BC0FB993859}" type="presOf" srcId="{BC30F95C-1D18-423B-B709-4CC88D1F6435}" destId="{75BDE8F7-C6ED-4B86-8ADD-B739F3EFB956}" srcOrd="0" destOrd="0" presId="urn:microsoft.com/office/officeart/2005/8/layout/orgChart1"/>
    <dgm:cxn modelId="{68AB48F1-B919-4733-B37C-F3DCBB890DE7}" type="presOf" srcId="{1C2F52FD-28F0-4A3D-9A0C-160494FF8427}" destId="{0287E21F-AFD5-4CAA-B33B-F283DE5535ED}" srcOrd="0" destOrd="0" presId="urn:microsoft.com/office/officeart/2005/8/layout/orgChart1"/>
    <dgm:cxn modelId="{D45F86F8-8D89-428B-98F0-7EB8E74FCC8C}" srcId="{2BE7F327-E053-4C9F-AA3C-9921E9F23208}" destId="{1E37024E-EE7C-41D5-9319-E52A4FBE0C6A}" srcOrd="0" destOrd="0" parTransId="{338DEAAD-CAAD-4FD6-B95C-AEDDC4A3059A}" sibTransId="{319B4827-904D-48A4-9C73-FD7A9C33E56C}"/>
    <dgm:cxn modelId="{C327ADFA-C729-47CE-8549-D540CAB65821}" type="presOf" srcId="{4DC390E0-5B97-4DF0-84E3-5476043A2618}" destId="{444A910D-E1E6-4C35-A78C-D8B749577ED9}" srcOrd="0" destOrd="0" presId="urn:microsoft.com/office/officeart/2005/8/layout/orgChart1"/>
    <dgm:cxn modelId="{6F8172FE-AF23-4E6E-ABE5-B5AAC416EE09}" srcId="{ADFD454E-8DCD-4C02-A1FB-C2F1A7A53B9D}" destId="{9005E54F-A5CB-4FE8-8B9C-432780CA05DA}" srcOrd="0" destOrd="0" parTransId="{7E5D45D3-F727-4FFD-9740-DB6D7DF3AB10}" sibTransId="{F389DD98-E10B-44C8-9364-17D044ADB0CE}"/>
    <dgm:cxn modelId="{FCE8A567-EF4E-489F-9F51-CDB6D6FF0904}" type="presParOf" srcId="{491628AB-5B5B-44AC-905B-10085D273974}" destId="{A5C41D5F-78A6-4F89-A333-AD5C003BC386}" srcOrd="0" destOrd="0" presId="urn:microsoft.com/office/officeart/2005/8/layout/orgChart1"/>
    <dgm:cxn modelId="{2878BCCC-87D1-4C3D-B7E6-FCE7BF0616FC}" type="presParOf" srcId="{A5C41D5F-78A6-4F89-A333-AD5C003BC386}" destId="{9CD08F1B-88E5-4B84-B771-1B9E05369F29}" srcOrd="0" destOrd="0" presId="urn:microsoft.com/office/officeart/2005/8/layout/orgChart1"/>
    <dgm:cxn modelId="{F56080A6-D766-44C6-BE62-95A85763FD38}" type="presParOf" srcId="{9CD08F1B-88E5-4B84-B771-1B9E05369F29}" destId="{B2926FA1-BCF0-4BD7-8F51-B9918962D740}" srcOrd="0" destOrd="0" presId="urn:microsoft.com/office/officeart/2005/8/layout/orgChart1"/>
    <dgm:cxn modelId="{5416B513-460E-464F-B48B-840D07918B51}" type="presParOf" srcId="{9CD08F1B-88E5-4B84-B771-1B9E05369F29}" destId="{D39E34E8-9F91-43E8-B105-877B80BBF84B}" srcOrd="1" destOrd="0" presId="urn:microsoft.com/office/officeart/2005/8/layout/orgChart1"/>
    <dgm:cxn modelId="{59B18605-1EE3-49F3-9547-03664DCE3D0C}" type="presParOf" srcId="{A5C41D5F-78A6-4F89-A333-AD5C003BC386}" destId="{95B36DF7-511B-4550-8B1D-7B4452FAC753}" srcOrd="1" destOrd="0" presId="urn:microsoft.com/office/officeart/2005/8/layout/orgChart1"/>
    <dgm:cxn modelId="{D1E36FF9-56AA-4667-A9AF-9DFCA0276BAB}" type="presParOf" srcId="{95B36DF7-511B-4550-8B1D-7B4452FAC753}" destId="{71ADF55A-F996-4907-B5F2-730B8C564F62}" srcOrd="0" destOrd="0" presId="urn:microsoft.com/office/officeart/2005/8/layout/orgChart1"/>
    <dgm:cxn modelId="{E5294481-885A-4CAD-BFD3-DFB89EB681E2}" type="presParOf" srcId="{95B36DF7-511B-4550-8B1D-7B4452FAC753}" destId="{FC8D52F7-6A2E-4234-B139-5E2416C1EFC2}" srcOrd="1" destOrd="0" presId="urn:microsoft.com/office/officeart/2005/8/layout/orgChart1"/>
    <dgm:cxn modelId="{5AEB6F63-31A9-4765-8AC5-2CA5DA750738}" type="presParOf" srcId="{FC8D52F7-6A2E-4234-B139-5E2416C1EFC2}" destId="{EC97429F-A555-40C7-AE9D-62F2D806F91F}" srcOrd="0" destOrd="0" presId="urn:microsoft.com/office/officeart/2005/8/layout/orgChart1"/>
    <dgm:cxn modelId="{B7609AAB-7228-49DB-ABEF-9E0486832704}" type="presParOf" srcId="{EC97429F-A555-40C7-AE9D-62F2D806F91F}" destId="{28D6CC54-941E-402C-B15C-6A0629128F67}" srcOrd="0" destOrd="0" presId="urn:microsoft.com/office/officeart/2005/8/layout/orgChart1"/>
    <dgm:cxn modelId="{9C9FD293-7B14-4BBB-B641-80FCCEA0FB1A}" type="presParOf" srcId="{EC97429F-A555-40C7-AE9D-62F2D806F91F}" destId="{0DE0879D-F705-47B5-B1A4-BD52347658ED}" srcOrd="1" destOrd="0" presId="urn:microsoft.com/office/officeart/2005/8/layout/orgChart1"/>
    <dgm:cxn modelId="{E26B4BE3-BF98-4D5E-B58B-0679C9C959F2}" type="presParOf" srcId="{FC8D52F7-6A2E-4234-B139-5E2416C1EFC2}" destId="{9919B5E2-2ADA-48F4-ACBC-65809E90F298}" srcOrd="1" destOrd="0" presId="urn:microsoft.com/office/officeart/2005/8/layout/orgChart1"/>
    <dgm:cxn modelId="{8E22C5F2-48DE-4F9C-881A-4FCE5C4AD3D5}" type="presParOf" srcId="{9919B5E2-2ADA-48F4-ACBC-65809E90F298}" destId="{798F5B1C-8E44-4799-9484-38B93C72CF5E}" srcOrd="0" destOrd="0" presId="urn:microsoft.com/office/officeart/2005/8/layout/orgChart1"/>
    <dgm:cxn modelId="{9933B3FE-4B93-4450-B106-9027CB24CE41}" type="presParOf" srcId="{9919B5E2-2ADA-48F4-ACBC-65809E90F298}" destId="{DFFB6F5B-80A8-4FE1-B1F7-420A0ADFB786}" srcOrd="1" destOrd="0" presId="urn:microsoft.com/office/officeart/2005/8/layout/orgChart1"/>
    <dgm:cxn modelId="{9D6AB6A3-5A3B-4461-B077-27825D22AEBB}" type="presParOf" srcId="{DFFB6F5B-80A8-4FE1-B1F7-420A0ADFB786}" destId="{C87E896E-C503-4492-A814-162300FEB420}" srcOrd="0" destOrd="0" presId="urn:microsoft.com/office/officeart/2005/8/layout/orgChart1"/>
    <dgm:cxn modelId="{30C8FFDD-0DCD-4F42-8226-BFCA4B1C65FA}" type="presParOf" srcId="{C87E896E-C503-4492-A814-162300FEB420}" destId="{75BDE8F7-C6ED-4B86-8ADD-B739F3EFB956}" srcOrd="0" destOrd="0" presId="urn:microsoft.com/office/officeart/2005/8/layout/orgChart1"/>
    <dgm:cxn modelId="{1A2932C0-FCD2-4E17-91D4-F3AE70F27EF4}" type="presParOf" srcId="{C87E896E-C503-4492-A814-162300FEB420}" destId="{E6F73A66-41E3-49A9-A386-2FBD0B2C9272}" srcOrd="1" destOrd="0" presId="urn:microsoft.com/office/officeart/2005/8/layout/orgChart1"/>
    <dgm:cxn modelId="{64D663E0-41CA-457A-B39D-A529FBB8AF41}" type="presParOf" srcId="{DFFB6F5B-80A8-4FE1-B1F7-420A0ADFB786}" destId="{0983F26D-150F-4D51-A1F6-75253C37841A}" srcOrd="1" destOrd="0" presId="urn:microsoft.com/office/officeart/2005/8/layout/orgChart1"/>
    <dgm:cxn modelId="{3A6E9845-05A2-44E7-84FD-A84D7252F6BB}" type="presParOf" srcId="{DFFB6F5B-80A8-4FE1-B1F7-420A0ADFB786}" destId="{ACCE8711-8921-44D4-9A9B-C096EE6423D9}" srcOrd="2" destOrd="0" presId="urn:microsoft.com/office/officeart/2005/8/layout/orgChart1"/>
    <dgm:cxn modelId="{AE0EB15B-1423-4B90-BFEC-0381EA58B258}" type="presParOf" srcId="{FC8D52F7-6A2E-4234-B139-5E2416C1EFC2}" destId="{0BDEFC59-F46B-4784-AC6F-424CF5887240}" srcOrd="2" destOrd="0" presId="urn:microsoft.com/office/officeart/2005/8/layout/orgChart1"/>
    <dgm:cxn modelId="{1D0F781F-FB49-4679-979B-9179F81FDEFF}" type="presParOf" srcId="{95B36DF7-511B-4550-8B1D-7B4452FAC753}" destId="{65631040-B3A3-4515-94C6-0715438D9992}" srcOrd="2" destOrd="0" presId="urn:microsoft.com/office/officeart/2005/8/layout/orgChart1"/>
    <dgm:cxn modelId="{4E39A5B5-C185-4D18-81CF-839BEC976076}" type="presParOf" srcId="{95B36DF7-511B-4550-8B1D-7B4452FAC753}" destId="{2B977425-CDC1-4C4C-A5BF-E00230EB536B}" srcOrd="3" destOrd="0" presId="urn:microsoft.com/office/officeart/2005/8/layout/orgChart1"/>
    <dgm:cxn modelId="{8172374D-EAC4-4EA6-BC18-C8C102A06FDA}" type="presParOf" srcId="{2B977425-CDC1-4C4C-A5BF-E00230EB536B}" destId="{A57AA6A1-0C46-4CAE-8095-D511F0B0255A}" srcOrd="0" destOrd="0" presId="urn:microsoft.com/office/officeart/2005/8/layout/orgChart1"/>
    <dgm:cxn modelId="{B96E568A-7A9D-4477-B985-57379EFCBF7E}" type="presParOf" srcId="{A57AA6A1-0C46-4CAE-8095-D511F0B0255A}" destId="{51B0669B-A5AB-4A2A-A71E-DFC8390EAFB7}" srcOrd="0" destOrd="0" presId="urn:microsoft.com/office/officeart/2005/8/layout/orgChart1"/>
    <dgm:cxn modelId="{3EC19BCF-495D-42B9-9576-4C7F69DE8BDA}" type="presParOf" srcId="{A57AA6A1-0C46-4CAE-8095-D511F0B0255A}" destId="{895EDED9-4546-45AB-8BAA-5421EB0114FD}" srcOrd="1" destOrd="0" presId="urn:microsoft.com/office/officeart/2005/8/layout/orgChart1"/>
    <dgm:cxn modelId="{6CEFF70A-CA26-4C6B-A7C4-60A3DD6DB880}" type="presParOf" srcId="{2B977425-CDC1-4C4C-A5BF-E00230EB536B}" destId="{1FD85F55-5A69-4C16-B7E9-23E125D56CA6}" srcOrd="1" destOrd="0" presId="urn:microsoft.com/office/officeart/2005/8/layout/orgChart1"/>
    <dgm:cxn modelId="{510F432E-BCFA-4F06-A208-0D1230C7477F}" type="presParOf" srcId="{1FD85F55-5A69-4C16-B7E9-23E125D56CA6}" destId="{CB2A7870-6F21-459D-A710-14BCE8386A7A}" srcOrd="0" destOrd="0" presId="urn:microsoft.com/office/officeart/2005/8/layout/orgChart1"/>
    <dgm:cxn modelId="{1C9236BB-A909-4B03-B5A7-BA6050A90954}" type="presParOf" srcId="{1FD85F55-5A69-4C16-B7E9-23E125D56CA6}" destId="{7A642BD4-16F2-4E9B-9549-A5C4F34EBCD8}" srcOrd="1" destOrd="0" presId="urn:microsoft.com/office/officeart/2005/8/layout/orgChart1"/>
    <dgm:cxn modelId="{62B615CD-3070-4BDF-8040-9D2DFB2CB253}" type="presParOf" srcId="{7A642BD4-16F2-4E9B-9549-A5C4F34EBCD8}" destId="{515CFFC8-F5DA-42A4-AF81-2D1CBBD5CD1B}" srcOrd="0" destOrd="0" presId="urn:microsoft.com/office/officeart/2005/8/layout/orgChart1"/>
    <dgm:cxn modelId="{34235152-B9FF-425E-824B-6B1ECCEB6334}" type="presParOf" srcId="{515CFFC8-F5DA-42A4-AF81-2D1CBBD5CD1B}" destId="{AA22ADD7-7B1F-4D82-82BA-C242B9A91A09}" srcOrd="0" destOrd="0" presId="urn:microsoft.com/office/officeart/2005/8/layout/orgChart1"/>
    <dgm:cxn modelId="{7A6404CB-E50C-43CE-8998-7F0350B3227C}" type="presParOf" srcId="{515CFFC8-F5DA-42A4-AF81-2D1CBBD5CD1B}" destId="{B623AF2C-54A2-49E5-9982-993FD413622C}" srcOrd="1" destOrd="0" presId="urn:microsoft.com/office/officeart/2005/8/layout/orgChart1"/>
    <dgm:cxn modelId="{F4EB54CB-FBAD-48ED-AC24-03336043EE5F}" type="presParOf" srcId="{7A642BD4-16F2-4E9B-9549-A5C4F34EBCD8}" destId="{BA01BC85-4ACB-4301-B4EA-A0803E6FE929}" srcOrd="1" destOrd="0" presId="urn:microsoft.com/office/officeart/2005/8/layout/orgChart1"/>
    <dgm:cxn modelId="{BAF9A806-4D6B-4D7F-BDED-47E72ADF98E6}" type="presParOf" srcId="{7A642BD4-16F2-4E9B-9549-A5C4F34EBCD8}" destId="{1705ACF3-1819-43DF-9FBA-246896E8281E}" srcOrd="2" destOrd="0" presId="urn:microsoft.com/office/officeart/2005/8/layout/orgChart1"/>
    <dgm:cxn modelId="{1E9FF374-D569-4921-B7C0-5A1F5B40C523}" type="presParOf" srcId="{1FD85F55-5A69-4C16-B7E9-23E125D56CA6}" destId="{289C0225-CB05-4034-9A8F-441DB151027C}" srcOrd="2" destOrd="0" presId="urn:microsoft.com/office/officeart/2005/8/layout/orgChart1"/>
    <dgm:cxn modelId="{9DB0DD91-B477-4ED1-8F5D-1688948F81CF}" type="presParOf" srcId="{1FD85F55-5A69-4C16-B7E9-23E125D56CA6}" destId="{F682CEC5-5A4B-4492-85E6-5FFE03AF9495}" srcOrd="3" destOrd="0" presId="urn:microsoft.com/office/officeart/2005/8/layout/orgChart1"/>
    <dgm:cxn modelId="{3B8A88B0-B69E-4862-88AA-A0D6CB62F3D6}" type="presParOf" srcId="{F682CEC5-5A4B-4492-85E6-5FFE03AF9495}" destId="{495B6BD1-A60B-45FA-9A00-E93D8E95CFF8}" srcOrd="0" destOrd="0" presId="urn:microsoft.com/office/officeart/2005/8/layout/orgChart1"/>
    <dgm:cxn modelId="{10F11A11-7257-4EBE-8E84-E84CCD789972}" type="presParOf" srcId="{495B6BD1-A60B-45FA-9A00-E93D8E95CFF8}" destId="{D74ABA85-4D66-4BC7-9AA1-9DCED68B372C}" srcOrd="0" destOrd="0" presId="urn:microsoft.com/office/officeart/2005/8/layout/orgChart1"/>
    <dgm:cxn modelId="{1DB59538-8434-41BD-BE2A-53B9C5DE2105}" type="presParOf" srcId="{495B6BD1-A60B-45FA-9A00-E93D8E95CFF8}" destId="{026A39A1-DB55-492D-BFB7-7B1D2FF3D407}" srcOrd="1" destOrd="0" presId="urn:microsoft.com/office/officeart/2005/8/layout/orgChart1"/>
    <dgm:cxn modelId="{452F1690-4857-415F-8A48-5480F666E20C}" type="presParOf" srcId="{F682CEC5-5A4B-4492-85E6-5FFE03AF9495}" destId="{6448BCE5-C1B0-4632-B246-11EA27D7C79C}" srcOrd="1" destOrd="0" presId="urn:microsoft.com/office/officeart/2005/8/layout/orgChart1"/>
    <dgm:cxn modelId="{4F75EE4D-D10C-4E52-8C4B-831ECA180009}" type="presParOf" srcId="{F682CEC5-5A4B-4492-85E6-5FFE03AF9495}" destId="{022926D1-EB32-4808-AE60-72341FD429E6}" srcOrd="2" destOrd="0" presId="urn:microsoft.com/office/officeart/2005/8/layout/orgChart1"/>
    <dgm:cxn modelId="{27D7044E-C8A5-456B-9FDD-F0EAF8A453EE}" type="presParOf" srcId="{1FD85F55-5A69-4C16-B7E9-23E125D56CA6}" destId="{F2164F40-2F12-4387-B5BD-5BD747B575E5}" srcOrd="4" destOrd="0" presId="urn:microsoft.com/office/officeart/2005/8/layout/orgChart1"/>
    <dgm:cxn modelId="{B259B392-41E8-4940-A098-67E40D95602C}" type="presParOf" srcId="{1FD85F55-5A69-4C16-B7E9-23E125D56CA6}" destId="{00BC7475-8D90-4C70-8096-980A7CB98915}" srcOrd="5" destOrd="0" presId="urn:microsoft.com/office/officeart/2005/8/layout/orgChart1"/>
    <dgm:cxn modelId="{B610CAF0-2B22-468A-B72B-92146F4E8226}" type="presParOf" srcId="{00BC7475-8D90-4C70-8096-980A7CB98915}" destId="{1B0CB460-2AF2-4FA3-85E4-22312C1E9B41}" srcOrd="0" destOrd="0" presId="urn:microsoft.com/office/officeart/2005/8/layout/orgChart1"/>
    <dgm:cxn modelId="{80DAFDAA-7505-499C-A3F5-D7AF4A65DA20}" type="presParOf" srcId="{1B0CB460-2AF2-4FA3-85E4-22312C1E9B41}" destId="{FD973DFB-23A6-4CA4-AFBE-6CC4EBBB8A00}" srcOrd="0" destOrd="0" presId="urn:microsoft.com/office/officeart/2005/8/layout/orgChart1"/>
    <dgm:cxn modelId="{4E50817F-53CE-4464-A440-CF09463C16AF}" type="presParOf" srcId="{1B0CB460-2AF2-4FA3-85E4-22312C1E9B41}" destId="{CA9AB628-B3BD-47A7-B391-92EAD0E3EE83}" srcOrd="1" destOrd="0" presId="urn:microsoft.com/office/officeart/2005/8/layout/orgChart1"/>
    <dgm:cxn modelId="{95E88832-54D6-4A3F-A50D-685F18062815}" type="presParOf" srcId="{00BC7475-8D90-4C70-8096-980A7CB98915}" destId="{EC1013B1-A1AD-4B4D-BE31-0F47659F4DFD}" srcOrd="1" destOrd="0" presId="urn:microsoft.com/office/officeart/2005/8/layout/orgChart1"/>
    <dgm:cxn modelId="{F255EC68-C056-4264-B936-CF4C01DC4DAD}" type="presParOf" srcId="{00BC7475-8D90-4C70-8096-980A7CB98915}" destId="{E0177C75-E99D-4364-8055-321960C34E2E}" srcOrd="2" destOrd="0" presId="urn:microsoft.com/office/officeart/2005/8/layout/orgChart1"/>
    <dgm:cxn modelId="{34584836-36A7-41C7-8343-98FB00CF34DC}" type="presParOf" srcId="{2B977425-CDC1-4C4C-A5BF-E00230EB536B}" destId="{9517DC76-94DD-4E39-AF19-3C0EB2D44ED7}" srcOrd="2" destOrd="0" presId="urn:microsoft.com/office/officeart/2005/8/layout/orgChart1"/>
    <dgm:cxn modelId="{CB8D2B01-3E00-4C88-B098-4475FB461F32}" type="presParOf" srcId="{95B36DF7-511B-4550-8B1D-7B4452FAC753}" destId="{019A2CFA-EA36-4497-B935-7D6BD8243AC2}" srcOrd="4" destOrd="0" presId="urn:microsoft.com/office/officeart/2005/8/layout/orgChart1"/>
    <dgm:cxn modelId="{359049F5-0B68-4B2B-B2AF-818BDEC0194E}" type="presParOf" srcId="{95B36DF7-511B-4550-8B1D-7B4452FAC753}" destId="{8293D4F0-F0DE-4787-B06D-D421626218E0}" srcOrd="5" destOrd="0" presId="urn:microsoft.com/office/officeart/2005/8/layout/orgChart1"/>
    <dgm:cxn modelId="{942CE009-6C03-40A6-93E6-550573CEC294}" type="presParOf" srcId="{8293D4F0-F0DE-4787-B06D-D421626218E0}" destId="{364E4071-8AA7-43B0-89A1-851B7399B590}" srcOrd="0" destOrd="0" presId="urn:microsoft.com/office/officeart/2005/8/layout/orgChart1"/>
    <dgm:cxn modelId="{7D5E401E-7950-4540-9D33-EEE74005D8EA}" type="presParOf" srcId="{364E4071-8AA7-43B0-89A1-851B7399B590}" destId="{0B9AC64D-139A-452F-8486-A3AA43070550}" srcOrd="0" destOrd="0" presId="urn:microsoft.com/office/officeart/2005/8/layout/orgChart1"/>
    <dgm:cxn modelId="{3AA8C283-CC9D-4363-9305-BCAB41FC850A}" type="presParOf" srcId="{364E4071-8AA7-43B0-89A1-851B7399B590}" destId="{75E5C77D-0036-4134-A11C-4E990518923E}" srcOrd="1" destOrd="0" presId="urn:microsoft.com/office/officeart/2005/8/layout/orgChart1"/>
    <dgm:cxn modelId="{32B0FCCC-B671-4495-81D1-478879654ED7}" type="presParOf" srcId="{8293D4F0-F0DE-4787-B06D-D421626218E0}" destId="{2FA690C7-9FE9-45F0-9E64-FD514072AC5E}" srcOrd="1" destOrd="0" presId="urn:microsoft.com/office/officeart/2005/8/layout/orgChart1"/>
    <dgm:cxn modelId="{CB3221B3-F18D-4EA3-B919-56EE7F07D246}" type="presParOf" srcId="{2FA690C7-9FE9-45F0-9E64-FD514072AC5E}" destId="{0287E21F-AFD5-4CAA-B33B-F283DE5535ED}" srcOrd="0" destOrd="0" presId="urn:microsoft.com/office/officeart/2005/8/layout/orgChart1"/>
    <dgm:cxn modelId="{FA15CD38-3D04-489E-B194-8B99CFEA4918}" type="presParOf" srcId="{2FA690C7-9FE9-45F0-9E64-FD514072AC5E}" destId="{6DB68635-DCF4-4B4E-AE25-BBCABD3A4C6A}" srcOrd="1" destOrd="0" presId="urn:microsoft.com/office/officeart/2005/8/layout/orgChart1"/>
    <dgm:cxn modelId="{F74B065E-1895-4875-947A-8A597B04C1FA}" type="presParOf" srcId="{6DB68635-DCF4-4B4E-AE25-BBCABD3A4C6A}" destId="{336A8246-071D-400C-93AC-5CA1CEE5CB5F}" srcOrd="0" destOrd="0" presId="urn:microsoft.com/office/officeart/2005/8/layout/orgChart1"/>
    <dgm:cxn modelId="{31D3416A-4984-43EE-8457-150C4F7B12E9}" type="presParOf" srcId="{336A8246-071D-400C-93AC-5CA1CEE5CB5F}" destId="{42AB8157-5A85-431F-980C-FDE60B4C5830}" srcOrd="0" destOrd="0" presId="urn:microsoft.com/office/officeart/2005/8/layout/orgChart1"/>
    <dgm:cxn modelId="{E35E7107-B23D-4FFE-99F5-7823832825BF}" type="presParOf" srcId="{336A8246-071D-400C-93AC-5CA1CEE5CB5F}" destId="{33BF3397-0DA2-4F83-AE01-1E943546EE4F}" srcOrd="1" destOrd="0" presId="urn:microsoft.com/office/officeart/2005/8/layout/orgChart1"/>
    <dgm:cxn modelId="{C406E2A2-E438-479D-A056-A9AC72B96B82}" type="presParOf" srcId="{6DB68635-DCF4-4B4E-AE25-BBCABD3A4C6A}" destId="{777200F0-7DB9-4F7C-8A2F-86B2BD72D362}" srcOrd="1" destOrd="0" presId="urn:microsoft.com/office/officeart/2005/8/layout/orgChart1"/>
    <dgm:cxn modelId="{76E1E73C-EBE6-455E-9C95-749D98C9DCB5}" type="presParOf" srcId="{6DB68635-DCF4-4B4E-AE25-BBCABD3A4C6A}" destId="{B63E7AC7-7C27-4EDA-BBDD-0DA0B0AD6B72}" srcOrd="2" destOrd="0" presId="urn:microsoft.com/office/officeart/2005/8/layout/orgChart1"/>
    <dgm:cxn modelId="{4E656C9A-078C-4D4E-BFD9-880BD3FDDC94}" type="presParOf" srcId="{2FA690C7-9FE9-45F0-9E64-FD514072AC5E}" destId="{7E89BCAE-EAA8-4B9A-9396-A564750AC555}" srcOrd="2" destOrd="0" presId="urn:microsoft.com/office/officeart/2005/8/layout/orgChart1"/>
    <dgm:cxn modelId="{33689C47-136A-4F59-ACA8-C65D54C273FC}" type="presParOf" srcId="{2FA690C7-9FE9-45F0-9E64-FD514072AC5E}" destId="{08603D60-0DB9-4CA2-9BFA-77AEB60A5158}" srcOrd="3" destOrd="0" presId="urn:microsoft.com/office/officeart/2005/8/layout/orgChart1"/>
    <dgm:cxn modelId="{9E4A30AE-CC07-44A3-8ED5-2FAD8CEDD63C}" type="presParOf" srcId="{08603D60-0DB9-4CA2-9BFA-77AEB60A5158}" destId="{BC1CFEE2-2BF7-4674-89D9-9D5BEC174230}" srcOrd="0" destOrd="0" presId="urn:microsoft.com/office/officeart/2005/8/layout/orgChart1"/>
    <dgm:cxn modelId="{59DA212E-47C0-4DB6-AF16-ABDD0D340CFA}" type="presParOf" srcId="{BC1CFEE2-2BF7-4674-89D9-9D5BEC174230}" destId="{1EE973E9-F675-4E8B-9804-37A8D24E4432}" srcOrd="0" destOrd="0" presId="urn:microsoft.com/office/officeart/2005/8/layout/orgChart1"/>
    <dgm:cxn modelId="{396E610F-5764-4945-BFFD-7611502046C8}" type="presParOf" srcId="{BC1CFEE2-2BF7-4674-89D9-9D5BEC174230}" destId="{2578B0EC-4587-486A-952D-86F23C1FA0F7}" srcOrd="1" destOrd="0" presId="urn:microsoft.com/office/officeart/2005/8/layout/orgChart1"/>
    <dgm:cxn modelId="{4AF51848-9543-4F4E-ACB4-15DA1D9990A8}" type="presParOf" srcId="{08603D60-0DB9-4CA2-9BFA-77AEB60A5158}" destId="{DA4B8F2C-0039-41FA-ADF0-4B34E38BBC5B}" srcOrd="1" destOrd="0" presId="urn:microsoft.com/office/officeart/2005/8/layout/orgChart1"/>
    <dgm:cxn modelId="{628E5B94-AB85-4EBB-9574-D908BC12DC79}" type="presParOf" srcId="{08603D60-0DB9-4CA2-9BFA-77AEB60A5158}" destId="{ACB99278-B603-4879-85CB-609815AD10E4}" srcOrd="2" destOrd="0" presId="urn:microsoft.com/office/officeart/2005/8/layout/orgChart1"/>
    <dgm:cxn modelId="{751318BE-D68F-44A6-BBB7-13E567974827}" type="presParOf" srcId="{2FA690C7-9FE9-45F0-9E64-FD514072AC5E}" destId="{B75E697D-F721-4903-9E5B-66DFC4BEC88D}" srcOrd="4" destOrd="0" presId="urn:microsoft.com/office/officeart/2005/8/layout/orgChart1"/>
    <dgm:cxn modelId="{D692C1CD-8C8D-4469-ABE6-3EAE2A3E0B51}" type="presParOf" srcId="{2FA690C7-9FE9-45F0-9E64-FD514072AC5E}" destId="{7D144815-539F-4640-8756-6DF88D90261C}" srcOrd="5" destOrd="0" presId="urn:microsoft.com/office/officeart/2005/8/layout/orgChart1"/>
    <dgm:cxn modelId="{0922FF98-C05A-4EC1-A6A1-8D8B79D093CD}" type="presParOf" srcId="{7D144815-539F-4640-8756-6DF88D90261C}" destId="{1DA6BDAF-1361-4CB1-8C8E-140F998FC0ED}" srcOrd="0" destOrd="0" presId="urn:microsoft.com/office/officeart/2005/8/layout/orgChart1"/>
    <dgm:cxn modelId="{ABF2473D-ABF9-4D00-9800-4A8F16B07C2B}" type="presParOf" srcId="{1DA6BDAF-1361-4CB1-8C8E-140F998FC0ED}" destId="{A5F9973B-1A8D-4EBC-BE6E-443B4B63475E}" srcOrd="0" destOrd="0" presId="urn:microsoft.com/office/officeart/2005/8/layout/orgChart1"/>
    <dgm:cxn modelId="{15A83004-B31F-41DC-84F2-66A6D9C13736}" type="presParOf" srcId="{1DA6BDAF-1361-4CB1-8C8E-140F998FC0ED}" destId="{2CE93FF9-3311-4347-8590-03D232C35947}" srcOrd="1" destOrd="0" presId="urn:microsoft.com/office/officeart/2005/8/layout/orgChart1"/>
    <dgm:cxn modelId="{0A105607-E622-49DE-99EC-26892371B9C9}" type="presParOf" srcId="{7D144815-539F-4640-8756-6DF88D90261C}" destId="{0E91604F-FCCC-43D3-8936-7D2921EC1D7A}" srcOrd="1" destOrd="0" presId="urn:microsoft.com/office/officeart/2005/8/layout/orgChart1"/>
    <dgm:cxn modelId="{A7C9893E-5C46-4FFC-8366-43F2990E49F1}" type="presParOf" srcId="{7D144815-539F-4640-8756-6DF88D90261C}" destId="{6379578C-F9E0-4DB4-AB50-6B2D37FF81DE}" srcOrd="2" destOrd="0" presId="urn:microsoft.com/office/officeart/2005/8/layout/orgChart1"/>
    <dgm:cxn modelId="{A72519F3-8FE5-43EF-8CB7-3E6F55270DC6}" type="presParOf" srcId="{8293D4F0-F0DE-4787-B06D-D421626218E0}" destId="{05D7E27E-794C-4260-827B-89F546C55376}" srcOrd="2" destOrd="0" presId="urn:microsoft.com/office/officeart/2005/8/layout/orgChart1"/>
    <dgm:cxn modelId="{E5D23772-E1D4-47C9-B5E0-B70A8794C2D2}" type="presParOf" srcId="{95B36DF7-511B-4550-8B1D-7B4452FAC753}" destId="{444A910D-E1E6-4C35-A78C-D8B749577ED9}" srcOrd="6" destOrd="0" presId="urn:microsoft.com/office/officeart/2005/8/layout/orgChart1"/>
    <dgm:cxn modelId="{55E0AAEA-C7F3-4209-81FB-4871EC89B271}" type="presParOf" srcId="{95B36DF7-511B-4550-8B1D-7B4452FAC753}" destId="{AF0FC0DE-2CD2-4425-ADDA-0442AE6398A3}" srcOrd="7" destOrd="0" presId="urn:microsoft.com/office/officeart/2005/8/layout/orgChart1"/>
    <dgm:cxn modelId="{A4B329DA-8A0A-479A-8AD9-D9ACD74131DB}" type="presParOf" srcId="{AF0FC0DE-2CD2-4425-ADDA-0442AE6398A3}" destId="{C93D2ADA-ED13-4F8B-9407-A31873BF64BE}" srcOrd="0" destOrd="0" presId="urn:microsoft.com/office/officeart/2005/8/layout/orgChart1"/>
    <dgm:cxn modelId="{715F2137-9D53-4F41-89AF-228222661D12}" type="presParOf" srcId="{C93D2ADA-ED13-4F8B-9407-A31873BF64BE}" destId="{9596C1CA-AD3E-43D2-AA70-C4EC381E9F52}" srcOrd="0" destOrd="0" presId="urn:microsoft.com/office/officeart/2005/8/layout/orgChart1"/>
    <dgm:cxn modelId="{DD070BEB-D7B9-46F9-A4E5-4CA452368BCA}" type="presParOf" srcId="{C93D2ADA-ED13-4F8B-9407-A31873BF64BE}" destId="{505C75E6-63F2-44EB-9D31-2F005295708C}" srcOrd="1" destOrd="0" presId="urn:microsoft.com/office/officeart/2005/8/layout/orgChart1"/>
    <dgm:cxn modelId="{A00A2EF7-0B6A-401D-854D-E8D643E2FBCE}" type="presParOf" srcId="{AF0FC0DE-2CD2-4425-ADDA-0442AE6398A3}" destId="{1C76EC46-CD7C-472C-9AA8-15B11E14B4E8}" srcOrd="1" destOrd="0" presId="urn:microsoft.com/office/officeart/2005/8/layout/orgChart1"/>
    <dgm:cxn modelId="{C0077BC2-5B60-4245-B5A2-058B92B5955E}" type="presParOf" srcId="{1C76EC46-CD7C-472C-9AA8-15B11E14B4E8}" destId="{8732AA22-374F-45CE-9A37-5C80AF8E3837}" srcOrd="0" destOrd="0" presId="urn:microsoft.com/office/officeart/2005/8/layout/orgChart1"/>
    <dgm:cxn modelId="{8A9DAFEF-9935-437D-92C8-C477FC4C7F3C}" type="presParOf" srcId="{1C76EC46-CD7C-472C-9AA8-15B11E14B4E8}" destId="{C06187AA-25B1-4515-8F6E-A03C9FF70EAB}" srcOrd="1" destOrd="0" presId="urn:microsoft.com/office/officeart/2005/8/layout/orgChart1"/>
    <dgm:cxn modelId="{DF8761E2-A3A8-46A5-A6A1-61975662B9CA}" type="presParOf" srcId="{C06187AA-25B1-4515-8F6E-A03C9FF70EAB}" destId="{D56E96B7-4426-4CFA-A627-09A63BD540F2}" srcOrd="0" destOrd="0" presId="urn:microsoft.com/office/officeart/2005/8/layout/orgChart1"/>
    <dgm:cxn modelId="{2C52A4B0-8C0A-4537-841A-04111A707E72}" type="presParOf" srcId="{D56E96B7-4426-4CFA-A627-09A63BD540F2}" destId="{E7BE3DEA-EA7A-4448-8684-A3CFC8D2EFF7}" srcOrd="0" destOrd="0" presId="urn:microsoft.com/office/officeart/2005/8/layout/orgChart1"/>
    <dgm:cxn modelId="{8B561171-73C9-4BAE-B638-F0C883CA8BB3}" type="presParOf" srcId="{D56E96B7-4426-4CFA-A627-09A63BD540F2}" destId="{3DF1A9DB-DB3E-462B-99B9-00CC195C5175}" srcOrd="1" destOrd="0" presId="urn:microsoft.com/office/officeart/2005/8/layout/orgChart1"/>
    <dgm:cxn modelId="{AE3C859A-C36B-4DAB-91C2-549585573574}" type="presParOf" srcId="{C06187AA-25B1-4515-8F6E-A03C9FF70EAB}" destId="{93599511-EB0E-4F7D-B40F-91FD1BF2A83A}" srcOrd="1" destOrd="0" presId="urn:microsoft.com/office/officeart/2005/8/layout/orgChart1"/>
    <dgm:cxn modelId="{872872A0-BA62-468F-AE53-4D7DDD02B3B7}" type="presParOf" srcId="{C06187AA-25B1-4515-8F6E-A03C9FF70EAB}" destId="{6BA17FC8-99AD-409A-97BF-2A98299674A7}" srcOrd="2" destOrd="0" presId="urn:microsoft.com/office/officeart/2005/8/layout/orgChart1"/>
    <dgm:cxn modelId="{158A5CCB-4EC2-4752-BE0E-25150F029FAF}" type="presParOf" srcId="{1C76EC46-CD7C-472C-9AA8-15B11E14B4E8}" destId="{5A7BF6B8-1D59-4CD5-AA6A-B87F98B8B980}" srcOrd="2" destOrd="0" presId="urn:microsoft.com/office/officeart/2005/8/layout/orgChart1"/>
    <dgm:cxn modelId="{4BA343AB-7300-4979-BCD3-1C9A39295BF2}" type="presParOf" srcId="{1C76EC46-CD7C-472C-9AA8-15B11E14B4E8}" destId="{2DCC3B63-F9BE-4012-A771-79617FB3325E}" srcOrd="3" destOrd="0" presId="urn:microsoft.com/office/officeart/2005/8/layout/orgChart1"/>
    <dgm:cxn modelId="{0605033B-87F4-418E-9A1E-0F95582CB4F5}" type="presParOf" srcId="{2DCC3B63-F9BE-4012-A771-79617FB3325E}" destId="{675760BE-B9E5-471D-BEC2-75177E6C798D}" srcOrd="0" destOrd="0" presId="urn:microsoft.com/office/officeart/2005/8/layout/orgChart1"/>
    <dgm:cxn modelId="{941E6698-0C28-4E49-B7EF-9B5809644283}" type="presParOf" srcId="{675760BE-B9E5-471D-BEC2-75177E6C798D}" destId="{6CACD7C6-AA72-4BAD-8D67-C72CDF751D3C}" srcOrd="0" destOrd="0" presId="urn:microsoft.com/office/officeart/2005/8/layout/orgChart1"/>
    <dgm:cxn modelId="{6219D069-AED0-44A1-AF50-8CD430473062}" type="presParOf" srcId="{675760BE-B9E5-471D-BEC2-75177E6C798D}" destId="{3BB43D60-4AD5-4826-8AAD-D045AA4D445F}" srcOrd="1" destOrd="0" presId="urn:microsoft.com/office/officeart/2005/8/layout/orgChart1"/>
    <dgm:cxn modelId="{C4219E7E-B172-48E6-91A6-3F93419D32E5}" type="presParOf" srcId="{2DCC3B63-F9BE-4012-A771-79617FB3325E}" destId="{55852A5F-2C7B-445B-8CF1-B01BE75F7B74}" srcOrd="1" destOrd="0" presId="urn:microsoft.com/office/officeart/2005/8/layout/orgChart1"/>
    <dgm:cxn modelId="{8CE7CCB1-E974-4C49-AEBA-6AD537F651E0}" type="presParOf" srcId="{2DCC3B63-F9BE-4012-A771-79617FB3325E}" destId="{A48FF30A-AB8E-43DB-9CDC-35EE689538D8}" srcOrd="2" destOrd="0" presId="urn:microsoft.com/office/officeart/2005/8/layout/orgChart1"/>
    <dgm:cxn modelId="{D3C6065C-E0EC-4C80-B451-65FAC85D9378}" type="presParOf" srcId="{1C76EC46-CD7C-472C-9AA8-15B11E14B4E8}" destId="{57B02FBA-7900-434E-9BFB-A768C49F1339}" srcOrd="4" destOrd="0" presId="urn:microsoft.com/office/officeart/2005/8/layout/orgChart1"/>
    <dgm:cxn modelId="{C385ABB8-974D-4AE6-93CC-CC8D0A33D22A}" type="presParOf" srcId="{1C76EC46-CD7C-472C-9AA8-15B11E14B4E8}" destId="{D982F987-A3C4-4CEE-AD44-5955C216437E}" srcOrd="5" destOrd="0" presId="urn:microsoft.com/office/officeart/2005/8/layout/orgChart1"/>
    <dgm:cxn modelId="{35DAAC38-CB70-457E-9382-E56F2E2924C0}" type="presParOf" srcId="{D982F987-A3C4-4CEE-AD44-5955C216437E}" destId="{E3C595BB-7A67-42DC-810F-17FB68F0066C}" srcOrd="0" destOrd="0" presId="urn:microsoft.com/office/officeart/2005/8/layout/orgChart1"/>
    <dgm:cxn modelId="{5AB9266C-9680-4FB4-A4C3-B4B6A68C698C}" type="presParOf" srcId="{E3C595BB-7A67-42DC-810F-17FB68F0066C}" destId="{8E9C7113-4855-45D8-87B0-C282E2B6FD5E}" srcOrd="0" destOrd="0" presId="urn:microsoft.com/office/officeart/2005/8/layout/orgChart1"/>
    <dgm:cxn modelId="{8F62B68B-6EFB-494B-92BD-1FE371DD3484}" type="presParOf" srcId="{E3C595BB-7A67-42DC-810F-17FB68F0066C}" destId="{49F3D3AB-7EE5-4667-977A-D1E127732CD4}" srcOrd="1" destOrd="0" presId="urn:microsoft.com/office/officeart/2005/8/layout/orgChart1"/>
    <dgm:cxn modelId="{3CA9774E-6029-4F79-AD59-7D1297FB682B}" type="presParOf" srcId="{D982F987-A3C4-4CEE-AD44-5955C216437E}" destId="{1D000435-3624-4878-9FCD-7BBAE3FAD380}" srcOrd="1" destOrd="0" presId="urn:microsoft.com/office/officeart/2005/8/layout/orgChart1"/>
    <dgm:cxn modelId="{D0405233-438B-41A7-87AC-A8F9906A9D7D}" type="presParOf" srcId="{D982F987-A3C4-4CEE-AD44-5955C216437E}" destId="{3ED34172-FC36-499D-8A46-7D9CD21AD56F}" srcOrd="2" destOrd="0" presId="urn:microsoft.com/office/officeart/2005/8/layout/orgChart1"/>
    <dgm:cxn modelId="{82FB8FCB-4889-4F63-BAF4-3734395202DA}" type="presParOf" srcId="{1C76EC46-CD7C-472C-9AA8-15B11E14B4E8}" destId="{391F87BD-5727-48CB-BB00-2016A5246CEE}" srcOrd="6" destOrd="0" presId="urn:microsoft.com/office/officeart/2005/8/layout/orgChart1"/>
    <dgm:cxn modelId="{94C94471-758D-4043-A5F2-DB14AEF80115}" type="presParOf" srcId="{1C76EC46-CD7C-472C-9AA8-15B11E14B4E8}" destId="{E56C9F3E-D743-4AF7-AEC3-A014E9A78F07}" srcOrd="7" destOrd="0" presId="urn:microsoft.com/office/officeart/2005/8/layout/orgChart1"/>
    <dgm:cxn modelId="{3C3AFC22-F314-450E-B841-E6ABA5598824}" type="presParOf" srcId="{E56C9F3E-D743-4AF7-AEC3-A014E9A78F07}" destId="{928E2C20-3F39-415C-8AF5-DB35C378133E}" srcOrd="0" destOrd="0" presId="urn:microsoft.com/office/officeart/2005/8/layout/orgChart1"/>
    <dgm:cxn modelId="{C3FF96C5-BF06-44A8-BF78-A9400482E2F9}" type="presParOf" srcId="{928E2C20-3F39-415C-8AF5-DB35C378133E}" destId="{519EC80C-B3F5-4344-9D70-07546394A3B4}" srcOrd="0" destOrd="0" presId="urn:microsoft.com/office/officeart/2005/8/layout/orgChart1"/>
    <dgm:cxn modelId="{9059F1A3-B2CA-4FA4-83EF-8359092B8D87}" type="presParOf" srcId="{928E2C20-3F39-415C-8AF5-DB35C378133E}" destId="{9C7D6F94-28F1-4CAD-ABEF-644742E18088}" srcOrd="1" destOrd="0" presId="urn:microsoft.com/office/officeart/2005/8/layout/orgChart1"/>
    <dgm:cxn modelId="{2732AF7B-D27A-40DE-A71C-2B4291693AC2}" type="presParOf" srcId="{E56C9F3E-D743-4AF7-AEC3-A014E9A78F07}" destId="{75FE0446-6E6D-4F09-B067-A58A8A50D093}" srcOrd="1" destOrd="0" presId="urn:microsoft.com/office/officeart/2005/8/layout/orgChart1"/>
    <dgm:cxn modelId="{51B212BA-EAC5-4AA1-A9EE-E4ADFB75CF88}" type="presParOf" srcId="{E56C9F3E-D743-4AF7-AEC3-A014E9A78F07}" destId="{4869F28B-BAB1-4B0D-ACA6-FEF665BFF89B}" srcOrd="2" destOrd="0" presId="urn:microsoft.com/office/officeart/2005/8/layout/orgChart1"/>
    <dgm:cxn modelId="{7A75F958-106B-4119-AD60-C05277C74F4F}" type="presParOf" srcId="{1C76EC46-CD7C-472C-9AA8-15B11E14B4E8}" destId="{8E71D088-C201-4D64-8207-18A056158AB6}" srcOrd="8" destOrd="0" presId="urn:microsoft.com/office/officeart/2005/8/layout/orgChart1"/>
    <dgm:cxn modelId="{B58E9C74-E947-4A76-81D7-C4F40E7655B5}" type="presParOf" srcId="{1C76EC46-CD7C-472C-9AA8-15B11E14B4E8}" destId="{72674137-46A5-49FD-9801-760BFEADE968}" srcOrd="9" destOrd="0" presId="urn:microsoft.com/office/officeart/2005/8/layout/orgChart1"/>
    <dgm:cxn modelId="{24C8AF2F-4D33-487D-98FF-A1EDFBE5EC7C}" type="presParOf" srcId="{72674137-46A5-49FD-9801-760BFEADE968}" destId="{81292B46-73AC-4363-84B6-5F93ABDB2665}" srcOrd="0" destOrd="0" presId="urn:microsoft.com/office/officeart/2005/8/layout/orgChart1"/>
    <dgm:cxn modelId="{40E931FD-8761-4467-B339-54BF4C416161}" type="presParOf" srcId="{81292B46-73AC-4363-84B6-5F93ABDB2665}" destId="{C50070CC-D862-4D6B-A538-D8CB6943A15F}" srcOrd="0" destOrd="0" presId="urn:microsoft.com/office/officeart/2005/8/layout/orgChart1"/>
    <dgm:cxn modelId="{EB199D74-26F3-4E0A-B63E-F266F41358E7}" type="presParOf" srcId="{81292B46-73AC-4363-84B6-5F93ABDB2665}" destId="{9E7E9B5D-ACCC-49AE-9D70-F8F37A92B1FA}" srcOrd="1" destOrd="0" presId="urn:microsoft.com/office/officeart/2005/8/layout/orgChart1"/>
    <dgm:cxn modelId="{9716B43C-B84C-44F2-A4E7-80FFA6A865C4}" type="presParOf" srcId="{72674137-46A5-49FD-9801-760BFEADE968}" destId="{DAC8D879-9B7C-4BEF-B395-830A09F0BC7B}" srcOrd="1" destOrd="0" presId="urn:microsoft.com/office/officeart/2005/8/layout/orgChart1"/>
    <dgm:cxn modelId="{53E8EE75-52A4-4ED9-B33A-FF849EA5E687}" type="presParOf" srcId="{72674137-46A5-49FD-9801-760BFEADE968}" destId="{A9746F77-56CE-410F-B872-FE7E7051DC63}" srcOrd="2" destOrd="0" presId="urn:microsoft.com/office/officeart/2005/8/layout/orgChart1"/>
    <dgm:cxn modelId="{A77DAB67-1BDA-4F26-9FA9-0D5824D0F1EB}" type="presParOf" srcId="{1C76EC46-CD7C-472C-9AA8-15B11E14B4E8}" destId="{5CA3831E-93BF-409D-B7AA-D371483492B9}" srcOrd="10" destOrd="0" presId="urn:microsoft.com/office/officeart/2005/8/layout/orgChart1"/>
    <dgm:cxn modelId="{E4C6184D-F527-4772-88DB-5798559F02B9}" type="presParOf" srcId="{1C76EC46-CD7C-472C-9AA8-15B11E14B4E8}" destId="{F1BEFFA4-55EF-457E-B553-C8D9B58B486E}" srcOrd="11" destOrd="0" presId="urn:microsoft.com/office/officeart/2005/8/layout/orgChart1"/>
    <dgm:cxn modelId="{0B730BFF-4BF9-4B5F-B9DA-738711EF67E7}" type="presParOf" srcId="{F1BEFFA4-55EF-457E-B553-C8D9B58B486E}" destId="{AFDA78F9-9BDB-48E2-82C2-D27D81C5055A}" srcOrd="0" destOrd="0" presId="urn:microsoft.com/office/officeart/2005/8/layout/orgChart1"/>
    <dgm:cxn modelId="{956B8016-9583-41BD-844E-F29899094872}" type="presParOf" srcId="{AFDA78F9-9BDB-48E2-82C2-D27D81C5055A}" destId="{88D76891-C988-469F-8B26-24C6CED09A3C}" srcOrd="0" destOrd="0" presId="urn:microsoft.com/office/officeart/2005/8/layout/orgChart1"/>
    <dgm:cxn modelId="{F05F2D0F-51AB-46AF-A8E7-80C1C083011E}" type="presParOf" srcId="{AFDA78F9-9BDB-48E2-82C2-D27D81C5055A}" destId="{86609D6C-80E7-4BF0-B839-0206E772632B}" srcOrd="1" destOrd="0" presId="urn:microsoft.com/office/officeart/2005/8/layout/orgChart1"/>
    <dgm:cxn modelId="{70998111-EF66-4B9B-8E74-2E2371137216}" type="presParOf" srcId="{F1BEFFA4-55EF-457E-B553-C8D9B58B486E}" destId="{47BF07A3-B11F-45A4-9F34-1EDF4E7E0D55}" srcOrd="1" destOrd="0" presId="urn:microsoft.com/office/officeart/2005/8/layout/orgChart1"/>
    <dgm:cxn modelId="{88B93FA0-A522-4B02-9049-6DD66C471264}" type="presParOf" srcId="{F1BEFFA4-55EF-457E-B553-C8D9B58B486E}" destId="{9E1B7733-E769-49A6-98BA-DF3B32D4998F}" srcOrd="2" destOrd="0" presId="urn:microsoft.com/office/officeart/2005/8/layout/orgChart1"/>
    <dgm:cxn modelId="{631435B6-79BB-4501-9B92-AD1ACD7460DF}" type="presParOf" srcId="{AF0FC0DE-2CD2-4425-ADDA-0442AE6398A3}" destId="{AFFB96DF-3D75-4129-BB53-BA68E0367DFA}" srcOrd="2" destOrd="0" presId="urn:microsoft.com/office/officeart/2005/8/layout/orgChart1"/>
    <dgm:cxn modelId="{C1583873-1FF6-404D-9BAE-EB017F808E09}" type="presParOf" srcId="{95B36DF7-511B-4550-8B1D-7B4452FAC753}" destId="{699A4CFF-0EA3-4866-96CE-053AAD16C563}" srcOrd="8" destOrd="0" presId="urn:microsoft.com/office/officeart/2005/8/layout/orgChart1"/>
    <dgm:cxn modelId="{FA5751D3-9CCF-4C8D-9598-E3EA267AA7B4}" type="presParOf" srcId="{95B36DF7-511B-4550-8B1D-7B4452FAC753}" destId="{6F4A1385-39A0-4E8B-A6AC-DC0D15846671}" srcOrd="9" destOrd="0" presId="urn:microsoft.com/office/officeart/2005/8/layout/orgChart1"/>
    <dgm:cxn modelId="{7E247B85-9F1A-4E61-9D1E-072480AA193C}" type="presParOf" srcId="{6F4A1385-39A0-4E8B-A6AC-DC0D15846671}" destId="{99C014F4-616A-49CC-A3B1-5F7E0EBDEE53}" srcOrd="0" destOrd="0" presId="urn:microsoft.com/office/officeart/2005/8/layout/orgChart1"/>
    <dgm:cxn modelId="{B90AD530-4740-4117-AF44-CE0BDD87559A}" type="presParOf" srcId="{99C014F4-616A-49CC-A3B1-5F7E0EBDEE53}" destId="{49F28A4B-4A9D-4298-B01C-0D19D8239B6B}" srcOrd="0" destOrd="0" presId="urn:microsoft.com/office/officeart/2005/8/layout/orgChart1"/>
    <dgm:cxn modelId="{EF6810DA-6A6D-422F-B871-7C5B342B05A6}" type="presParOf" srcId="{99C014F4-616A-49CC-A3B1-5F7E0EBDEE53}" destId="{D36BC639-ED57-49DF-8294-A3757C937A3C}" srcOrd="1" destOrd="0" presId="urn:microsoft.com/office/officeart/2005/8/layout/orgChart1"/>
    <dgm:cxn modelId="{E5B769B2-6A69-4C0D-A150-A2447529EF39}" type="presParOf" srcId="{6F4A1385-39A0-4E8B-A6AC-DC0D15846671}" destId="{23AA8E79-AD04-4347-9FE6-8CE60302F1D9}" srcOrd="1" destOrd="0" presId="urn:microsoft.com/office/officeart/2005/8/layout/orgChart1"/>
    <dgm:cxn modelId="{3277F550-28D5-41AB-A5B5-D495695FC90B}" type="presParOf" srcId="{23AA8E79-AD04-4347-9FE6-8CE60302F1D9}" destId="{3E74CE7C-E87F-47BE-B417-09447DC4E9E2}" srcOrd="0" destOrd="0" presId="urn:microsoft.com/office/officeart/2005/8/layout/orgChart1"/>
    <dgm:cxn modelId="{E69F7908-8955-4B4D-A509-184EE1AB537B}" type="presParOf" srcId="{23AA8E79-AD04-4347-9FE6-8CE60302F1D9}" destId="{3FCA60E4-00E7-405F-95EE-F45B64BE0F7C}" srcOrd="1" destOrd="0" presId="urn:microsoft.com/office/officeart/2005/8/layout/orgChart1"/>
    <dgm:cxn modelId="{B1BFD9D5-3461-401A-816E-4A379327B427}" type="presParOf" srcId="{3FCA60E4-00E7-405F-95EE-F45B64BE0F7C}" destId="{97E357D2-5FDE-4A1C-8A0B-7590920205AD}" srcOrd="0" destOrd="0" presId="urn:microsoft.com/office/officeart/2005/8/layout/orgChart1"/>
    <dgm:cxn modelId="{33D22954-EB07-4835-9B2B-9472271DB1DF}" type="presParOf" srcId="{97E357D2-5FDE-4A1C-8A0B-7590920205AD}" destId="{AF512993-A979-4DE7-A05E-EE0C1FAB551D}" srcOrd="0" destOrd="0" presId="urn:microsoft.com/office/officeart/2005/8/layout/orgChart1"/>
    <dgm:cxn modelId="{63103474-6612-4A30-AC73-1550D17AE398}" type="presParOf" srcId="{97E357D2-5FDE-4A1C-8A0B-7590920205AD}" destId="{B128852A-531A-418C-9FEA-C39C0028ED2B}" srcOrd="1" destOrd="0" presId="urn:microsoft.com/office/officeart/2005/8/layout/orgChart1"/>
    <dgm:cxn modelId="{37FC22C5-7BF6-4DDA-8688-B03D630DEF75}" type="presParOf" srcId="{3FCA60E4-00E7-405F-95EE-F45B64BE0F7C}" destId="{67C3DF07-EE30-4A92-98B9-EEF42C66FBAD}" srcOrd="1" destOrd="0" presId="urn:microsoft.com/office/officeart/2005/8/layout/orgChart1"/>
    <dgm:cxn modelId="{FF2F95CA-F550-4F8E-B78E-CEFAA05FCDDD}" type="presParOf" srcId="{3FCA60E4-00E7-405F-95EE-F45B64BE0F7C}" destId="{583C2958-FA20-42E3-85A5-2BF85A7363F1}" srcOrd="2" destOrd="0" presId="urn:microsoft.com/office/officeart/2005/8/layout/orgChart1"/>
    <dgm:cxn modelId="{292D19ED-DA70-4C0E-A2B5-64DBD50E035D}" type="presParOf" srcId="{6F4A1385-39A0-4E8B-A6AC-DC0D15846671}" destId="{C3D2F8C0-B880-4657-ADFD-50E7F3B2F2F4}" srcOrd="2" destOrd="0" presId="urn:microsoft.com/office/officeart/2005/8/layout/orgChart1"/>
    <dgm:cxn modelId="{8E0B6C65-2539-4ECF-8958-9BB3D705A2FB}" type="presParOf" srcId="{A5C41D5F-78A6-4F89-A333-AD5C003BC386}" destId="{BF5F2EFE-7CC1-4E71-A00C-4EDFBB897AE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4CE7C-E87F-47BE-B417-09447DC4E9E2}">
      <dsp:nvSpPr>
        <dsp:cNvPr id="0" name=""/>
        <dsp:cNvSpPr/>
      </dsp:nvSpPr>
      <dsp:spPr>
        <a:xfrm>
          <a:off x="4449305" y="2058291"/>
          <a:ext cx="100426" cy="397602"/>
        </a:xfrm>
        <a:custGeom>
          <a:avLst/>
          <a:gdLst/>
          <a:ahLst/>
          <a:cxnLst/>
          <a:rect l="0" t="0" r="0" b="0"/>
          <a:pathLst>
            <a:path>
              <a:moveTo>
                <a:pt x="0" y="0"/>
              </a:moveTo>
              <a:lnTo>
                <a:pt x="0" y="397602"/>
              </a:lnTo>
              <a:lnTo>
                <a:pt x="100426" y="397602"/>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A4CFF-0EA3-4866-96CE-053AAD16C563}">
      <dsp:nvSpPr>
        <dsp:cNvPr id="0" name=""/>
        <dsp:cNvSpPr/>
      </dsp:nvSpPr>
      <dsp:spPr>
        <a:xfrm>
          <a:off x="2716109" y="413632"/>
          <a:ext cx="2140320" cy="140888"/>
        </a:xfrm>
        <a:custGeom>
          <a:avLst/>
          <a:gdLst/>
          <a:ahLst/>
          <a:cxnLst/>
          <a:rect l="0" t="0" r="0" b="0"/>
          <a:pathLst>
            <a:path>
              <a:moveTo>
                <a:pt x="0" y="0"/>
              </a:moveTo>
              <a:lnTo>
                <a:pt x="0" y="79677"/>
              </a:lnTo>
              <a:lnTo>
                <a:pt x="2140320" y="79677"/>
              </a:lnTo>
              <a:lnTo>
                <a:pt x="2140320" y="1408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A3831E-93BF-409D-B7AA-D371483492B9}">
      <dsp:nvSpPr>
        <dsp:cNvPr id="0" name=""/>
        <dsp:cNvSpPr/>
      </dsp:nvSpPr>
      <dsp:spPr>
        <a:xfrm>
          <a:off x="3387588" y="1827967"/>
          <a:ext cx="118918" cy="2485267"/>
        </a:xfrm>
        <a:custGeom>
          <a:avLst/>
          <a:gdLst/>
          <a:ahLst/>
          <a:cxnLst/>
          <a:rect l="0" t="0" r="0" b="0"/>
          <a:pathLst>
            <a:path>
              <a:moveTo>
                <a:pt x="0" y="0"/>
              </a:moveTo>
              <a:lnTo>
                <a:pt x="0" y="2485267"/>
              </a:lnTo>
              <a:lnTo>
                <a:pt x="118918" y="2485267"/>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1D088-C201-4D64-8207-18A056158AB6}">
      <dsp:nvSpPr>
        <dsp:cNvPr id="0" name=""/>
        <dsp:cNvSpPr/>
      </dsp:nvSpPr>
      <dsp:spPr>
        <a:xfrm>
          <a:off x="3387588" y="1827967"/>
          <a:ext cx="119011" cy="2083456"/>
        </a:xfrm>
        <a:custGeom>
          <a:avLst/>
          <a:gdLst/>
          <a:ahLst/>
          <a:cxnLst/>
          <a:rect l="0" t="0" r="0" b="0"/>
          <a:pathLst>
            <a:path>
              <a:moveTo>
                <a:pt x="0" y="0"/>
              </a:moveTo>
              <a:lnTo>
                <a:pt x="0" y="2083456"/>
              </a:lnTo>
              <a:lnTo>
                <a:pt x="119011" y="20834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F87BD-5727-48CB-BB00-2016A5246CEE}">
      <dsp:nvSpPr>
        <dsp:cNvPr id="0" name=""/>
        <dsp:cNvSpPr/>
      </dsp:nvSpPr>
      <dsp:spPr>
        <a:xfrm>
          <a:off x="3387588" y="1827967"/>
          <a:ext cx="131119" cy="1669555"/>
        </a:xfrm>
        <a:custGeom>
          <a:avLst/>
          <a:gdLst/>
          <a:ahLst/>
          <a:cxnLst/>
          <a:rect l="0" t="0" r="0" b="0"/>
          <a:pathLst>
            <a:path>
              <a:moveTo>
                <a:pt x="0" y="0"/>
              </a:moveTo>
              <a:lnTo>
                <a:pt x="0" y="1669555"/>
              </a:lnTo>
              <a:lnTo>
                <a:pt x="131119" y="1669555"/>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02FBA-7900-434E-9BFB-A768C49F1339}">
      <dsp:nvSpPr>
        <dsp:cNvPr id="0" name=""/>
        <dsp:cNvSpPr/>
      </dsp:nvSpPr>
      <dsp:spPr>
        <a:xfrm>
          <a:off x="3387588" y="1827967"/>
          <a:ext cx="115665" cy="1232601"/>
        </a:xfrm>
        <a:custGeom>
          <a:avLst/>
          <a:gdLst/>
          <a:ahLst/>
          <a:cxnLst/>
          <a:rect l="0" t="0" r="0" b="0"/>
          <a:pathLst>
            <a:path>
              <a:moveTo>
                <a:pt x="0" y="0"/>
              </a:moveTo>
              <a:lnTo>
                <a:pt x="0" y="1232601"/>
              </a:lnTo>
              <a:lnTo>
                <a:pt x="115665" y="1232601"/>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7BF6B8-1D59-4CD5-AA6A-B87F98B8B980}">
      <dsp:nvSpPr>
        <dsp:cNvPr id="0" name=""/>
        <dsp:cNvSpPr/>
      </dsp:nvSpPr>
      <dsp:spPr>
        <a:xfrm>
          <a:off x="3387588" y="1827967"/>
          <a:ext cx="107591" cy="704536"/>
        </a:xfrm>
        <a:custGeom>
          <a:avLst/>
          <a:gdLst/>
          <a:ahLst/>
          <a:cxnLst/>
          <a:rect l="0" t="0" r="0" b="0"/>
          <a:pathLst>
            <a:path>
              <a:moveTo>
                <a:pt x="0" y="0"/>
              </a:moveTo>
              <a:lnTo>
                <a:pt x="0" y="704536"/>
              </a:lnTo>
              <a:lnTo>
                <a:pt x="107591" y="70453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2AA22-374F-45CE-9A37-5C80AF8E3837}">
      <dsp:nvSpPr>
        <dsp:cNvPr id="0" name=""/>
        <dsp:cNvSpPr/>
      </dsp:nvSpPr>
      <dsp:spPr>
        <a:xfrm>
          <a:off x="3387588" y="1827967"/>
          <a:ext cx="107591" cy="232352"/>
        </a:xfrm>
        <a:custGeom>
          <a:avLst/>
          <a:gdLst/>
          <a:ahLst/>
          <a:cxnLst/>
          <a:rect l="0" t="0" r="0" b="0"/>
          <a:pathLst>
            <a:path>
              <a:moveTo>
                <a:pt x="0" y="0"/>
              </a:moveTo>
              <a:lnTo>
                <a:pt x="0" y="232352"/>
              </a:lnTo>
              <a:lnTo>
                <a:pt x="107591" y="232352"/>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A910D-E1E6-4C35-A78C-D8B749577ED9}">
      <dsp:nvSpPr>
        <dsp:cNvPr id="0" name=""/>
        <dsp:cNvSpPr/>
      </dsp:nvSpPr>
      <dsp:spPr>
        <a:xfrm>
          <a:off x="2716109" y="413632"/>
          <a:ext cx="992419" cy="142051"/>
        </a:xfrm>
        <a:custGeom>
          <a:avLst/>
          <a:gdLst/>
          <a:ahLst/>
          <a:cxnLst/>
          <a:rect l="0" t="0" r="0" b="0"/>
          <a:pathLst>
            <a:path>
              <a:moveTo>
                <a:pt x="0" y="0"/>
              </a:moveTo>
              <a:lnTo>
                <a:pt x="0" y="80840"/>
              </a:lnTo>
              <a:lnTo>
                <a:pt x="992419" y="80840"/>
              </a:lnTo>
              <a:lnTo>
                <a:pt x="992419" y="14205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E697D-F721-4903-9E5B-66DFC4BEC88D}">
      <dsp:nvSpPr>
        <dsp:cNvPr id="0" name=""/>
        <dsp:cNvSpPr/>
      </dsp:nvSpPr>
      <dsp:spPr>
        <a:xfrm>
          <a:off x="2447515" y="1753314"/>
          <a:ext cx="172686" cy="1412855"/>
        </a:xfrm>
        <a:custGeom>
          <a:avLst/>
          <a:gdLst/>
          <a:ahLst/>
          <a:cxnLst/>
          <a:rect l="0" t="0" r="0" b="0"/>
          <a:pathLst>
            <a:path>
              <a:moveTo>
                <a:pt x="0" y="0"/>
              </a:moveTo>
              <a:lnTo>
                <a:pt x="0" y="1412855"/>
              </a:lnTo>
              <a:lnTo>
                <a:pt x="172686" y="1412855"/>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89BCAE-EAA8-4B9A-9396-A564750AC555}">
      <dsp:nvSpPr>
        <dsp:cNvPr id="0" name=""/>
        <dsp:cNvSpPr/>
      </dsp:nvSpPr>
      <dsp:spPr>
        <a:xfrm>
          <a:off x="2447515" y="1753314"/>
          <a:ext cx="132392" cy="911117"/>
        </a:xfrm>
        <a:custGeom>
          <a:avLst/>
          <a:gdLst/>
          <a:ahLst/>
          <a:cxnLst/>
          <a:rect l="0" t="0" r="0" b="0"/>
          <a:pathLst>
            <a:path>
              <a:moveTo>
                <a:pt x="0" y="0"/>
              </a:moveTo>
              <a:lnTo>
                <a:pt x="0" y="911117"/>
              </a:lnTo>
              <a:lnTo>
                <a:pt x="132392" y="911117"/>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87E21F-AFD5-4CAA-B33B-F283DE5535ED}">
      <dsp:nvSpPr>
        <dsp:cNvPr id="0" name=""/>
        <dsp:cNvSpPr/>
      </dsp:nvSpPr>
      <dsp:spPr>
        <a:xfrm>
          <a:off x="2447515" y="1753314"/>
          <a:ext cx="135441" cy="346070"/>
        </a:xfrm>
        <a:custGeom>
          <a:avLst/>
          <a:gdLst/>
          <a:ahLst/>
          <a:cxnLst/>
          <a:rect l="0" t="0" r="0" b="0"/>
          <a:pathLst>
            <a:path>
              <a:moveTo>
                <a:pt x="0" y="0"/>
              </a:moveTo>
              <a:lnTo>
                <a:pt x="0" y="346070"/>
              </a:lnTo>
              <a:lnTo>
                <a:pt x="135441" y="34607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A2CFA-EA36-4497-B935-7D6BD8243AC2}">
      <dsp:nvSpPr>
        <dsp:cNvPr id="0" name=""/>
        <dsp:cNvSpPr/>
      </dsp:nvSpPr>
      <dsp:spPr>
        <a:xfrm>
          <a:off x="2670389" y="413632"/>
          <a:ext cx="91440" cy="141276"/>
        </a:xfrm>
        <a:custGeom>
          <a:avLst/>
          <a:gdLst/>
          <a:ahLst/>
          <a:cxnLst/>
          <a:rect l="0" t="0" r="0" b="0"/>
          <a:pathLst>
            <a:path>
              <a:moveTo>
                <a:pt x="45720" y="0"/>
              </a:moveTo>
              <a:lnTo>
                <a:pt x="45720" y="80065"/>
              </a:lnTo>
              <a:lnTo>
                <a:pt x="119632" y="80065"/>
              </a:lnTo>
              <a:lnTo>
                <a:pt x="119632" y="141276"/>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64F40-2F12-4387-B5BD-5BD747B575E5}">
      <dsp:nvSpPr>
        <dsp:cNvPr id="0" name=""/>
        <dsp:cNvSpPr/>
      </dsp:nvSpPr>
      <dsp:spPr>
        <a:xfrm>
          <a:off x="1349262" y="1999136"/>
          <a:ext cx="133932" cy="1631153"/>
        </a:xfrm>
        <a:custGeom>
          <a:avLst/>
          <a:gdLst/>
          <a:ahLst/>
          <a:cxnLst/>
          <a:rect l="0" t="0" r="0" b="0"/>
          <a:pathLst>
            <a:path>
              <a:moveTo>
                <a:pt x="0" y="0"/>
              </a:moveTo>
              <a:lnTo>
                <a:pt x="0" y="1631153"/>
              </a:lnTo>
              <a:lnTo>
                <a:pt x="133932" y="1631153"/>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9C0225-CB05-4034-9A8F-441DB151027C}">
      <dsp:nvSpPr>
        <dsp:cNvPr id="0" name=""/>
        <dsp:cNvSpPr/>
      </dsp:nvSpPr>
      <dsp:spPr>
        <a:xfrm>
          <a:off x="1349262" y="1999136"/>
          <a:ext cx="138537" cy="885849"/>
        </a:xfrm>
        <a:custGeom>
          <a:avLst/>
          <a:gdLst/>
          <a:ahLst/>
          <a:cxnLst/>
          <a:rect l="0" t="0" r="0" b="0"/>
          <a:pathLst>
            <a:path>
              <a:moveTo>
                <a:pt x="0" y="0"/>
              </a:moveTo>
              <a:lnTo>
                <a:pt x="0" y="885849"/>
              </a:lnTo>
              <a:lnTo>
                <a:pt x="138537" y="88584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2A7870-6F21-459D-A710-14BCE8386A7A}">
      <dsp:nvSpPr>
        <dsp:cNvPr id="0" name=""/>
        <dsp:cNvSpPr/>
      </dsp:nvSpPr>
      <dsp:spPr>
        <a:xfrm>
          <a:off x="1349262" y="1999136"/>
          <a:ext cx="94384" cy="382719"/>
        </a:xfrm>
        <a:custGeom>
          <a:avLst/>
          <a:gdLst/>
          <a:ahLst/>
          <a:cxnLst/>
          <a:rect l="0" t="0" r="0" b="0"/>
          <a:pathLst>
            <a:path>
              <a:moveTo>
                <a:pt x="0" y="0"/>
              </a:moveTo>
              <a:lnTo>
                <a:pt x="0" y="382719"/>
              </a:lnTo>
              <a:lnTo>
                <a:pt x="94384" y="38271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31040-B3A3-4515-94C6-0715438D9992}">
      <dsp:nvSpPr>
        <dsp:cNvPr id="0" name=""/>
        <dsp:cNvSpPr/>
      </dsp:nvSpPr>
      <dsp:spPr>
        <a:xfrm>
          <a:off x="1706322" y="413632"/>
          <a:ext cx="1009787" cy="141188"/>
        </a:xfrm>
        <a:custGeom>
          <a:avLst/>
          <a:gdLst/>
          <a:ahLst/>
          <a:cxnLst/>
          <a:rect l="0" t="0" r="0" b="0"/>
          <a:pathLst>
            <a:path>
              <a:moveTo>
                <a:pt x="1009787" y="0"/>
              </a:moveTo>
              <a:lnTo>
                <a:pt x="1009787" y="79978"/>
              </a:lnTo>
              <a:lnTo>
                <a:pt x="0" y="79978"/>
              </a:lnTo>
              <a:lnTo>
                <a:pt x="0" y="1411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F5B1C-8E44-4799-9484-38B93C72CF5E}">
      <dsp:nvSpPr>
        <dsp:cNvPr id="0" name=""/>
        <dsp:cNvSpPr/>
      </dsp:nvSpPr>
      <dsp:spPr>
        <a:xfrm>
          <a:off x="232561" y="1745289"/>
          <a:ext cx="92726" cy="418092"/>
        </a:xfrm>
        <a:custGeom>
          <a:avLst/>
          <a:gdLst/>
          <a:ahLst/>
          <a:cxnLst/>
          <a:rect l="0" t="0" r="0" b="0"/>
          <a:pathLst>
            <a:path>
              <a:moveTo>
                <a:pt x="0" y="0"/>
              </a:moveTo>
              <a:lnTo>
                <a:pt x="0" y="418092"/>
              </a:lnTo>
              <a:lnTo>
                <a:pt x="92726" y="418092"/>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ADF55A-F996-4907-B5F2-730B8C564F62}">
      <dsp:nvSpPr>
        <dsp:cNvPr id="0" name=""/>
        <dsp:cNvSpPr/>
      </dsp:nvSpPr>
      <dsp:spPr>
        <a:xfrm>
          <a:off x="599081" y="413632"/>
          <a:ext cx="2117028" cy="141048"/>
        </a:xfrm>
        <a:custGeom>
          <a:avLst/>
          <a:gdLst/>
          <a:ahLst/>
          <a:cxnLst/>
          <a:rect l="0" t="0" r="0" b="0"/>
          <a:pathLst>
            <a:path>
              <a:moveTo>
                <a:pt x="2117028" y="0"/>
              </a:moveTo>
              <a:lnTo>
                <a:pt x="2117028" y="79838"/>
              </a:lnTo>
              <a:lnTo>
                <a:pt x="0" y="79838"/>
              </a:lnTo>
              <a:lnTo>
                <a:pt x="0" y="14104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926FA1-BCF0-4BD7-8F51-B9918962D740}">
      <dsp:nvSpPr>
        <dsp:cNvPr id="0" name=""/>
        <dsp:cNvSpPr/>
      </dsp:nvSpPr>
      <dsp:spPr>
        <a:xfrm>
          <a:off x="1163731" y="0"/>
          <a:ext cx="3104755" cy="413632"/>
        </a:xfrm>
        <a:prstGeom prst="rect">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ES" sz="800" b="1" kern="1200"/>
            <a:t>Desarrollar una aplicación web para mejorar el proceso de gestión de activos fijos en la Fundación Tecnológica de Costa Rica</a:t>
          </a:r>
          <a:r>
            <a:rPr lang="es-ES" sz="800" b="1" u="sng" kern="1200"/>
            <a:t>.</a:t>
          </a:r>
          <a:endParaRPr lang="es-CR" sz="800" b="1" kern="1200"/>
        </a:p>
      </dsp:txBody>
      <dsp:txXfrm>
        <a:off x="1163731" y="0"/>
        <a:ext cx="3104755" cy="413632"/>
      </dsp:txXfrm>
    </dsp:sp>
    <dsp:sp modelId="{28D6CC54-941E-402C-B15C-6A0629128F67}">
      <dsp:nvSpPr>
        <dsp:cNvPr id="0" name=""/>
        <dsp:cNvSpPr/>
      </dsp:nvSpPr>
      <dsp:spPr>
        <a:xfrm>
          <a:off x="140931" y="554681"/>
          <a:ext cx="916300" cy="1190608"/>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R" sz="800" kern="1200"/>
            <a:t>A) Diagnosticar el estado actual del proceso de gestión de activos de FUNDATEC.</a:t>
          </a:r>
        </a:p>
      </dsp:txBody>
      <dsp:txXfrm>
        <a:off x="140931" y="554681"/>
        <a:ext cx="916300" cy="1190608"/>
      </dsp:txXfrm>
    </dsp:sp>
    <dsp:sp modelId="{75BDE8F7-C6ED-4B86-8ADD-B739F3EFB956}">
      <dsp:nvSpPr>
        <dsp:cNvPr id="0" name=""/>
        <dsp:cNvSpPr/>
      </dsp:nvSpPr>
      <dsp:spPr>
        <a:xfrm>
          <a:off x="325287" y="1840964"/>
          <a:ext cx="791453" cy="644833"/>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CR" sz="800" kern="1200"/>
            <a:t>A1) Elaboración de informe del diagnostico del proceso de gestión de activos.</a:t>
          </a:r>
        </a:p>
      </dsp:txBody>
      <dsp:txXfrm>
        <a:off x="325287" y="1840964"/>
        <a:ext cx="791453" cy="644833"/>
      </dsp:txXfrm>
    </dsp:sp>
    <dsp:sp modelId="{51B0669B-A5AB-4A2A-A71E-DFC8390EAFB7}">
      <dsp:nvSpPr>
        <dsp:cNvPr id="0" name=""/>
        <dsp:cNvSpPr/>
      </dsp:nvSpPr>
      <dsp:spPr>
        <a:xfrm>
          <a:off x="1259997" y="554821"/>
          <a:ext cx="892649" cy="1444314"/>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R" sz="800" kern="1200"/>
            <a:t>B) Analizar las necesidades en la gestión de activos basados en el diagnóstico realizado para definir los requerimientos de la solución tecnológica a implementar.</a:t>
          </a:r>
        </a:p>
      </dsp:txBody>
      <dsp:txXfrm>
        <a:off x="1259997" y="554821"/>
        <a:ext cx="892649" cy="1444314"/>
      </dsp:txXfrm>
    </dsp:sp>
    <dsp:sp modelId="{AA22ADD7-7B1F-4D82-82BA-C242B9A91A09}">
      <dsp:nvSpPr>
        <dsp:cNvPr id="0" name=""/>
        <dsp:cNvSpPr/>
      </dsp:nvSpPr>
      <dsp:spPr>
        <a:xfrm>
          <a:off x="1443646" y="2121668"/>
          <a:ext cx="706388" cy="520375"/>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CR" sz="800" kern="1200"/>
            <a:t>B1) Depuración de los requerimientos del sistema</a:t>
          </a:r>
        </a:p>
      </dsp:txBody>
      <dsp:txXfrm>
        <a:off x="1443646" y="2121668"/>
        <a:ext cx="706388" cy="520375"/>
      </dsp:txXfrm>
    </dsp:sp>
    <dsp:sp modelId="{D74ABA85-4D66-4BC7-9AA1-9DCED68B372C}">
      <dsp:nvSpPr>
        <dsp:cNvPr id="0" name=""/>
        <dsp:cNvSpPr/>
      </dsp:nvSpPr>
      <dsp:spPr>
        <a:xfrm>
          <a:off x="1487800" y="2739245"/>
          <a:ext cx="669527" cy="29147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CR" sz="800" kern="1200"/>
            <a:t>B2) Diagrama de clases</a:t>
          </a:r>
        </a:p>
      </dsp:txBody>
      <dsp:txXfrm>
        <a:off x="1487800" y="2739245"/>
        <a:ext cx="669527" cy="291479"/>
      </dsp:txXfrm>
    </dsp:sp>
    <dsp:sp modelId="{FD973DFB-23A6-4CA4-AFBE-6CC4EBBB8A00}">
      <dsp:nvSpPr>
        <dsp:cNvPr id="0" name=""/>
        <dsp:cNvSpPr/>
      </dsp:nvSpPr>
      <dsp:spPr>
        <a:xfrm>
          <a:off x="1483194" y="3266269"/>
          <a:ext cx="767074" cy="72803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CR" sz="800" kern="1200"/>
            <a:t>B3) Elaboración de diagramas uml de caso de uso</a:t>
          </a:r>
        </a:p>
      </dsp:txBody>
      <dsp:txXfrm>
        <a:off x="1483194" y="3266269"/>
        <a:ext cx="767074" cy="728039"/>
      </dsp:txXfrm>
    </dsp:sp>
    <dsp:sp modelId="{0B9AC64D-139A-452F-8486-A3AA43070550}">
      <dsp:nvSpPr>
        <dsp:cNvPr id="0" name=""/>
        <dsp:cNvSpPr/>
      </dsp:nvSpPr>
      <dsp:spPr>
        <a:xfrm>
          <a:off x="2361888" y="554908"/>
          <a:ext cx="856267" cy="1198405"/>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R" sz="800" kern="1200"/>
            <a:t>C) Diseñar la propuesta de solución que cumpla con los diferentes requerimientos encontrados en el análisis para trazar una manera óptima de implementación.</a:t>
          </a:r>
        </a:p>
      </dsp:txBody>
      <dsp:txXfrm>
        <a:off x="2361888" y="554908"/>
        <a:ext cx="856267" cy="1198405"/>
      </dsp:txXfrm>
    </dsp:sp>
    <dsp:sp modelId="{42AB8157-5A85-431F-980C-FDE60B4C5830}">
      <dsp:nvSpPr>
        <dsp:cNvPr id="0" name=""/>
        <dsp:cNvSpPr/>
      </dsp:nvSpPr>
      <dsp:spPr>
        <a:xfrm>
          <a:off x="2582956" y="1867489"/>
          <a:ext cx="690578" cy="463790"/>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CR" sz="800" kern="1200"/>
            <a:t>C1) Diseño de la base de datos.</a:t>
          </a:r>
        </a:p>
      </dsp:txBody>
      <dsp:txXfrm>
        <a:off x="2582956" y="1867489"/>
        <a:ext cx="690578" cy="463790"/>
      </dsp:txXfrm>
    </dsp:sp>
    <dsp:sp modelId="{1EE973E9-F675-4E8B-9804-37A8D24E4432}">
      <dsp:nvSpPr>
        <dsp:cNvPr id="0" name=""/>
        <dsp:cNvSpPr/>
      </dsp:nvSpPr>
      <dsp:spPr>
        <a:xfrm>
          <a:off x="2579907" y="2367959"/>
          <a:ext cx="703840" cy="592944"/>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CR" sz="800" kern="1200"/>
            <a:t>C2) Diseño de Interfaces para el sistema</a:t>
          </a:r>
        </a:p>
      </dsp:txBody>
      <dsp:txXfrm>
        <a:off x="2579907" y="2367959"/>
        <a:ext cx="703840" cy="592944"/>
      </dsp:txXfrm>
    </dsp:sp>
    <dsp:sp modelId="{A5F9973B-1A8D-4EBC-BE6E-443B4B63475E}">
      <dsp:nvSpPr>
        <dsp:cNvPr id="0" name=""/>
        <dsp:cNvSpPr/>
      </dsp:nvSpPr>
      <dsp:spPr>
        <a:xfrm>
          <a:off x="2620201" y="3020430"/>
          <a:ext cx="691167" cy="29147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CR" sz="800" kern="1200"/>
            <a:t>C3) Diseño de procesos.</a:t>
          </a:r>
        </a:p>
      </dsp:txBody>
      <dsp:txXfrm>
        <a:off x="2620201" y="3020430"/>
        <a:ext cx="691167" cy="291479"/>
      </dsp:txXfrm>
    </dsp:sp>
    <dsp:sp modelId="{9596C1CA-AD3E-43D2-AA70-C4EC381E9F52}">
      <dsp:nvSpPr>
        <dsp:cNvPr id="0" name=""/>
        <dsp:cNvSpPr/>
      </dsp:nvSpPr>
      <dsp:spPr>
        <a:xfrm>
          <a:off x="3307353" y="555684"/>
          <a:ext cx="802349" cy="1272283"/>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R" sz="800" kern="1200"/>
            <a:t>D) Implementar la solución tecnológica diseñada para la mejora de la gestión de activos de FUNDATEC</a:t>
          </a:r>
        </a:p>
      </dsp:txBody>
      <dsp:txXfrm>
        <a:off x="3307353" y="555684"/>
        <a:ext cx="802349" cy="1272283"/>
      </dsp:txXfrm>
    </dsp:sp>
    <dsp:sp modelId="{E7BE3DEA-EA7A-4448-8684-A3CFC8D2EFF7}">
      <dsp:nvSpPr>
        <dsp:cNvPr id="0" name=""/>
        <dsp:cNvSpPr/>
      </dsp:nvSpPr>
      <dsp:spPr>
        <a:xfrm>
          <a:off x="3495180" y="1914580"/>
          <a:ext cx="716432" cy="29147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CR" sz="800" kern="1200"/>
            <a:t>D1) Codificación del sistema.</a:t>
          </a:r>
        </a:p>
      </dsp:txBody>
      <dsp:txXfrm>
        <a:off x="3495180" y="1914580"/>
        <a:ext cx="716432" cy="291479"/>
      </dsp:txXfrm>
    </dsp:sp>
    <dsp:sp modelId="{6CACD7C6-AA72-4BAD-8D67-C72CDF751D3C}">
      <dsp:nvSpPr>
        <dsp:cNvPr id="0" name=""/>
        <dsp:cNvSpPr/>
      </dsp:nvSpPr>
      <dsp:spPr>
        <a:xfrm>
          <a:off x="3495180" y="2319238"/>
          <a:ext cx="749346" cy="426530"/>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CR" sz="800" kern="1200"/>
            <a:t>D2) Elaboración de manual de implementación.</a:t>
          </a:r>
        </a:p>
      </dsp:txBody>
      <dsp:txXfrm>
        <a:off x="3495180" y="2319238"/>
        <a:ext cx="749346" cy="426530"/>
      </dsp:txXfrm>
    </dsp:sp>
    <dsp:sp modelId="{8E9C7113-4855-45D8-87B0-C282E2B6FD5E}">
      <dsp:nvSpPr>
        <dsp:cNvPr id="0" name=""/>
        <dsp:cNvSpPr/>
      </dsp:nvSpPr>
      <dsp:spPr>
        <a:xfrm>
          <a:off x="3503254" y="2840878"/>
          <a:ext cx="774238" cy="439381"/>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CR" sz="800" kern="1200"/>
            <a:t>D3) Elaboración del manual de usuario.</a:t>
          </a:r>
        </a:p>
      </dsp:txBody>
      <dsp:txXfrm>
        <a:off x="3503254" y="2840878"/>
        <a:ext cx="774238" cy="439381"/>
      </dsp:txXfrm>
    </dsp:sp>
    <dsp:sp modelId="{519EC80C-B3F5-4344-9D70-07546394A3B4}">
      <dsp:nvSpPr>
        <dsp:cNvPr id="0" name=""/>
        <dsp:cNvSpPr/>
      </dsp:nvSpPr>
      <dsp:spPr>
        <a:xfrm>
          <a:off x="3518708" y="3351783"/>
          <a:ext cx="866159" cy="29147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s-CR" sz="800" kern="1200"/>
            <a:t>D4) Elaboración de casos de prueba</a:t>
          </a:r>
        </a:p>
      </dsp:txBody>
      <dsp:txXfrm>
        <a:off x="3518708" y="3351783"/>
        <a:ext cx="866159" cy="291479"/>
      </dsp:txXfrm>
    </dsp:sp>
    <dsp:sp modelId="{C50070CC-D862-4D6B-A538-D8CB6943A15F}">
      <dsp:nvSpPr>
        <dsp:cNvPr id="0" name=""/>
        <dsp:cNvSpPr/>
      </dsp:nvSpPr>
      <dsp:spPr>
        <a:xfrm>
          <a:off x="3506600" y="3765684"/>
          <a:ext cx="918643" cy="29147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R" sz="800" kern="1200"/>
            <a:t>D5) Ejecución de pruebas.</a:t>
          </a:r>
        </a:p>
      </dsp:txBody>
      <dsp:txXfrm>
        <a:off x="3506600" y="3765684"/>
        <a:ext cx="918643" cy="291479"/>
      </dsp:txXfrm>
    </dsp:sp>
    <dsp:sp modelId="{88D76891-C988-469F-8B26-24C6CED09A3C}">
      <dsp:nvSpPr>
        <dsp:cNvPr id="0" name=""/>
        <dsp:cNvSpPr/>
      </dsp:nvSpPr>
      <dsp:spPr>
        <a:xfrm>
          <a:off x="3506507" y="4193800"/>
          <a:ext cx="951580" cy="238870"/>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R" sz="800" kern="1200"/>
            <a:t>D6) Corrección de software</a:t>
          </a:r>
        </a:p>
      </dsp:txBody>
      <dsp:txXfrm>
        <a:off x="3506507" y="4193800"/>
        <a:ext cx="951580" cy="238870"/>
      </dsp:txXfrm>
    </dsp:sp>
    <dsp:sp modelId="{49F28A4B-4A9D-4298-B01C-0D19D8239B6B}">
      <dsp:nvSpPr>
        <dsp:cNvPr id="0" name=""/>
        <dsp:cNvSpPr/>
      </dsp:nvSpPr>
      <dsp:spPr>
        <a:xfrm>
          <a:off x="4347524" y="554521"/>
          <a:ext cx="1017810" cy="1503770"/>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R" sz="800" kern="1200"/>
            <a:t>E) Evaluar la implementación del diseño propuesto, considerando eficiencia y eficacia, calidad, seguridad y mejora continua; para determinar si la solución presentada ayuda a resolver la problemática del instituto.</a:t>
          </a:r>
        </a:p>
      </dsp:txBody>
      <dsp:txXfrm>
        <a:off x="4347524" y="554521"/>
        <a:ext cx="1017810" cy="1503770"/>
      </dsp:txXfrm>
    </dsp:sp>
    <dsp:sp modelId="{AF512993-A979-4DE7-A05E-EE0C1FAB551D}">
      <dsp:nvSpPr>
        <dsp:cNvPr id="0" name=""/>
        <dsp:cNvSpPr/>
      </dsp:nvSpPr>
      <dsp:spPr>
        <a:xfrm>
          <a:off x="4549731" y="2163390"/>
          <a:ext cx="788964" cy="585007"/>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CR" sz="800" kern="1200"/>
            <a:t>E1) Evaluación del producto puesto en producción</a:t>
          </a:r>
        </a:p>
      </dsp:txBody>
      <dsp:txXfrm>
        <a:off x="4549731" y="2163390"/>
        <a:ext cx="788964" cy="5850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Her10</b:Tag>
    <b:SourceType>Book</b:SourceType>
    <b:Guid>{888F7504-3421-40EE-BDF8-2029BE278CEB}</b:Guid>
    <b:LCID>es-CR</b:LCID>
    <b:Author>
      <b:Author>
        <b:Corporate>Hernandez Sampieri, Roberto; Fernández Collado, Carlos; Baptista Lucio, Pilar;</b:Corporate>
      </b:Author>
    </b:Author>
    <b:Title>Metodología de la investigación</b:Title>
    <b:Year>2010</b:Year>
    <b:City>México</b:City>
    <b:Publisher>Mc Graw Hill</b:Publisher>
    <b:RefOrder>3</b:RefOrder>
  </b:Source>
  <b:Source>
    <b:Tag>Rod11</b:Tag>
    <b:SourceType>Book</b:SourceType>
    <b:Guid>{1666D8F2-8696-4DA3-9989-F9E96610B5BF}</b:Guid>
    <b:LCID>es-CR</b:LCID>
    <b:Author>
      <b:Author>
        <b:NameList>
          <b:Person>
            <b:Last>Rodríguez Sama</b:Last>
            <b:First>Nuria</b:First>
          </b:Person>
        </b:NameList>
      </b:Author>
    </b:Author>
    <b:Title>MANUAL PARA ELABORAR EL INFORME ESCRITO DEL PROYECTO</b:Title>
    <b:Year>2011</b:Year>
    <b:City>San José</b:City>
    <b:Publisher>UNED</b:Publisher>
    <b:RefOrder>4</b:RefOrder>
  </b:Source>
  <b:Source>
    <b:Tag>Mej11</b:Tag>
    <b:SourceType>ElectronicSource</b:SourceType>
    <b:Guid>{8B7D9967-0112-493E-82F5-33359E9721EF}</b:Guid>
    <b:Author>
      <b:Author>
        <b:NameList>
          <b:Person>
            <b:Last>Endrik</b:Last>
            <b:First>Mejías</b:First>
            <b:Middle>Moreira</b:Middle>
          </b:Person>
        </b:NameList>
      </b:Author>
    </b:Author>
    <b:Title>ORIENTACIONES PARA LOS CURSOS: Investigación dirigida en Ingeniería Informática</b:Title>
    <b:Year>2011</b:Year>
    <b:City>San José</b:City>
    <b:CountryRegion>Costa Rica</b:CountryRegion>
    <b:RefOrder>5</b:RefOrder>
  </b:Source>
  <b:Source>
    <b:Tag>Ban09</b:Tag>
    <b:SourceType>ElectronicSource</b:SourceType>
    <b:Guid>{B1B64899-EDDF-4AB4-AC58-22B06D1D1B3A}</b:Guid>
    <b:Author>
      <b:Author>
        <b:Corporate> Banco de Costa Rica</b:Corporate>
      </b:Author>
    </b:Author>
    <b:Title>Disposiciones para la administración de proyectos en el conglomerado BCR</b:Title>
    <b:City>San José</b:City>
    <b:CountryRegion>Costa Rica</b:CountryRegion>
    <b:Year>2009</b:Year>
    <b:RefOrder>6</b:RefOrder>
  </b:Source>
  <b:Source>
    <b:Tag>Pab07</b:Tag>
    <b:SourceType>Book</b:SourceType>
    <b:Guid>{8DF72C92-5FC4-4D59-9569-1ED778E916AB}</b:Guid>
    <b:Author>
      <b:Author>
        <b:NameList>
          <b:Person>
            <b:Last>Lledó</b:Last>
            <b:First>Pablo</b:First>
          </b:Person>
          <b:Person>
            <b:Last>Rivarola</b:Last>
            <b:First>Gustavo</b:First>
          </b:Person>
        </b:NameList>
      </b:Author>
    </b:Author>
    <b:Title>Gestión de proyectos</b:Title>
    <b:Year>2007</b:Year>
    <b:City>Buenos Aires</b:City>
    <b:Publisher>Prentice Hall</b:Publisher>
    <b:RefOrder>7</b:RefOrder>
  </b:Source>
  <b:Source>
    <b:Tag>MarcadorDePosición1</b:Tag>
    <b:SourceType>ElectronicSource</b:SourceType>
    <b:Guid>{2EA06F38-47A8-4AD1-9D65-C8C0F3982353}</b:Guid>
    <b:Author>
      <b:Author>
        <b:Corporate>Banco de Costa Rica (BCR) b</b:Corporate>
      </b:Author>
    </b:Author>
    <b:Title>Disposiciones para la administración de proyectos en el conglomerado BCR</b:Title>
    <b:City>San José</b:City>
    <b:CountryRegion>Costa Rica</b:CountryRegion>
    <b:Year>2009</b:Year>
    <b:RefOrder>8</b:RefOrder>
  </b:Source>
  <b:Source>
    <b:Tag>Ban11</b:Tag>
    <b:SourceType>InternetSite</b:SourceType>
    <b:Guid>{AE275E80-7284-4D5E-997D-7FE81EA9DB08}</b:Guid>
    <b:LCID>es-CR</b:LCID>
    <b:Author>
      <b:Author>
        <b:Corporate>Banco de Costa Rica (BCR) a</b:Corporate>
      </b:Author>
    </b:Author>
    <b:YearAccessed>2011</b:YearAccessed>
    <b:MonthAccessed>09</b:MonthAccessed>
    <b:DayAccessed>19</b:DayAccessed>
    <b:URL>http://www.bancobcr.com/acerca%20del%20bcr/Historia.html</b:URL>
    <b:InternetSiteTitle>Historia</b:InternetSiteTitle>
    <b:RefOrder>9</b:RefOrder>
  </b:Source>
  <b:Source>
    <b:Tag>Ban10</b:Tag>
    <b:SourceType>InternetSite</b:SourceType>
    <b:Guid>{6C8A322C-67B3-42F0-A87B-9311B14FD97E}</b:Guid>
    <b:Author>
      <b:Author>
        <b:Corporate>Banco de Costa Rica (BCR) c</b:Corporate>
      </b:Author>
    </b:Author>
    <b:InternetSiteTitle>Memoria anual 2010</b:InternetSiteTitle>
    <b:Year>2010</b:Year>
    <b:YearAccessed>2011</b:YearAccessed>
    <b:MonthAccessed>09</b:MonthAccessed>
    <b:DayAccessed>19</b:DayAccessed>
    <b:URL>http://www.bancobcr.com/pv_obj_cache/pv_obj_id_5EB02F37DB21EF19C41F9BB69E9EDB1BC22F7200/filename/Memoria_BCR10.pdf</b:URL>
    <b:RefOrder>10</b:RefOrder>
  </b:Source>
  <b:Source>
    <b:Tag>Ban112</b:Tag>
    <b:SourceType>InternetSite</b:SourceType>
    <b:Guid>{289C41B9-7C64-478C-BF91-85BF5858915C}</b:Guid>
    <b:Author>
      <b:Author>
        <b:Corporate>Banco de Costa Rica (BCR) e</b:Corporate>
      </b:Author>
    </b:Author>
    <b:Title>Banco de Costa Rica</b:Title>
    <b:Year>2011</b:Year>
    <b:YearAccessed>2011</b:YearAccessed>
    <b:MonthAccessed>10</b:MonthAccessed>
    <b:DayAccessed>20</b:DayAccessed>
    <b:URL>http://www.bancobcr.com/acerca%20del%20bcr/</b:URL>
    <b:RefOrder>11</b:RefOrder>
  </b:Source>
  <b:Source>
    <b:Tag>Scr11</b:Tag>
    <b:SourceType>InternetSite</b:SourceType>
    <b:Guid>{73448408-C4F4-4A71-9429-2FBE72C0618B}</b:Guid>
    <b:Title>ENFOQUES CUANTITATIVO Y CUALITATIVO EN LA INVESTIGACION</b:Title>
    <b:YearAccessed>2011</b:YearAccessed>
    <b:MonthAccessed>10</b:MonthAccessed>
    <b:DayAccessed>19</b:DayAccessed>
    <b:URL>http://www.scribd.com/doc/6783691/Seleccion-de-Una-Muestra</b:URL>
    <b:Author>
      <b:Author>
        <b:Corporate>Slideboom</b:Corporate>
      </b:Author>
    </b:Author>
    <b:RefOrder>12</b:RefOrder>
  </b:Source>
  <b:Source>
    <b:Tag>Sli09</b:Tag>
    <b:SourceType>InternetSite</b:SourceType>
    <b:Guid>{0A91D8C3-17C1-40DE-A395-068E9F128235}</b:Guid>
    <b:LCID>es-CR</b:LCID>
    <b:Author>
      <b:Author>
        <b:Corporate>Slideboom</b:Corporate>
      </b:Author>
    </b:Author>
    <b:Title>Slideboom</b:Title>
    <b:Year>2009</b:Year>
    <b:YearAccessed>2011</b:YearAccessed>
    <b:MonthAccessed>11</b:MonthAccessed>
    <b:DayAccessed>02</b:DayAccessed>
    <b:URL>com/presentations/99724/ENFOQUES-CUANTITATIVO-Y-CUALITATIVO-EN-LA-INVESTIGACION</b:URL>
    <b:RefOrder>13</b:RefOrder>
  </b:Source>
  <b:Source>
    <b:Tag>Fer09</b:Tag>
    <b:SourceType>InternetSite</b:SourceType>
    <b:Guid>{59CD1375-5E27-459B-A0E2-8A916BADC117}</b:Guid>
    <b:Author>
      <b:Author>
        <b:NameList>
          <b:Person>
            <b:Last>Fernández</b:Last>
            <b:First>Clara</b:First>
          </b:Person>
        </b:NameList>
      </b:Author>
    </b:Author>
    <b:Title>Scrib</b:Title>
    <b:Year>2009</b:Year>
    <b:YearAccessed>2011</b:YearAccessed>
    <b:MonthAccessed>11</b:MonthAccessed>
    <b:DayAccessed>08</b:DayAccessed>
    <b:URL>http://www.slideshare.net/intereduvigo/tema-9-power-point </b:URL>
    <b:RefOrder>14</b:RefOrder>
  </b:Source>
  <b:Source>
    <b:Tag>Ban111</b:Tag>
    <b:SourceType>InternetSite</b:SourceType>
    <b:Guid>{2ED9D69F-A876-40C6-B2AB-B9DBD345CE54}</b:Guid>
    <b:Author>
      <b:Author>
        <b:Corporate>Banco de Costa Rica (BCR) d</b:Corporate>
      </b:Author>
    </b:Author>
    <b:Title>Somos BCR: Nuestra razón de ser</b:Title>
    <b:YearAccessed>2012</b:YearAccessed>
    <b:MonthAccessed>03</b:MonthAccessed>
    <b:DayAccessed>01</b:DayAccessed>
    <b:URL>https://somosbcr/intra/index.asp</b:URL>
    <b:RefOrder>15</b:RefOrder>
  </b:Source>
  <b:Source>
    <b:Tag>Arg10</b:Tag>
    <b:SourceType>ElectronicSource</b:SourceType>
    <b:Guid>{9B30F43C-64C0-45E0-B490-E4CA7252731C}</b:Guid>
    <b:Author>
      <b:Author>
        <b:NameList>
          <b:Person>
            <b:Last>Arguedas</b:Last>
            <b:First>Evelyn</b:First>
          </b:Person>
        </b:NameList>
      </b:Author>
    </b:Author>
    <b:Title>Plan de Gestión para la implementación de un sistema de software para la administración, control y consolidación de cuentas por cobrar no asociadas a operaciones crediticias del Banco de Costa Rica</b:Title>
    <b:Year>2010</b:Year>
    <b:Month>08</b:Month>
    <b:StateProvince>San José</b:StateProvince>
    <b:CountryRegion>Costa Rica</b:CountryRegion>
    <b:RefOrder>16</b:RefOrder>
  </b:Source>
  <b:Source>
    <b:Tag>Sup12</b:Tag>
    <b:SourceType>InternetSite</b:SourceType>
    <b:Guid>{D1A55333-4572-4A3B-A3D9-B62C9DA230B4}</b:Guid>
    <b:Author>
      <b:Author>
        <b:Corporate>Superintendicia General de Entidades Fiancieras (SUGEF a)</b:Corporate>
      </b:Author>
    </b:Author>
    <b:Title>Superintendicia General de Entidades Fiancieras</b:Title>
    <b:YearAccessed>2012</b:YearAccessed>
    <b:MonthAccessed>03</b:MonthAccessed>
    <b:DayAccessed>24</b:DayAccessed>
    <b:URL>http://www.sugef.fi.cr/pagina.asp?lang=0&amp;pagina=servicios/documentos/infgeneral/antecedentes/antecedentes.html</b:URL>
    <b:RefOrder>17</b:RefOrder>
  </b:Source>
  <b:Source>
    <b:Tag>Sup121</b:Tag>
    <b:SourceType>InternetSite</b:SourceType>
    <b:Guid>{BD4CA5DB-9AA7-4C20-A1E8-ED7C7749DFC2}</b:Guid>
    <b:Author>
      <b:Author>
        <b:Corporate>Superintendencia General de Entidades Financieras (SUGEF b)</b:Corporate>
      </b:Author>
    </b:Author>
    <b:Title>Superintendencia General de Entidades Financieras</b:Title>
    <b:YearAccessed>2012</b:YearAccessed>
    <b:MonthAccessed>03</b:MonthAccessed>
    <b:DayAccessed>24</b:DayAccessed>
    <b:URL>http://www.sugef.fi.cr/pagina.asp?lang=0&amp;pagina=servicios/documentos/infgeneral/funciones/SUGEF.pdf</b:URL>
    <b:RefOrder>18</b:RefOrder>
  </b:Source>
  <b:Source>
    <b:Tag>Kha</b:Tag>
    <b:SourceType>ElectronicSource</b:SourceType>
    <b:Guid>{9D83E15B-60C9-4512-A7E3-63F16DC16004}</b:Guid>
    <b:Author>
      <b:Author>
        <b:NameList>
          <b:Person>
            <b:Last>Khawan</b:Last>
            <b:First>Pierre</b:First>
          </b:Person>
        </b:NameList>
      </b:Author>
    </b:Author>
    <b:Title>Grado de madurez organizacional en gerencia de proyectos en la unidad objeto de estudio de cvg venalum</b:Title>
    <b:City>Puerto Ordaz</b:City>
    <b:Year>2006</b:Year>
    <b:Month>Diciembre</b:Month>
    <b:RefOrder>2</b:RefOrder>
  </b:Source>
  <b:Source>
    <b:Tag>Ban12</b:Tag>
    <b:SourceType>InternetSite</b:SourceType>
    <b:Guid>{8750C4C1-2B2C-4AA3-B157-094C483831F8}</b:Guid>
    <b:LCID>es-CR</b:LCID>
    <b:Author>
      <b:Author>
        <b:Corporate>Banco de Costa Rica,(BCR) f</b:Corporate>
      </b:Author>
    </b:Author>
    <b:Title>Project Web Access</b:Title>
    <b:YearAccessed>2012</b:YearAccessed>
    <b:MonthAccessed>03</b:MonthAccessed>
    <b:DayAccessed>23</b:DayAccessed>
    <b:URL>https://proyectos.bancobcr.com/PWA/default.aspx</b:URL>
    <b:RefOrder>19</b:RefOrder>
  </b:Source>
  <b:Source>
    <b:Tag>Sup122</b:Tag>
    <b:SourceType>InternetSite</b:SourceType>
    <b:Guid>{F89A1FAD-3ACC-412D-8A66-730A8D8BEF5E}</b:Guid>
    <b:Author>
      <b:Author>
        <b:Corporate>Superintendencia General de Entidad Financieras (SUGEF c)</b:Corporate>
      </b:Author>
    </b:Author>
    <b:Title>Superintendencia General de Entidad Financieras</b:Title>
    <b:YearAccessed>2012</b:YearAccessed>
    <b:MonthAccessed>04</b:MonthAccessed>
    <b:DayAccessed>05</b:DayAccessed>
    <b:URL>http://www.sugef.fi.cr/servicios/documentos/normativa/manualinformacion-sicveca/Pasivos-FechasImportantes.asp</b:URL>
    <b:RefOrder>20</b:RefOrder>
  </b:Source>
  <b:Source>
    <b:Tag>Fon10</b:Tag>
    <b:SourceType>InternetSite</b:SourceType>
    <b:Guid>{ADE23C24-8014-4BAF-B450-862C37D15CC0}</b:Guid>
    <b:Author>
      <b:Author>
        <b:NameList>
          <b:Person>
            <b:Last>Fonseca Marín</b:Last>
            <b:First>Ramiro</b:First>
          </b:Person>
        </b:NameList>
      </b:Author>
    </b:Author>
    <b:Title>Por qué fracasan los proyectos</b:Title>
    <b:InternetSiteTitle>Slideshare</b:InternetSiteTitle>
    <b:Year>2010</b:Year>
    <b:Month>12</b:Month>
    <b:Day>01</b:Day>
    <b:YearAccessed>2012</b:YearAccessed>
    <b:MonthAccessed>04</b:MonthAccessed>
    <b:DayAccessed>24</b:DayAccessed>
    <b:URL>http://www.slideshare.net/rafoma/20101201-porque-fracasan-los-proyectos</b:URL>
    <b:RefOrder>21</b:RefOrder>
  </b:Source>
  <b:Source>
    <b:Tag>Tho06</b:Tag>
    <b:SourceType>DocumentFromInternetSite</b:SourceType>
    <b:Guid>{5D750F72-2E9D-4BF0-90A5-82A9661E66CB}</b:Guid>
    <b:Author>
      <b:Author>
        <b:NameList>
          <b:Person>
            <b:Last>Thompson Donava</b:Last>
            <b:First>l</b:First>
            <b:Middle>Neil</b:Middle>
          </b:Person>
        </b:NameList>
      </b:Author>
    </b:Author>
    <b:Title>Proyectos Informáticos: Fracasos y Lecciones Aprendidas</b:Title>
    <b:InternetSiteTitle>Universidad Estatal a Distancia</b:InternetSiteTitle>
    <b:Year>2006</b:Year>
    <b:Month>01</b:Month>
    <b:Day>02</b:Day>
    <b:YearAccessed>2012</b:YearAccessed>
    <b:MonthAccessed>04</b:MonthAccessed>
    <b:DayAccessed>24</b:DayAccessed>
    <b:URL>http://www.uned.ac.cr/redti/cuarta/art8.pdf</b:URL>
    <b:RefOrder>22</b:RefOrder>
  </b:Source>
  <b:Source>
    <b:Tag>Edw08</b:Tag>
    <b:SourceType>DocumentFromInternetSite</b:SourceType>
    <b:Guid>{3B690076-5AD5-4D9B-85E5-54CB434C30F4}</b:Guid>
    <b:Author>
      <b:Author>
        <b:NameList>
          <b:Person>
            <b:Last>Flores</b:Last>
            <b:First>Edward</b:First>
            <b:Middle>J.</b:Middle>
          </b:Person>
        </b:NameList>
      </b:Author>
    </b:Author>
    <b:Title>Slideshare</b:Title>
    <b:InternetSiteTitle>Qué es el análisis FODA</b:InternetSiteTitle>
    <b:Year>2008</b:Year>
    <b:Month>01</b:Month>
    <b:Day>02</b:Day>
    <b:YearAccessed>2012</b:YearAccessed>
    <b:MonthAccessed>14</b:MonthAccessed>
    <b:DayAccessed>05</b:DayAccessed>
    <b:URL>http://www.slideshare.net/jcfdezmx2/que-es-el-analisis-foda-217430</b:URL>
    <b:RefOrder>23</b:RefOrder>
  </b:Source>
  <b:Source>
    <b:Tag>Cha02</b:Tag>
    <b:SourceType>Book</b:SourceType>
    <b:Guid>{B2A87F25-653E-4B24-84AC-F24FA47CB561}</b:Guid>
    <b:Author>
      <b:Author>
        <b:NameList>
          <b:Person>
            <b:Last>Chamoun</b:Last>
            <b:First>Yamal</b:First>
          </b:Person>
        </b:NameList>
      </b:Author>
    </b:Author>
    <b:Title>Administración Profesional de Proyectos, La Guía</b:Title>
    <b:City>México</b:City>
    <b:Year>2002</b:Year>
    <b:Publisher>McGraw-Hill</b:Publisher>
    <b:RefOrder>1</b:RefOrder>
  </b:Source>
</b:Sources>
</file>

<file path=customXml/itemProps1.xml><?xml version="1.0" encoding="utf-8"?>
<ds:datastoreItem xmlns:ds="http://schemas.openxmlformats.org/officeDocument/2006/customXml" ds:itemID="{DC97F51A-799A-4A27-AD9A-047D5BEE9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43</Pages>
  <Words>7336</Words>
  <Characters>41817</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Tema&lt;NOMBRE DEL PROYECTO&gt;</vt:lpstr>
    </vt:vector>
  </TitlesOfParts>
  <Company>Toshiba</Company>
  <LinksUpToDate>false</LinksUpToDate>
  <CharactersWithSpaces>49055</CharactersWithSpaces>
  <SharedDoc>false</SharedDoc>
  <HLinks>
    <vt:vector size="12" baseType="variant">
      <vt:variant>
        <vt:i4>786493</vt:i4>
      </vt:variant>
      <vt:variant>
        <vt:i4>6</vt:i4>
      </vt:variant>
      <vt:variant>
        <vt:i4>0</vt:i4>
      </vt:variant>
      <vt:variant>
        <vt:i4>5</vt:i4>
      </vt:variant>
      <vt:variant>
        <vt:lpwstr>mailto:ylizano@yahoo.com</vt:lpwstr>
      </vt:variant>
      <vt:variant>
        <vt:lpwstr/>
      </vt:variant>
      <vt:variant>
        <vt:i4>3997699</vt:i4>
      </vt:variant>
      <vt:variant>
        <vt:i4>3</vt:i4>
      </vt:variant>
      <vt:variant>
        <vt:i4>0</vt:i4>
      </vt:variant>
      <vt:variant>
        <vt:i4>5</vt:i4>
      </vt:variant>
      <vt:variant>
        <vt:lpwstr>mailto:ylizano@bancobcr.com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Tema&lt;NOMBRE DEL PROYECTO&gt;</dc:title>
  <dc:subject/>
  <dc:creator>kattia</dc:creator>
  <cp:keywords/>
  <dc:description/>
  <cp:lastModifiedBy>Eddy Gerardo Nunez Salazar</cp:lastModifiedBy>
  <cp:revision>23</cp:revision>
  <cp:lastPrinted>2012-03-01T02:22:00Z</cp:lastPrinted>
  <dcterms:created xsi:type="dcterms:W3CDTF">2018-05-08T03:48:00Z</dcterms:created>
  <dcterms:modified xsi:type="dcterms:W3CDTF">2018-05-28T21:50:00Z</dcterms:modified>
</cp:coreProperties>
</file>
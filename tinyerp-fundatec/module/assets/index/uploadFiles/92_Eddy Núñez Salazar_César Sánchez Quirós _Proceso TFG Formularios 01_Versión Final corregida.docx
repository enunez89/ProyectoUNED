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69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C26110" w:rsidRPr="006F208B" w14:paraId="102EF6C5" w14:textId="77777777" w:rsidTr="00C26110">
        <w:tc>
          <w:tcPr>
            <w:tcW w:w="9322" w:type="dxa"/>
            <w:gridSpan w:val="2"/>
          </w:tcPr>
          <w:p w14:paraId="4A2BB134" w14:textId="77777777" w:rsidR="00C26110" w:rsidRDefault="00C26110" w:rsidP="003943A6">
            <w:pPr>
              <w:pStyle w:val="Textoindependiente"/>
              <w:shd w:val="clear" w:color="auto" w:fill="4F81BD" w:themeFill="accent1"/>
              <w:spacing w:before="0" w:after="0"/>
              <w:ind w:left="-142" w:right="-108"/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Verdana" w:hAnsi="Verdana"/>
                <w:b/>
                <w:sz w:val="28"/>
                <w:szCs w:val="28"/>
                <w:lang w:val="es-ES"/>
              </w:rPr>
              <w:t xml:space="preserve">                                                                                                          </w:t>
            </w:r>
            <w:r w:rsidR="003943A6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>Licenciatura en Ing</w:t>
            </w:r>
            <w:r w:rsidR="009B5512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>eniería</w:t>
            </w:r>
            <w:r w:rsidR="003943A6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 xml:space="preserve"> Inf</w:t>
            </w:r>
            <w:r w:rsidR="002E178F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>ormática</w:t>
            </w:r>
            <w:r w:rsidRPr="003943A6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 xml:space="preserve"> y </w:t>
            </w:r>
            <w:r w:rsidR="00FB5A1C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>Desarrollo de Aplicaciones Web</w:t>
            </w:r>
            <w:r w:rsidR="00BB09BF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 xml:space="preserve"> </w:t>
            </w:r>
            <w:r w:rsidR="009B5512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>(código 9</w:t>
            </w:r>
            <w:r w:rsidR="00FB5A1C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>2</w:t>
            </w:r>
            <w:r w:rsidR="009B5512">
              <w:rPr>
                <w:rFonts w:ascii="Verdana" w:hAnsi="Verdana"/>
                <w:b/>
                <w:color w:val="FFFFFF" w:themeColor="background1"/>
                <w:sz w:val="28"/>
                <w:szCs w:val="28"/>
                <w:lang w:val="es-ES"/>
              </w:rPr>
              <w:t>)</w:t>
            </w:r>
          </w:p>
          <w:p w14:paraId="0939F9C0" w14:textId="77777777" w:rsidR="003943A6" w:rsidRPr="00C26110" w:rsidRDefault="003943A6" w:rsidP="003943A6">
            <w:pPr>
              <w:pStyle w:val="Textoindependiente"/>
              <w:shd w:val="clear" w:color="auto" w:fill="4F81BD" w:themeFill="accent1"/>
              <w:spacing w:before="0" w:after="0"/>
              <w:ind w:left="-142" w:right="-108"/>
              <w:jc w:val="center"/>
              <w:rPr>
                <w:rFonts w:ascii="Verdana" w:hAnsi="Verdana"/>
                <w:sz w:val="28"/>
                <w:szCs w:val="28"/>
                <w:lang w:val="es-ES"/>
              </w:rPr>
            </w:pPr>
          </w:p>
        </w:tc>
      </w:tr>
      <w:tr w:rsidR="00C26110" w:rsidRPr="00C26110" w14:paraId="5AFEE9EC" w14:textId="77777777" w:rsidTr="003943A6">
        <w:tc>
          <w:tcPr>
            <w:tcW w:w="4661" w:type="dxa"/>
          </w:tcPr>
          <w:p w14:paraId="74BDA9FF" w14:textId="77777777" w:rsidR="00C26110" w:rsidRPr="009A7612" w:rsidRDefault="00C26110" w:rsidP="00C26110">
            <w:pPr>
              <w:pStyle w:val="Textoindependiente"/>
              <w:spacing w:before="0" w:after="0"/>
              <w:jc w:val="both"/>
              <w:rPr>
                <w:rFonts w:ascii="Verdana" w:hAnsi="Verdana"/>
                <w:b/>
                <w:sz w:val="22"/>
                <w:szCs w:val="22"/>
                <w:lang w:val="es-ES"/>
              </w:rPr>
            </w:pPr>
            <w:r w:rsidRPr="009A7612">
              <w:rPr>
                <w:rFonts w:ascii="Verdana" w:hAnsi="Verdana"/>
                <w:b/>
                <w:sz w:val="22"/>
                <w:szCs w:val="22"/>
                <w:lang w:val="es-ES"/>
              </w:rPr>
              <w:t>Solicitud para realizar TFG</w:t>
            </w: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en</w:t>
            </w:r>
            <w:r w:rsidRPr="009A7612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:   </w:t>
            </w:r>
          </w:p>
        </w:tc>
        <w:tc>
          <w:tcPr>
            <w:tcW w:w="4661" w:type="dxa"/>
          </w:tcPr>
          <w:p w14:paraId="2B2F91F3" w14:textId="77777777" w:rsidR="00C26110" w:rsidRPr="00E47121" w:rsidRDefault="00C26110" w:rsidP="00C26110">
            <w:pPr>
              <w:pStyle w:val="Textoindependiente"/>
              <w:tabs>
                <w:tab w:val="left" w:pos="3206"/>
              </w:tabs>
              <w:spacing w:before="0" w:after="0"/>
              <w:jc w:val="center"/>
              <w:rPr>
                <w:rFonts w:ascii="Verdana" w:hAnsi="Verdana"/>
                <w:color w:val="365F91" w:themeColor="accent1" w:themeShade="BF"/>
                <w:sz w:val="22"/>
                <w:szCs w:val="22"/>
                <w:lang w:val="es-ES"/>
              </w:rPr>
            </w:pPr>
            <w:r w:rsidRPr="00E47121">
              <w:rPr>
                <w:rFonts w:ascii="Verdana" w:hAnsi="Verdana"/>
                <w:b/>
                <w:color w:val="365F91" w:themeColor="accent1" w:themeShade="BF"/>
                <w:sz w:val="22"/>
                <w:szCs w:val="22"/>
                <w:lang w:val="es-ES"/>
              </w:rPr>
              <w:t>I</w:t>
            </w:r>
            <w:r w:rsidR="00644420">
              <w:rPr>
                <w:rFonts w:ascii="Verdana" w:hAnsi="Verdana"/>
                <w:b/>
                <w:color w:val="365F91" w:themeColor="accent1" w:themeShade="BF"/>
                <w:sz w:val="22"/>
                <w:szCs w:val="22"/>
                <w:lang w:val="es-ES"/>
              </w:rPr>
              <w:t>I</w:t>
            </w:r>
            <w:r w:rsidRPr="00E47121">
              <w:rPr>
                <w:rFonts w:ascii="Verdana" w:hAnsi="Verdana"/>
                <w:b/>
                <w:color w:val="365F91" w:themeColor="accent1" w:themeShade="BF"/>
                <w:sz w:val="22"/>
                <w:szCs w:val="22"/>
                <w:lang w:val="es-ES"/>
              </w:rPr>
              <w:t xml:space="preserve">  SEMESTRE   2017</w:t>
            </w:r>
          </w:p>
        </w:tc>
      </w:tr>
      <w:tr w:rsidR="003943A6" w:rsidRPr="003943A6" w14:paraId="30A34DB9" w14:textId="77777777" w:rsidTr="00E10F30">
        <w:tc>
          <w:tcPr>
            <w:tcW w:w="4661" w:type="dxa"/>
          </w:tcPr>
          <w:p w14:paraId="0060E9FD" w14:textId="77777777" w:rsidR="003943A6" w:rsidRPr="00E47121" w:rsidRDefault="003943A6" w:rsidP="001C0548">
            <w:pPr>
              <w:pStyle w:val="Textoindependiente"/>
              <w:tabs>
                <w:tab w:val="left" w:pos="3206"/>
              </w:tabs>
              <w:spacing w:before="0" w:after="0"/>
              <w:rPr>
                <w:rFonts w:ascii="Verdana" w:hAnsi="Verdana"/>
                <w:b/>
                <w:color w:val="365F91" w:themeColor="accent1" w:themeShade="BF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Fecha de la solicitud de tema TFG </w:t>
            </w:r>
            <w:r>
              <w:rPr>
                <w:rFonts w:ascii="Verdana" w:hAnsi="Verdana"/>
                <w:b/>
                <w:color w:val="365F91" w:themeColor="accent1" w:themeShade="BF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661" w:type="dxa"/>
          </w:tcPr>
          <w:p w14:paraId="20FD4DED" w14:textId="77777777" w:rsidR="003943A6" w:rsidRPr="003943A6" w:rsidRDefault="003943A6" w:rsidP="00F90FC5">
            <w:pPr>
              <w:pStyle w:val="Textoindependiente"/>
              <w:tabs>
                <w:tab w:val="left" w:pos="3206"/>
              </w:tabs>
              <w:spacing w:before="0" w:after="0"/>
              <w:jc w:val="center"/>
              <w:rPr>
                <w:rFonts w:ascii="Verdana" w:hAnsi="Verdana"/>
                <w:b/>
                <w:color w:val="C00000"/>
                <w:sz w:val="22"/>
                <w:szCs w:val="22"/>
                <w:lang w:val="es-ES"/>
              </w:rPr>
            </w:pPr>
            <w:r w:rsidRPr="009A7612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 </w:t>
            </w:r>
            <w:r w:rsidR="00F90FC5">
              <w:rPr>
                <w:rFonts w:ascii="Verdana" w:hAnsi="Verdana"/>
                <w:b/>
                <w:sz w:val="22"/>
                <w:szCs w:val="22"/>
                <w:lang w:val="es-ES"/>
              </w:rPr>
              <w:t>15</w:t>
            </w:r>
            <w:r w:rsidRPr="009A7612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</w:t>
            </w:r>
            <w:r w:rsidR="00F90FC5">
              <w:rPr>
                <w:rFonts w:ascii="Verdana" w:hAnsi="Verdana"/>
                <w:b/>
                <w:sz w:val="22"/>
                <w:szCs w:val="22"/>
                <w:lang w:val="es-ES"/>
              </w:rPr>
              <w:t>octubre 2017</w:t>
            </w:r>
          </w:p>
        </w:tc>
      </w:tr>
    </w:tbl>
    <w:p w14:paraId="03E98528" w14:textId="77777777" w:rsidR="00651A48" w:rsidRPr="001852A2" w:rsidRDefault="00651A48" w:rsidP="003943A6">
      <w:pPr>
        <w:pStyle w:val="Ttulo1"/>
        <w:numPr>
          <w:ilvl w:val="0"/>
          <w:numId w:val="15"/>
        </w:numPr>
        <w:pBdr>
          <w:left w:val="single" w:sz="24" w:space="2" w:color="4F81BD" w:themeColor="accent1"/>
          <w:right w:val="single" w:sz="24" w:space="3" w:color="4F81BD" w:themeColor="accent1"/>
        </w:pBdr>
        <w:tabs>
          <w:tab w:val="left" w:pos="0"/>
          <w:tab w:val="left" w:pos="284"/>
        </w:tabs>
        <w:ind w:left="284" w:hanging="284"/>
        <w:jc w:val="both"/>
        <w:rPr>
          <w:lang w:val="es-ES"/>
        </w:rPr>
      </w:pPr>
      <w:bookmarkStart w:id="0" w:name="_Toc461075646"/>
      <w:bookmarkStart w:id="1" w:name="_Toc495341146"/>
      <w:r w:rsidRPr="001852A2">
        <w:rPr>
          <w:caps w:val="0"/>
          <w:lang w:val="es-ES"/>
        </w:rPr>
        <w:t xml:space="preserve">ESPECIALISTAS </w:t>
      </w:r>
      <w:r w:rsidR="00FC0D26">
        <w:rPr>
          <w:caps w:val="0"/>
          <w:lang w:val="es-ES"/>
        </w:rPr>
        <w:t xml:space="preserve">DEL PROCESO DE APROBACIÓN </w:t>
      </w:r>
      <w:r w:rsidRPr="001852A2">
        <w:rPr>
          <w:caps w:val="0"/>
          <w:lang w:val="es-ES"/>
        </w:rPr>
        <w:t xml:space="preserve"> </w:t>
      </w:r>
      <w:r w:rsidR="00800C1B">
        <w:rPr>
          <w:caps w:val="0"/>
          <w:lang w:val="es-ES"/>
        </w:rPr>
        <w:t>LA SOLICITUD DE</w:t>
      </w:r>
      <w:r>
        <w:rPr>
          <w:caps w:val="0"/>
          <w:lang w:val="es-ES"/>
        </w:rPr>
        <w:t xml:space="preserve"> </w:t>
      </w:r>
      <w:r w:rsidRPr="001852A2">
        <w:rPr>
          <w:caps w:val="0"/>
          <w:lang w:val="es-ES"/>
        </w:rPr>
        <w:t>TEMA</w:t>
      </w:r>
      <w:r w:rsidR="00C26110">
        <w:rPr>
          <w:caps w:val="0"/>
          <w:lang w:val="es-ES"/>
        </w:rPr>
        <w:t xml:space="preserve"> </w:t>
      </w:r>
      <w:r>
        <w:rPr>
          <w:caps w:val="0"/>
          <w:lang w:val="es-ES"/>
        </w:rPr>
        <w:t>DE TFG</w:t>
      </w:r>
      <w:bookmarkEnd w:id="0"/>
      <w:bookmarkEnd w:id="1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3227"/>
        <w:gridCol w:w="6095"/>
      </w:tblGrid>
      <w:tr w:rsidR="00651A48" w:rsidRPr="006F208B" w14:paraId="36AE3977" w14:textId="77777777" w:rsidTr="00FC0D26">
        <w:tc>
          <w:tcPr>
            <w:tcW w:w="3227" w:type="dxa"/>
          </w:tcPr>
          <w:p w14:paraId="30A605EE" w14:textId="77777777" w:rsidR="00651A48" w:rsidRDefault="00651A48" w:rsidP="00800C1B">
            <w:pPr>
              <w:pStyle w:val="Textoindependiente"/>
              <w:spacing w:before="0" w:after="0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Comité Evaluador</w:t>
            </w:r>
            <w:r w:rsidR="00800C1B">
              <w:rPr>
                <w:rFonts w:ascii="Verdana" w:hAnsi="Verdana"/>
                <w:sz w:val="22"/>
                <w:szCs w:val="22"/>
                <w:lang w:val="es-ES"/>
              </w:rPr>
              <w:t xml:space="preserve"> para la aprobación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de</w:t>
            </w:r>
            <w:r w:rsidR="00800C1B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l</w:t>
            </w:r>
            <w:r w:rsidR="00800C1B">
              <w:rPr>
                <w:rFonts w:ascii="Verdana" w:hAnsi="Verdana"/>
                <w:sz w:val="22"/>
                <w:szCs w:val="22"/>
                <w:lang w:val="es-ES"/>
              </w:rPr>
              <w:t>a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Solicitud de Tema  de TFG</w:t>
            </w:r>
            <w:r w:rsidR="00800C1B">
              <w:rPr>
                <w:rFonts w:ascii="Verdana" w:hAnsi="Verdana"/>
                <w:sz w:val="22"/>
                <w:szCs w:val="22"/>
                <w:lang w:val="es-ES"/>
              </w:rPr>
              <w:t xml:space="preserve"> son:</w:t>
            </w:r>
          </w:p>
        </w:tc>
        <w:tc>
          <w:tcPr>
            <w:tcW w:w="6095" w:type="dxa"/>
          </w:tcPr>
          <w:p w14:paraId="6C3E505A" w14:textId="77777777" w:rsidR="00FC0D26" w:rsidRPr="00FC0D26" w:rsidRDefault="00FC0D26" w:rsidP="00261D65">
            <w:pPr>
              <w:pStyle w:val="Textoindependiente"/>
              <w:spacing w:before="0" w:after="0"/>
              <w:jc w:val="center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Erika Hernández Agüero </w:t>
            </w:r>
            <w:r w:rsidRPr="00FC0D26">
              <w:rPr>
                <w:rFonts w:ascii="Verdana" w:hAnsi="Verdana"/>
                <w:sz w:val="22"/>
                <w:szCs w:val="22"/>
                <w:lang w:val="es-ES"/>
              </w:rPr>
              <w:t>(Encargada de la Licenciatura y Coordinadora de la Comisión de TFG)</w:t>
            </w:r>
          </w:p>
          <w:p w14:paraId="2D9D852E" w14:textId="77777777" w:rsidR="00FC0D26" w:rsidRDefault="00FC0D26" w:rsidP="00261D65">
            <w:pPr>
              <w:pStyle w:val="Textoindependiente"/>
              <w:spacing w:before="0" w:after="0"/>
              <w:jc w:val="center"/>
              <w:rPr>
                <w:rFonts w:ascii="Verdana" w:hAnsi="Verdana"/>
                <w:b/>
                <w:sz w:val="22"/>
                <w:szCs w:val="22"/>
                <w:lang w:val="es-ES"/>
              </w:rPr>
            </w:pPr>
          </w:p>
          <w:p w14:paraId="0F0B128D" w14:textId="77777777" w:rsidR="00651A48" w:rsidRPr="00FC0D26" w:rsidRDefault="00FB5A1C" w:rsidP="00261D65">
            <w:pPr>
              <w:pStyle w:val="Textoindependiente"/>
              <w:spacing w:before="0" w:after="0"/>
              <w:jc w:val="center"/>
              <w:rPr>
                <w:rFonts w:ascii="Verdana" w:hAnsi="Verdana"/>
                <w:sz w:val="22"/>
                <w:szCs w:val="22"/>
                <w:lang w:val="es-ES"/>
              </w:rPr>
            </w:pPr>
            <w:r w:rsidRPr="00261D65">
              <w:rPr>
                <w:rFonts w:ascii="Verdana" w:hAnsi="Verdana"/>
                <w:b/>
                <w:sz w:val="22"/>
                <w:szCs w:val="22"/>
                <w:lang w:val="es-ES"/>
              </w:rPr>
              <w:t>Enrique Gómez Jiménez</w:t>
            </w:r>
            <w:r w:rsidR="00651A48" w:rsidRPr="00261D65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</w:t>
            </w:r>
            <w:r w:rsidR="00FC0D26" w:rsidRPr="00FC0D26">
              <w:rPr>
                <w:rFonts w:ascii="Verdana" w:hAnsi="Verdana"/>
                <w:sz w:val="22"/>
                <w:szCs w:val="22"/>
                <w:lang w:val="es-ES"/>
              </w:rPr>
              <w:t>(Especialista)</w:t>
            </w:r>
          </w:p>
          <w:p w14:paraId="36D360B9" w14:textId="2C4F4912" w:rsidR="00651A48" w:rsidRDefault="00261D65" w:rsidP="00261D65">
            <w:pPr>
              <w:pStyle w:val="Textoindependiente"/>
              <w:spacing w:before="0" w:after="0"/>
              <w:jc w:val="center"/>
              <w:rPr>
                <w:rFonts w:ascii="Verdana" w:hAnsi="Verdana"/>
                <w:sz w:val="22"/>
                <w:szCs w:val="22"/>
                <w:lang w:val="es-ES"/>
              </w:rPr>
            </w:pPr>
            <w:del w:id="2" w:author="Andrea Chacon" w:date="2017-10-25T05:06:00Z">
              <w:r w:rsidRPr="00261D65" w:rsidDel="005513E8">
                <w:rPr>
                  <w:rFonts w:ascii="Verdana" w:hAnsi="Verdana"/>
                  <w:b/>
                  <w:sz w:val="22"/>
                  <w:szCs w:val="22"/>
                  <w:lang w:val="es-ES"/>
                </w:rPr>
                <w:delText>Pablo Sandoval Barrantes</w:delText>
              </w:r>
            </w:del>
            <w:ins w:id="3" w:author="Andrea Chacon" w:date="2017-10-25T05:06:00Z">
              <w:r w:rsidR="005513E8">
                <w:rPr>
                  <w:rFonts w:ascii="Verdana" w:hAnsi="Verdana"/>
                  <w:b/>
                  <w:sz w:val="22"/>
                  <w:szCs w:val="22"/>
                  <w:lang w:val="es-ES"/>
                </w:rPr>
                <w:t>Andrea Chacón Páez</w:t>
              </w:r>
            </w:ins>
            <w:r w:rsidR="00FC0D26"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</w:t>
            </w:r>
            <w:r w:rsidR="00FC0D26" w:rsidRPr="00FC0D26">
              <w:rPr>
                <w:rFonts w:ascii="Verdana" w:hAnsi="Verdana"/>
                <w:sz w:val="22"/>
                <w:szCs w:val="22"/>
                <w:lang w:val="es-ES"/>
              </w:rPr>
              <w:t>(Especialista)</w:t>
            </w:r>
          </w:p>
          <w:p w14:paraId="66326735" w14:textId="77777777" w:rsidR="00FC0D26" w:rsidRPr="00FC0D26" w:rsidRDefault="00FC0D26" w:rsidP="00261D65">
            <w:pPr>
              <w:pStyle w:val="Textoindependiente"/>
              <w:spacing w:before="0" w:after="0"/>
              <w:jc w:val="center"/>
              <w:rPr>
                <w:lang w:val="es-CR"/>
              </w:rPr>
            </w:pPr>
          </w:p>
        </w:tc>
      </w:tr>
      <w:tr w:rsidR="00651A48" w14:paraId="4C092331" w14:textId="77777777" w:rsidTr="00FC0D26">
        <w:tc>
          <w:tcPr>
            <w:tcW w:w="3227" w:type="dxa"/>
          </w:tcPr>
          <w:p w14:paraId="54DF6292" w14:textId="77777777" w:rsidR="00651A48" w:rsidRDefault="001C0548" w:rsidP="00684EC1">
            <w:pPr>
              <w:pStyle w:val="Textoindependiente"/>
              <w:spacing w:before="0" w:after="0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Asistente Académi</w:t>
            </w:r>
            <w:r w:rsidR="00521F49">
              <w:rPr>
                <w:rFonts w:ascii="Verdana" w:hAnsi="Verdana"/>
                <w:sz w:val="22"/>
                <w:szCs w:val="22"/>
                <w:lang w:val="es-ES"/>
              </w:rPr>
              <w:t>c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a</w:t>
            </w:r>
            <w:r w:rsidR="00651A48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800C1B">
              <w:rPr>
                <w:rFonts w:ascii="Verdana" w:hAnsi="Verdana"/>
                <w:sz w:val="22"/>
                <w:szCs w:val="22"/>
                <w:lang w:val="es-ES"/>
              </w:rPr>
              <w:t xml:space="preserve">del </w:t>
            </w:r>
            <w:r w:rsidR="00651A48">
              <w:rPr>
                <w:rFonts w:ascii="Verdana" w:hAnsi="Verdana"/>
                <w:sz w:val="22"/>
                <w:szCs w:val="22"/>
                <w:lang w:val="es-ES"/>
              </w:rPr>
              <w:t>Proceso TFG</w:t>
            </w:r>
          </w:p>
        </w:tc>
        <w:tc>
          <w:tcPr>
            <w:tcW w:w="6095" w:type="dxa"/>
          </w:tcPr>
          <w:p w14:paraId="18D55ACD" w14:textId="77777777" w:rsidR="00651A48" w:rsidRPr="00DA247F" w:rsidRDefault="00651A48" w:rsidP="003943A6">
            <w:pPr>
              <w:pStyle w:val="Textoindependiente"/>
              <w:spacing w:before="0" w:after="0"/>
              <w:jc w:val="center"/>
              <w:rPr>
                <w:rFonts w:ascii="Verdana" w:hAnsi="Verdana"/>
                <w:b/>
                <w:sz w:val="22"/>
                <w:szCs w:val="22"/>
                <w:lang w:val="es-ES"/>
              </w:rPr>
            </w:pPr>
            <w:r w:rsidRPr="00DA247F">
              <w:rPr>
                <w:rFonts w:ascii="Verdana" w:hAnsi="Verdana"/>
                <w:b/>
                <w:sz w:val="22"/>
                <w:szCs w:val="22"/>
                <w:lang w:val="es-ES"/>
              </w:rPr>
              <w:t>Ercilia Medina</w:t>
            </w: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Torres</w:t>
            </w:r>
          </w:p>
        </w:tc>
      </w:tr>
    </w:tbl>
    <w:p w14:paraId="1597FBE6" w14:textId="77777777" w:rsidR="00651A48" w:rsidRDefault="00651A48" w:rsidP="00E47121">
      <w:pPr>
        <w:pStyle w:val="Textoindependiente"/>
        <w:spacing w:before="0" w:after="0"/>
        <w:jc w:val="both"/>
        <w:rPr>
          <w:rFonts w:ascii="Verdana" w:hAnsi="Verdana"/>
          <w:sz w:val="22"/>
          <w:szCs w:val="22"/>
          <w:lang w:val="es-CR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2033513108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02A76C04" w14:textId="77777777" w:rsidR="00DA247F" w:rsidRDefault="00DA247F" w:rsidP="00E47121">
          <w:pPr>
            <w:pStyle w:val="TtulodeTDC"/>
          </w:pPr>
          <w:r>
            <w:t>Contenido</w:t>
          </w:r>
        </w:p>
        <w:p w14:paraId="6BE7978A" w14:textId="77777777" w:rsidR="003C2157" w:rsidRDefault="00AC1FED">
          <w:pPr>
            <w:pStyle w:val="TD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s-CR" w:eastAsia="es-CR" w:bidi="ar-SA"/>
            </w:rPr>
          </w:pPr>
          <w:r>
            <w:rPr>
              <w:lang w:val="es-ES"/>
            </w:rPr>
            <w:fldChar w:fldCharType="begin"/>
          </w:r>
          <w:r w:rsidR="00DA247F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95341146" w:history="1">
            <w:r w:rsidR="003C2157" w:rsidRPr="00B32352">
              <w:rPr>
                <w:rStyle w:val="Hipervnculo"/>
                <w:noProof/>
                <w:lang w:val="es-ES"/>
              </w:rPr>
              <w:t>1.</w:t>
            </w:r>
            <w:r w:rsidR="003C2157">
              <w:rPr>
                <w:noProof/>
                <w:sz w:val="22"/>
                <w:szCs w:val="22"/>
                <w:lang w:val="es-CR" w:eastAsia="es-CR" w:bidi="ar-SA"/>
              </w:rPr>
              <w:tab/>
            </w:r>
            <w:r w:rsidR="003C2157" w:rsidRPr="00B32352">
              <w:rPr>
                <w:rStyle w:val="Hipervnculo"/>
                <w:noProof/>
                <w:lang w:val="es-ES"/>
              </w:rPr>
              <w:t>ESPECIALISTAS DEL PROCESO DE APROBACIÓN  LA SOLICITUD DE TEMA DE TFG</w:t>
            </w:r>
            <w:r w:rsidR="003C2157">
              <w:rPr>
                <w:noProof/>
                <w:webHidden/>
              </w:rPr>
              <w:tab/>
            </w:r>
            <w:r w:rsidR="003C2157">
              <w:rPr>
                <w:noProof/>
                <w:webHidden/>
              </w:rPr>
              <w:fldChar w:fldCharType="begin"/>
            </w:r>
            <w:r w:rsidR="003C2157">
              <w:rPr>
                <w:noProof/>
                <w:webHidden/>
              </w:rPr>
              <w:instrText xml:space="preserve"> PAGEREF _Toc495341146 \h </w:instrText>
            </w:r>
            <w:r w:rsidR="003C2157">
              <w:rPr>
                <w:noProof/>
                <w:webHidden/>
              </w:rPr>
            </w:r>
            <w:r w:rsidR="003C2157">
              <w:rPr>
                <w:noProof/>
                <w:webHidden/>
              </w:rPr>
              <w:fldChar w:fldCharType="separate"/>
            </w:r>
            <w:r w:rsidR="003C2157">
              <w:rPr>
                <w:noProof/>
                <w:webHidden/>
              </w:rPr>
              <w:t>1</w:t>
            </w:r>
            <w:r w:rsidR="003C2157">
              <w:rPr>
                <w:noProof/>
                <w:webHidden/>
              </w:rPr>
              <w:fldChar w:fldCharType="end"/>
            </w:r>
          </w:hyperlink>
        </w:p>
        <w:p w14:paraId="2EAD6AEB" w14:textId="77777777" w:rsidR="003C2157" w:rsidRDefault="00D24217">
          <w:pPr>
            <w:pStyle w:val="TD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s-CR" w:eastAsia="es-CR" w:bidi="ar-SA"/>
            </w:rPr>
          </w:pPr>
          <w:hyperlink w:anchor="_Toc495341147" w:history="1">
            <w:r w:rsidR="003C2157" w:rsidRPr="00B32352">
              <w:rPr>
                <w:rStyle w:val="Hipervnculo"/>
                <w:noProof/>
                <w:lang w:val="es-ES"/>
              </w:rPr>
              <w:t>2.</w:t>
            </w:r>
            <w:r w:rsidR="003C2157">
              <w:rPr>
                <w:noProof/>
                <w:sz w:val="22"/>
                <w:szCs w:val="22"/>
                <w:lang w:val="es-CR" w:eastAsia="es-CR" w:bidi="ar-SA"/>
              </w:rPr>
              <w:tab/>
            </w:r>
            <w:r w:rsidR="003C2157" w:rsidRPr="00B32352">
              <w:rPr>
                <w:rStyle w:val="Hipervnculo"/>
                <w:noProof/>
                <w:lang w:val="es-ES"/>
              </w:rPr>
              <w:t>MODALIDAD DE LA LICENCIATURA INGENIERÍA INFORMÁTICA Y DESARROLLO DE APLICACIONES WEB</w:t>
            </w:r>
            <w:r w:rsidR="003C2157">
              <w:rPr>
                <w:noProof/>
                <w:webHidden/>
              </w:rPr>
              <w:tab/>
            </w:r>
            <w:r w:rsidR="003C2157">
              <w:rPr>
                <w:noProof/>
                <w:webHidden/>
              </w:rPr>
              <w:fldChar w:fldCharType="begin"/>
            </w:r>
            <w:r w:rsidR="003C2157">
              <w:rPr>
                <w:noProof/>
                <w:webHidden/>
              </w:rPr>
              <w:instrText xml:space="preserve"> PAGEREF _Toc495341147 \h </w:instrText>
            </w:r>
            <w:r w:rsidR="003C2157">
              <w:rPr>
                <w:noProof/>
                <w:webHidden/>
              </w:rPr>
            </w:r>
            <w:r w:rsidR="003C2157">
              <w:rPr>
                <w:noProof/>
                <w:webHidden/>
              </w:rPr>
              <w:fldChar w:fldCharType="separate"/>
            </w:r>
            <w:r w:rsidR="003C2157">
              <w:rPr>
                <w:noProof/>
                <w:webHidden/>
              </w:rPr>
              <w:t>2</w:t>
            </w:r>
            <w:r w:rsidR="003C2157">
              <w:rPr>
                <w:noProof/>
                <w:webHidden/>
              </w:rPr>
              <w:fldChar w:fldCharType="end"/>
            </w:r>
          </w:hyperlink>
        </w:p>
        <w:p w14:paraId="4DEB856C" w14:textId="77777777" w:rsidR="003C2157" w:rsidRDefault="00D24217">
          <w:pPr>
            <w:pStyle w:val="TD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s-CR" w:eastAsia="es-CR" w:bidi="ar-SA"/>
            </w:rPr>
          </w:pPr>
          <w:hyperlink w:anchor="_Toc495341148" w:history="1">
            <w:r w:rsidR="003C2157" w:rsidRPr="00B32352">
              <w:rPr>
                <w:rStyle w:val="Hipervnculo"/>
                <w:noProof/>
                <w:lang w:val="es-ES"/>
              </w:rPr>
              <w:t>3.</w:t>
            </w:r>
            <w:r w:rsidR="003C2157">
              <w:rPr>
                <w:noProof/>
                <w:sz w:val="22"/>
                <w:szCs w:val="22"/>
                <w:lang w:val="es-CR" w:eastAsia="es-CR" w:bidi="ar-SA"/>
              </w:rPr>
              <w:tab/>
            </w:r>
            <w:r w:rsidR="003C2157" w:rsidRPr="00B32352">
              <w:rPr>
                <w:rStyle w:val="Hipervnculo"/>
                <w:noProof/>
                <w:lang w:val="es-ES"/>
              </w:rPr>
              <w:t>DATOS DEL ESTUDIANTE</w:t>
            </w:r>
            <w:r w:rsidR="003C2157">
              <w:rPr>
                <w:noProof/>
                <w:webHidden/>
              </w:rPr>
              <w:tab/>
            </w:r>
            <w:r w:rsidR="003C2157">
              <w:rPr>
                <w:noProof/>
                <w:webHidden/>
              </w:rPr>
              <w:fldChar w:fldCharType="begin"/>
            </w:r>
            <w:r w:rsidR="003C2157">
              <w:rPr>
                <w:noProof/>
                <w:webHidden/>
              </w:rPr>
              <w:instrText xml:space="preserve"> PAGEREF _Toc495341148 \h </w:instrText>
            </w:r>
            <w:r w:rsidR="003C2157">
              <w:rPr>
                <w:noProof/>
                <w:webHidden/>
              </w:rPr>
            </w:r>
            <w:r w:rsidR="003C2157">
              <w:rPr>
                <w:noProof/>
                <w:webHidden/>
              </w:rPr>
              <w:fldChar w:fldCharType="separate"/>
            </w:r>
            <w:r w:rsidR="003C2157">
              <w:rPr>
                <w:noProof/>
                <w:webHidden/>
              </w:rPr>
              <w:t>2</w:t>
            </w:r>
            <w:r w:rsidR="003C2157">
              <w:rPr>
                <w:noProof/>
                <w:webHidden/>
              </w:rPr>
              <w:fldChar w:fldCharType="end"/>
            </w:r>
          </w:hyperlink>
        </w:p>
        <w:p w14:paraId="5F6A6815" w14:textId="77777777" w:rsidR="003C2157" w:rsidRDefault="00D24217">
          <w:pPr>
            <w:pStyle w:val="TD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s-CR" w:eastAsia="es-CR" w:bidi="ar-SA"/>
            </w:rPr>
          </w:pPr>
          <w:hyperlink w:anchor="_Toc495341149" w:history="1">
            <w:r w:rsidR="003C2157" w:rsidRPr="00B32352">
              <w:rPr>
                <w:rStyle w:val="Hipervnculo"/>
                <w:noProof/>
                <w:lang w:val="es-ES"/>
              </w:rPr>
              <w:t>4.</w:t>
            </w:r>
            <w:r w:rsidR="003C2157">
              <w:rPr>
                <w:noProof/>
                <w:sz w:val="22"/>
                <w:szCs w:val="22"/>
                <w:lang w:val="es-CR" w:eastAsia="es-CR" w:bidi="ar-SA"/>
              </w:rPr>
              <w:tab/>
            </w:r>
            <w:r w:rsidR="003C2157" w:rsidRPr="00B32352">
              <w:rPr>
                <w:rStyle w:val="Hipervnculo"/>
                <w:noProof/>
                <w:lang w:val="es-ES"/>
              </w:rPr>
              <w:t>DATOS DEL PROYECTO</w:t>
            </w:r>
            <w:r w:rsidR="003C2157">
              <w:rPr>
                <w:noProof/>
                <w:webHidden/>
              </w:rPr>
              <w:tab/>
            </w:r>
            <w:r w:rsidR="003C2157">
              <w:rPr>
                <w:noProof/>
                <w:webHidden/>
              </w:rPr>
              <w:fldChar w:fldCharType="begin"/>
            </w:r>
            <w:r w:rsidR="003C2157">
              <w:rPr>
                <w:noProof/>
                <w:webHidden/>
              </w:rPr>
              <w:instrText xml:space="preserve"> PAGEREF _Toc495341149 \h </w:instrText>
            </w:r>
            <w:r w:rsidR="003C2157">
              <w:rPr>
                <w:noProof/>
                <w:webHidden/>
              </w:rPr>
            </w:r>
            <w:r w:rsidR="003C2157">
              <w:rPr>
                <w:noProof/>
                <w:webHidden/>
              </w:rPr>
              <w:fldChar w:fldCharType="separate"/>
            </w:r>
            <w:r w:rsidR="003C2157">
              <w:rPr>
                <w:noProof/>
                <w:webHidden/>
              </w:rPr>
              <w:t>3</w:t>
            </w:r>
            <w:r w:rsidR="003C2157">
              <w:rPr>
                <w:noProof/>
                <w:webHidden/>
              </w:rPr>
              <w:fldChar w:fldCharType="end"/>
            </w:r>
          </w:hyperlink>
        </w:p>
        <w:p w14:paraId="1027E465" w14:textId="77777777" w:rsidR="003C2157" w:rsidRDefault="00D24217">
          <w:pPr>
            <w:pStyle w:val="TD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s-CR" w:eastAsia="es-CR" w:bidi="ar-SA"/>
            </w:rPr>
          </w:pPr>
          <w:hyperlink w:anchor="_Toc495341150" w:history="1">
            <w:r w:rsidR="003C2157" w:rsidRPr="00B32352">
              <w:rPr>
                <w:rStyle w:val="Hipervnculo"/>
                <w:noProof/>
                <w:lang w:val="es-ES"/>
              </w:rPr>
              <w:t>5.</w:t>
            </w:r>
            <w:r w:rsidR="003C2157">
              <w:rPr>
                <w:noProof/>
                <w:sz w:val="22"/>
                <w:szCs w:val="22"/>
                <w:lang w:val="es-CR" w:eastAsia="es-CR" w:bidi="ar-SA"/>
              </w:rPr>
              <w:tab/>
            </w:r>
            <w:r w:rsidR="003C2157" w:rsidRPr="00B32352">
              <w:rPr>
                <w:rStyle w:val="Hipervnculo"/>
                <w:noProof/>
                <w:lang w:val="es-ES"/>
              </w:rPr>
              <w:t>DATOS TÉCNICOS DE LA PROPUESTA</w:t>
            </w:r>
            <w:r w:rsidR="003C2157">
              <w:rPr>
                <w:noProof/>
                <w:webHidden/>
              </w:rPr>
              <w:tab/>
            </w:r>
            <w:r w:rsidR="003C2157">
              <w:rPr>
                <w:noProof/>
                <w:webHidden/>
              </w:rPr>
              <w:fldChar w:fldCharType="begin"/>
            </w:r>
            <w:r w:rsidR="003C2157">
              <w:rPr>
                <w:noProof/>
                <w:webHidden/>
              </w:rPr>
              <w:instrText xml:space="preserve"> PAGEREF _Toc495341150 \h </w:instrText>
            </w:r>
            <w:r w:rsidR="003C2157">
              <w:rPr>
                <w:noProof/>
                <w:webHidden/>
              </w:rPr>
            </w:r>
            <w:r w:rsidR="003C2157">
              <w:rPr>
                <w:noProof/>
                <w:webHidden/>
              </w:rPr>
              <w:fldChar w:fldCharType="separate"/>
            </w:r>
            <w:r w:rsidR="003C2157">
              <w:rPr>
                <w:noProof/>
                <w:webHidden/>
              </w:rPr>
              <w:t>6</w:t>
            </w:r>
            <w:r w:rsidR="003C2157">
              <w:rPr>
                <w:noProof/>
                <w:webHidden/>
              </w:rPr>
              <w:fldChar w:fldCharType="end"/>
            </w:r>
          </w:hyperlink>
        </w:p>
        <w:p w14:paraId="6571A658" w14:textId="77777777" w:rsidR="003C2157" w:rsidRDefault="00D24217">
          <w:pPr>
            <w:pStyle w:val="TD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s-CR" w:eastAsia="es-CR" w:bidi="ar-SA"/>
            </w:rPr>
          </w:pPr>
          <w:hyperlink w:anchor="_Toc495341151" w:history="1">
            <w:r w:rsidR="003C2157" w:rsidRPr="00B32352">
              <w:rPr>
                <w:rStyle w:val="Hipervnculo"/>
                <w:noProof/>
                <w:lang w:val="es-ES"/>
              </w:rPr>
              <w:t>6.</w:t>
            </w:r>
            <w:r w:rsidR="003C2157">
              <w:rPr>
                <w:noProof/>
                <w:sz w:val="22"/>
                <w:szCs w:val="22"/>
                <w:lang w:val="es-CR" w:eastAsia="es-CR" w:bidi="ar-SA"/>
              </w:rPr>
              <w:tab/>
            </w:r>
            <w:r w:rsidR="003C2157" w:rsidRPr="00B32352">
              <w:rPr>
                <w:rStyle w:val="Hipervnculo"/>
                <w:noProof/>
                <w:lang w:val="es-ES"/>
              </w:rPr>
              <w:t>DATOS DE LA ORGANIZACIÓN PATROCINADORA</w:t>
            </w:r>
            <w:r w:rsidR="003C2157">
              <w:rPr>
                <w:noProof/>
                <w:webHidden/>
              </w:rPr>
              <w:tab/>
            </w:r>
            <w:r w:rsidR="003C2157">
              <w:rPr>
                <w:noProof/>
                <w:webHidden/>
              </w:rPr>
              <w:fldChar w:fldCharType="begin"/>
            </w:r>
            <w:r w:rsidR="003C2157">
              <w:rPr>
                <w:noProof/>
                <w:webHidden/>
              </w:rPr>
              <w:instrText xml:space="preserve"> PAGEREF _Toc495341151 \h </w:instrText>
            </w:r>
            <w:r w:rsidR="003C2157">
              <w:rPr>
                <w:noProof/>
                <w:webHidden/>
              </w:rPr>
            </w:r>
            <w:r w:rsidR="003C2157">
              <w:rPr>
                <w:noProof/>
                <w:webHidden/>
              </w:rPr>
              <w:fldChar w:fldCharType="separate"/>
            </w:r>
            <w:r w:rsidR="003C2157">
              <w:rPr>
                <w:noProof/>
                <w:webHidden/>
              </w:rPr>
              <w:t>9</w:t>
            </w:r>
            <w:r w:rsidR="003C2157">
              <w:rPr>
                <w:noProof/>
                <w:webHidden/>
              </w:rPr>
              <w:fldChar w:fldCharType="end"/>
            </w:r>
          </w:hyperlink>
        </w:p>
        <w:p w14:paraId="54076BE3" w14:textId="77777777" w:rsidR="003C2157" w:rsidRDefault="00D24217">
          <w:pPr>
            <w:pStyle w:val="TD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s-CR" w:eastAsia="es-CR" w:bidi="ar-SA"/>
            </w:rPr>
          </w:pPr>
          <w:hyperlink w:anchor="_Toc495341152" w:history="1">
            <w:r w:rsidR="003C2157" w:rsidRPr="00B32352">
              <w:rPr>
                <w:rStyle w:val="Hipervnculo"/>
                <w:noProof/>
                <w:lang w:val="es-ES"/>
              </w:rPr>
              <w:t>7.</w:t>
            </w:r>
            <w:r w:rsidR="003C2157">
              <w:rPr>
                <w:noProof/>
                <w:sz w:val="22"/>
                <w:szCs w:val="22"/>
                <w:lang w:val="es-CR" w:eastAsia="es-CR" w:bidi="ar-SA"/>
              </w:rPr>
              <w:tab/>
            </w:r>
            <w:r w:rsidR="003C2157" w:rsidRPr="00B32352">
              <w:rPr>
                <w:rStyle w:val="Hipervnculo"/>
                <w:noProof/>
                <w:lang w:val="es-ES"/>
              </w:rPr>
              <w:t>FE DE JURAMENTO Y FIRMA DE ESTUDIANTE</w:t>
            </w:r>
            <w:r w:rsidR="003C2157">
              <w:rPr>
                <w:noProof/>
                <w:webHidden/>
              </w:rPr>
              <w:tab/>
            </w:r>
            <w:r w:rsidR="003C2157">
              <w:rPr>
                <w:noProof/>
                <w:webHidden/>
              </w:rPr>
              <w:fldChar w:fldCharType="begin"/>
            </w:r>
            <w:r w:rsidR="003C2157">
              <w:rPr>
                <w:noProof/>
                <w:webHidden/>
              </w:rPr>
              <w:instrText xml:space="preserve"> PAGEREF _Toc495341152 \h </w:instrText>
            </w:r>
            <w:r w:rsidR="003C2157">
              <w:rPr>
                <w:noProof/>
                <w:webHidden/>
              </w:rPr>
            </w:r>
            <w:r w:rsidR="003C2157">
              <w:rPr>
                <w:noProof/>
                <w:webHidden/>
              </w:rPr>
              <w:fldChar w:fldCharType="separate"/>
            </w:r>
            <w:r w:rsidR="003C2157">
              <w:rPr>
                <w:noProof/>
                <w:webHidden/>
              </w:rPr>
              <w:t>10</w:t>
            </w:r>
            <w:r w:rsidR="003C2157">
              <w:rPr>
                <w:noProof/>
                <w:webHidden/>
              </w:rPr>
              <w:fldChar w:fldCharType="end"/>
            </w:r>
          </w:hyperlink>
        </w:p>
        <w:p w14:paraId="3BC2CF36" w14:textId="77777777" w:rsidR="00DA247F" w:rsidRDefault="00AC1FED" w:rsidP="00E4712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3B942C19" w14:textId="77777777" w:rsidR="00734546" w:rsidRDefault="00734546" w:rsidP="00E47121">
      <w:pPr>
        <w:pStyle w:val="Textoindependiente"/>
        <w:spacing w:before="0" w:after="0"/>
        <w:jc w:val="both"/>
        <w:rPr>
          <w:rFonts w:ascii="Verdana" w:hAnsi="Verdana"/>
          <w:sz w:val="22"/>
          <w:szCs w:val="22"/>
          <w:lang w:val="es-ES"/>
        </w:rPr>
      </w:pPr>
    </w:p>
    <w:p w14:paraId="3E6CA0FC" w14:textId="77777777" w:rsidR="003A224A" w:rsidRPr="00A73EFA" w:rsidRDefault="003A224A" w:rsidP="00E47121">
      <w:pPr>
        <w:pStyle w:val="Textoindependiente"/>
        <w:spacing w:before="0" w:after="0"/>
        <w:jc w:val="both"/>
        <w:rPr>
          <w:rFonts w:ascii="Verdana" w:hAnsi="Verdana"/>
          <w:b/>
          <w:sz w:val="22"/>
          <w:szCs w:val="22"/>
          <w:lang w:val="es-ES"/>
        </w:rPr>
      </w:pPr>
      <w:r w:rsidRPr="00A73EFA">
        <w:rPr>
          <w:rFonts w:ascii="Verdana" w:hAnsi="Verdana"/>
          <w:b/>
          <w:sz w:val="22"/>
          <w:szCs w:val="22"/>
          <w:lang w:val="es-ES"/>
        </w:rPr>
        <w:t>Indicaciones Generales</w:t>
      </w:r>
    </w:p>
    <w:p w14:paraId="6868BE95" w14:textId="77777777" w:rsidR="009A7612" w:rsidRPr="009A7612" w:rsidRDefault="003A224A" w:rsidP="00E47121">
      <w:pPr>
        <w:pStyle w:val="Textoindependiente"/>
        <w:spacing w:before="0" w:after="0"/>
        <w:jc w:val="both"/>
        <w:rPr>
          <w:rFonts w:ascii="Verdana" w:hAnsi="Verdana"/>
          <w:color w:val="365F91" w:themeColor="accent1" w:themeShade="BF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lastRenderedPageBreak/>
        <w:t xml:space="preserve">La </w:t>
      </w:r>
      <w:r w:rsidR="001C0548">
        <w:rPr>
          <w:rFonts w:ascii="Verdana" w:hAnsi="Verdana"/>
          <w:sz w:val="22"/>
          <w:szCs w:val="22"/>
          <w:lang w:val="es-ES"/>
        </w:rPr>
        <w:t>presente</w:t>
      </w:r>
      <w:r>
        <w:rPr>
          <w:rFonts w:ascii="Verdana" w:hAnsi="Verdana"/>
          <w:sz w:val="22"/>
          <w:szCs w:val="22"/>
          <w:lang w:val="es-ES"/>
        </w:rPr>
        <w:t xml:space="preserve"> Solicitud </w:t>
      </w:r>
      <w:r w:rsidR="001C0548">
        <w:rPr>
          <w:rFonts w:ascii="Verdana" w:hAnsi="Verdana"/>
          <w:sz w:val="22"/>
          <w:szCs w:val="22"/>
          <w:lang w:val="es-ES"/>
        </w:rPr>
        <w:t xml:space="preserve">y aprobación </w:t>
      </w:r>
      <w:r>
        <w:rPr>
          <w:rFonts w:ascii="Verdana" w:hAnsi="Verdana"/>
          <w:sz w:val="22"/>
          <w:szCs w:val="22"/>
          <w:lang w:val="es-ES"/>
        </w:rPr>
        <w:t>de tema de TFG es un requisito que debe cumplir y aprobar el estudiante que desea iniciar el proceso de Trabajo Final de Graduación para la Licenciatura que cursa</w:t>
      </w:r>
      <w:r w:rsidR="00800C1B">
        <w:rPr>
          <w:rFonts w:ascii="Verdana" w:hAnsi="Verdana"/>
          <w:sz w:val="22"/>
          <w:szCs w:val="22"/>
          <w:lang w:val="es-ES"/>
        </w:rPr>
        <w:t>.  P</w:t>
      </w:r>
      <w:r>
        <w:rPr>
          <w:rFonts w:ascii="Verdana" w:hAnsi="Verdana"/>
          <w:sz w:val="22"/>
          <w:szCs w:val="22"/>
          <w:lang w:val="es-ES"/>
        </w:rPr>
        <w:t>or tanto, para aprobar el proceso debe cumplir con el formato y contenido. Se le solicita que complete la información</w:t>
      </w:r>
      <w:r w:rsidR="00800C1B">
        <w:rPr>
          <w:rFonts w:ascii="Verdana" w:hAnsi="Verdana"/>
          <w:sz w:val="22"/>
          <w:szCs w:val="22"/>
          <w:lang w:val="es-ES"/>
        </w:rPr>
        <w:t xml:space="preserve"> de este formulario de manera:</w:t>
      </w:r>
      <w:r>
        <w:rPr>
          <w:rFonts w:ascii="Verdana" w:hAnsi="Verdana"/>
          <w:sz w:val="22"/>
          <w:szCs w:val="22"/>
          <w:lang w:val="es-ES"/>
        </w:rPr>
        <w:t xml:space="preserve"> clara, correcta y veraz.</w:t>
      </w:r>
      <w:r w:rsidR="00DA247F">
        <w:rPr>
          <w:rFonts w:ascii="Verdana" w:hAnsi="Verdana"/>
          <w:sz w:val="22"/>
          <w:szCs w:val="22"/>
          <w:lang w:val="es-ES"/>
        </w:rPr>
        <w:t xml:space="preserve">  Sustituya todo lo indicado entre </w:t>
      </w:r>
      <w:r w:rsidR="008148E8">
        <w:rPr>
          <w:rFonts w:ascii="Verdana" w:hAnsi="Verdana"/>
          <w:sz w:val="22"/>
          <w:szCs w:val="22"/>
          <w:lang w:val="es-ES"/>
        </w:rPr>
        <w:t>&lt;&gt;</w:t>
      </w:r>
      <w:r w:rsidR="00DA247F">
        <w:rPr>
          <w:rFonts w:ascii="Verdana" w:hAnsi="Verdana"/>
          <w:sz w:val="22"/>
          <w:szCs w:val="22"/>
          <w:lang w:val="es-ES"/>
        </w:rPr>
        <w:t xml:space="preserve"> con su </w:t>
      </w:r>
      <w:r w:rsidR="00A81384">
        <w:rPr>
          <w:rFonts w:ascii="Verdana" w:hAnsi="Verdana"/>
          <w:sz w:val="22"/>
          <w:szCs w:val="22"/>
          <w:lang w:val="es-ES"/>
        </w:rPr>
        <w:t>información</w:t>
      </w:r>
      <w:r w:rsidR="00800C1B">
        <w:rPr>
          <w:rFonts w:ascii="Verdana" w:hAnsi="Verdana"/>
          <w:sz w:val="22"/>
          <w:szCs w:val="22"/>
          <w:lang w:val="es-ES"/>
        </w:rPr>
        <w:t xml:space="preserve"> y borre</w:t>
      </w:r>
      <w:r w:rsidR="008148E8">
        <w:rPr>
          <w:rFonts w:ascii="Verdana" w:hAnsi="Verdana"/>
          <w:sz w:val="22"/>
          <w:szCs w:val="22"/>
          <w:lang w:val="es-ES"/>
        </w:rPr>
        <w:t xml:space="preserve"> la indicación que hay indicada</w:t>
      </w:r>
      <w:r w:rsidR="00800C1B">
        <w:rPr>
          <w:rFonts w:ascii="Verdana" w:hAnsi="Verdana"/>
          <w:sz w:val="22"/>
          <w:szCs w:val="22"/>
          <w:lang w:val="es-ES"/>
        </w:rPr>
        <w:t xml:space="preserve"> entre los corchete</w:t>
      </w:r>
      <w:r w:rsidR="008148E8">
        <w:rPr>
          <w:rFonts w:ascii="Verdana" w:hAnsi="Verdana"/>
          <w:sz w:val="22"/>
          <w:szCs w:val="22"/>
          <w:lang w:val="es-ES"/>
        </w:rPr>
        <w:t xml:space="preserve">. </w:t>
      </w:r>
      <w:r w:rsidR="002372C0">
        <w:rPr>
          <w:rFonts w:ascii="Verdana" w:hAnsi="Verdana"/>
          <w:sz w:val="22"/>
          <w:szCs w:val="22"/>
          <w:lang w:val="es-ES"/>
        </w:rPr>
        <w:t xml:space="preserve"> Todos los campos del formulario se consideran obligatorios de llenar, exceptuando la información referente al estudiante 2 en caso que se opte por realizar el trabajo en forma individual, de lo contrario, en caso de grupo, todos los campos del formulario deberán contar con la información respectiva.</w:t>
      </w:r>
      <w:r w:rsidR="008148E8">
        <w:rPr>
          <w:rFonts w:ascii="Verdana" w:hAnsi="Verdana"/>
          <w:sz w:val="22"/>
          <w:szCs w:val="22"/>
          <w:lang w:val="es-ES"/>
        </w:rPr>
        <w:t xml:space="preserve"> </w:t>
      </w:r>
    </w:p>
    <w:p w14:paraId="15644E92" w14:textId="77777777" w:rsidR="00D251E6" w:rsidRPr="00F717C7" w:rsidRDefault="0089410A" w:rsidP="00C26110">
      <w:pPr>
        <w:pStyle w:val="Ttulo1"/>
        <w:numPr>
          <w:ilvl w:val="0"/>
          <w:numId w:val="15"/>
        </w:numPr>
        <w:pBdr>
          <w:right w:val="single" w:sz="24" w:space="9" w:color="4F81BD" w:themeColor="accent1"/>
        </w:pBdr>
        <w:ind w:left="284" w:right="141" w:hanging="284"/>
        <w:rPr>
          <w:lang w:val="es-ES"/>
        </w:rPr>
      </w:pPr>
      <w:bookmarkStart w:id="4" w:name="_Toc461067998"/>
      <w:bookmarkStart w:id="5" w:name="_Toc461075647"/>
      <w:bookmarkStart w:id="6" w:name="_Toc495341147"/>
      <w:r>
        <w:rPr>
          <w:caps w:val="0"/>
          <w:lang w:val="es-ES"/>
        </w:rPr>
        <w:t>MODALIDAD DE LA LICENCIATURA</w:t>
      </w:r>
      <w:r w:rsidR="00A81384">
        <w:rPr>
          <w:caps w:val="0"/>
          <w:lang w:val="es-ES"/>
        </w:rPr>
        <w:t xml:space="preserve"> </w:t>
      </w:r>
      <w:r w:rsidR="001C0548">
        <w:rPr>
          <w:caps w:val="0"/>
          <w:lang w:val="es-ES"/>
        </w:rPr>
        <w:t>INGENIERÍA INFORMÁTICA</w:t>
      </w:r>
      <w:r w:rsidR="00A81384">
        <w:rPr>
          <w:caps w:val="0"/>
          <w:lang w:val="es-ES"/>
        </w:rPr>
        <w:t xml:space="preserve"> </w:t>
      </w:r>
      <w:r w:rsidR="00AC36CA">
        <w:rPr>
          <w:caps w:val="0"/>
          <w:lang w:val="es-ES"/>
        </w:rPr>
        <w:t xml:space="preserve">Y </w:t>
      </w:r>
      <w:bookmarkEnd w:id="4"/>
      <w:bookmarkEnd w:id="5"/>
      <w:r w:rsidR="00FB5A1C">
        <w:rPr>
          <w:caps w:val="0"/>
          <w:lang w:val="es-ES"/>
        </w:rPr>
        <w:t>DESARROLLO DE APLICACIONES WEB</w:t>
      </w:r>
      <w:bookmarkEnd w:id="6"/>
    </w:p>
    <w:tbl>
      <w:tblPr>
        <w:tblStyle w:val="Tablanormal1"/>
        <w:tblW w:w="9536" w:type="dxa"/>
        <w:tblInd w:w="-54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9"/>
        <w:gridCol w:w="91"/>
        <w:gridCol w:w="226"/>
        <w:gridCol w:w="1770"/>
        <w:gridCol w:w="67"/>
        <w:gridCol w:w="392"/>
        <w:gridCol w:w="1115"/>
        <w:gridCol w:w="5437"/>
        <w:gridCol w:w="52"/>
        <w:gridCol w:w="155"/>
        <w:gridCol w:w="182"/>
      </w:tblGrid>
      <w:tr w:rsidR="00372362" w:rsidRPr="00F90FC5" w14:paraId="54162C29" w14:textId="77777777" w:rsidTr="00AD3AA2">
        <w:trPr>
          <w:gridBefore w:val="2"/>
          <w:gridAfter w:val="1"/>
          <w:wBefore w:w="140" w:type="dxa"/>
          <w:wAfter w:w="182" w:type="dxa"/>
          <w:trHeight w:val="2425"/>
        </w:trPr>
        <w:tc>
          <w:tcPr>
            <w:tcW w:w="206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26F4DB" w14:textId="77777777" w:rsidR="00372362" w:rsidRPr="00A73EFA" w:rsidRDefault="00372362" w:rsidP="00E47121">
            <w:pPr>
              <w:pStyle w:val="Encabezadoenmaysculas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  <w:r w:rsidRPr="00A73EFA">
              <w:rPr>
                <w:rFonts w:ascii="Verdana" w:hAnsi="Verdana"/>
                <w:sz w:val="20"/>
                <w:szCs w:val="20"/>
                <w:lang w:val="es-ES"/>
              </w:rPr>
              <w:t>MOdalidad</w:t>
            </w:r>
          </w:p>
        </w:tc>
        <w:tc>
          <w:tcPr>
            <w:tcW w:w="715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8C49C8" w14:textId="77777777" w:rsidR="00372362" w:rsidRDefault="00372362" w:rsidP="00E47121">
            <w:pPr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>[</w:t>
            </w:r>
            <w:r w:rsidR="00B43746">
              <w:rPr>
                <w:rFonts w:ascii="Verdana" w:hAnsi="Verdana" w:cs="Tahoma"/>
                <w:sz w:val="22"/>
                <w:szCs w:val="22"/>
                <w:lang w:val="es-ES"/>
              </w:rPr>
              <w:t xml:space="preserve"> </w:t>
            </w: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 ] </w:t>
            </w:r>
            <w:r w:rsidR="00B43746">
              <w:rPr>
                <w:rFonts w:ascii="Verdana" w:hAnsi="Verdana" w:cs="Tahoma"/>
                <w:sz w:val="22"/>
                <w:szCs w:val="22"/>
                <w:lang w:val="es-ES"/>
              </w:rPr>
              <w:t xml:space="preserve"> </w:t>
            </w:r>
            <w:r w:rsidRPr="00B43746">
              <w:rPr>
                <w:rFonts w:ascii="Verdana" w:hAnsi="Verdana" w:cs="Tahoma"/>
                <w:b/>
                <w:sz w:val="22"/>
                <w:szCs w:val="22"/>
                <w:lang w:val="es-ES"/>
              </w:rPr>
              <w:t>Proyecto</w:t>
            </w:r>
          </w:p>
          <w:p w14:paraId="11F7376E" w14:textId="77777777" w:rsidR="00B43746" w:rsidRPr="00A73EFA" w:rsidRDefault="00F90FC5" w:rsidP="00A45F68">
            <w:pPr>
              <w:spacing w:before="0" w:after="0"/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[X</w:t>
            </w:r>
            <w:r w:rsidR="00B43746">
              <w:rPr>
                <w:rFonts w:ascii="Verdana" w:hAnsi="Verdana" w:cs="Tahoma"/>
                <w:sz w:val="22"/>
                <w:szCs w:val="22"/>
                <w:lang w:val="es-ES"/>
              </w:rPr>
              <w:t>]</w:t>
            </w:r>
            <w:r w:rsidR="00B43746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 </w:t>
            </w:r>
            <w:r w:rsidR="00B43746" w:rsidRPr="00B43746">
              <w:rPr>
                <w:rFonts w:ascii="Verdana" w:hAnsi="Verdana" w:cs="Tahoma"/>
                <w:b/>
                <w:sz w:val="22"/>
                <w:szCs w:val="22"/>
                <w:lang w:val="es-ES"/>
              </w:rPr>
              <w:t>Pasantía</w:t>
            </w:r>
            <w:r w:rsidR="00B43746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  </w:t>
            </w:r>
          </w:p>
        </w:tc>
      </w:tr>
      <w:tr w:rsidR="00372362" w:rsidRPr="00F90FC5" w14:paraId="7A74124B" w14:textId="77777777" w:rsidTr="00AD3AA2">
        <w:trPr>
          <w:gridBefore w:val="2"/>
          <w:gridAfter w:val="1"/>
          <w:wBefore w:w="140" w:type="dxa"/>
          <w:wAfter w:w="182" w:type="dxa"/>
          <w:trHeight w:val="75"/>
        </w:trPr>
        <w:tc>
          <w:tcPr>
            <w:tcW w:w="9214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1A8F962" w14:textId="77777777" w:rsidR="00A73EFA" w:rsidRPr="00F717C7" w:rsidRDefault="00A73EFA" w:rsidP="00E47121">
            <w:pPr>
              <w:jc w:val="both"/>
              <w:rPr>
                <w:rFonts w:ascii="Verdana" w:hAnsi="Verdana"/>
                <w:sz w:val="22"/>
                <w:szCs w:val="22"/>
                <w:lang w:val="es-ES" w:bidi="ne-IN"/>
              </w:rPr>
            </w:pPr>
          </w:p>
        </w:tc>
      </w:tr>
      <w:tr w:rsidR="008F2F1E" w:rsidRPr="00F90FC5" w14:paraId="4FF35DB2" w14:textId="77777777" w:rsidTr="00AD3AA2">
        <w:trPr>
          <w:gridBefore w:val="2"/>
          <w:gridAfter w:val="3"/>
          <w:wBefore w:w="140" w:type="dxa"/>
          <w:wAfter w:w="389" w:type="dxa"/>
          <w:trHeight w:val="66"/>
        </w:trPr>
        <w:tc>
          <w:tcPr>
            <w:tcW w:w="9007" w:type="dxa"/>
            <w:gridSpan w:val="6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1EEC473" w14:textId="77777777" w:rsidR="00A73EFA" w:rsidRPr="00A45F68" w:rsidRDefault="00892D4E" w:rsidP="00A45F68">
            <w:pPr>
              <w:pStyle w:val="Ttulo1"/>
              <w:numPr>
                <w:ilvl w:val="0"/>
                <w:numId w:val="15"/>
              </w:numPr>
              <w:tabs>
                <w:tab w:val="left" w:pos="8847"/>
              </w:tabs>
              <w:ind w:left="286" w:hanging="284"/>
              <w:rPr>
                <w:lang w:val="es-ES"/>
              </w:rPr>
            </w:pPr>
            <w:bookmarkStart w:id="7" w:name="_Toc461067999"/>
            <w:bookmarkStart w:id="8" w:name="_Toc461075648"/>
            <w:bookmarkStart w:id="9" w:name="_Toc495341148"/>
            <w:r>
              <w:rPr>
                <w:caps w:val="0"/>
                <w:lang w:val="es-ES"/>
              </w:rPr>
              <w:t>D</w:t>
            </w:r>
            <w:r w:rsidR="00AC36CA" w:rsidRPr="00F717C7">
              <w:rPr>
                <w:caps w:val="0"/>
                <w:lang w:val="es-ES"/>
              </w:rPr>
              <w:t>ATOS DEL ESTUDIANTE</w:t>
            </w:r>
            <w:bookmarkEnd w:id="7"/>
            <w:bookmarkEnd w:id="8"/>
            <w:bookmarkEnd w:id="9"/>
            <w:r w:rsidR="00AC36CA" w:rsidRPr="00F717C7">
              <w:rPr>
                <w:caps w:val="0"/>
                <w:lang w:val="es-ES"/>
              </w:rPr>
              <w:t xml:space="preserve"> </w:t>
            </w:r>
          </w:p>
        </w:tc>
      </w:tr>
      <w:tr w:rsidR="008F2F1E" w:rsidRPr="00F90FC5" w14:paraId="008F1208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5E6169" w14:textId="77777777" w:rsidR="008F2F1E" w:rsidRPr="00A73EFA" w:rsidRDefault="008F2F1E" w:rsidP="00E47121">
            <w:pPr>
              <w:pStyle w:val="Encabezadoenmaysculas"/>
              <w:numPr>
                <w:ilvl w:val="0"/>
                <w:numId w:val="4"/>
              </w:numPr>
              <w:ind w:left="0" w:firstLine="0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NOMBRE(s)</w:t>
            </w:r>
            <w:r w:rsidR="0018134A">
              <w:rPr>
                <w:rFonts w:ascii="Verdana" w:hAnsi="Verdana"/>
                <w:sz w:val="16"/>
                <w:szCs w:val="16"/>
                <w:lang w:val="es-ES"/>
              </w:rPr>
              <w:t xml:space="preserve"> </w:t>
            </w: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y apellidos</w:t>
            </w:r>
          </w:p>
        </w:tc>
        <w:tc>
          <w:tcPr>
            <w:tcW w:w="706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CBDAA1" w14:textId="77777777" w:rsidR="008F2F1E" w:rsidRPr="003943A6" w:rsidRDefault="00F90FC5" w:rsidP="00F90FC5">
            <w:pPr>
              <w:rPr>
                <w:rFonts w:ascii="Verdana" w:hAnsi="Verdana"/>
                <w:color w:val="FF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César Sánchez Quirós.</w:t>
            </w:r>
          </w:p>
        </w:tc>
      </w:tr>
      <w:tr w:rsidR="008F2F1E" w:rsidRPr="00F90FC5" w14:paraId="2734CD93" w14:textId="77777777" w:rsidTr="00AD3AA2">
        <w:trPr>
          <w:gridBefore w:val="2"/>
          <w:gridAfter w:val="2"/>
          <w:wBefore w:w="140" w:type="dxa"/>
          <w:wAfter w:w="337" w:type="dxa"/>
          <w:trHeight w:val="568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B37196" w14:textId="77777777" w:rsidR="008F2F1E" w:rsidRPr="00A73EFA" w:rsidRDefault="008F2F1E" w:rsidP="00E47121">
            <w:pPr>
              <w:pStyle w:val="Encabezadoenmaysculas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c</w:t>
            </w:r>
            <w:r w:rsidR="002F2CD6" w:rsidRPr="00A73EFA">
              <w:rPr>
                <w:rFonts w:ascii="Verdana" w:hAnsi="Verdana"/>
                <w:sz w:val="16"/>
                <w:szCs w:val="16"/>
                <w:lang w:val="es-ES"/>
              </w:rPr>
              <w:t>é</w:t>
            </w: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dula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E192F34" w14:textId="77777777" w:rsidR="008F2F1E" w:rsidRPr="00F717C7" w:rsidRDefault="00F90FC5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0702370999</w:t>
            </w:r>
          </w:p>
        </w:tc>
      </w:tr>
      <w:tr w:rsidR="008F2F1E" w:rsidRPr="00F90FC5" w14:paraId="23AEDC32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FBF3D05" w14:textId="77777777" w:rsidR="008F2F1E" w:rsidRPr="00A73EFA" w:rsidRDefault="008F2F1E" w:rsidP="00E47121">
            <w:pPr>
              <w:pStyle w:val="Encabezadoenmaysculas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centro universitario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94C0A2" w14:textId="77777777" w:rsidR="008F2F1E" w:rsidRPr="003943A6" w:rsidRDefault="00F90FC5" w:rsidP="00F90FC5">
            <w:pPr>
              <w:jc w:val="both"/>
              <w:rPr>
                <w:rFonts w:ascii="Verdana" w:hAnsi="Verdana"/>
                <w:color w:val="FF0000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01</w:t>
            </w:r>
            <w:r w:rsidR="00F717C7" w:rsidRPr="003943A6">
              <w:rPr>
                <w:rFonts w:ascii="Verdana" w:hAnsi="Verdana" w:cs="Tahoma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Verdana" w:hAnsi="Verdana" w:cs="Tahoma"/>
                <w:sz w:val="22"/>
                <w:szCs w:val="22"/>
                <w:lang w:val="es-ES"/>
              </w:rPr>
              <w:t>San José</w:t>
            </w:r>
            <w:r w:rsidR="008F2F1E" w:rsidRPr="003943A6">
              <w:rPr>
                <w:rFonts w:ascii="Verdana" w:hAnsi="Verdana" w:cs="Tahoma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8F2F1E" w:rsidRPr="00F717C7" w14:paraId="60221AE4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6423FBC" w14:textId="77777777" w:rsidR="008F2F1E" w:rsidRPr="00A73EFA" w:rsidRDefault="002F2CD6" w:rsidP="003943A6">
            <w:pPr>
              <w:pStyle w:val="Encabezadoenmaysculas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Correo electr</w:t>
            </w:r>
            <w:r w:rsidR="003943A6">
              <w:rPr>
                <w:rFonts w:ascii="Verdana" w:hAnsi="Verdana"/>
                <w:sz w:val="16"/>
                <w:szCs w:val="16"/>
                <w:lang w:val="es-ES"/>
              </w:rPr>
              <w:t>Ó</w:t>
            </w: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nico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93D368" w14:textId="77777777" w:rsidR="008F2F1E" w:rsidRPr="00F717C7" w:rsidRDefault="00F90FC5" w:rsidP="00F90FC5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CESAQUI89</w:t>
            </w:r>
            <w:r>
              <w:rPr>
                <w:rFonts w:ascii="Segoe UI Symbol" w:hAnsi="Segoe UI Symbol" w:cs="Tahoma"/>
                <w:sz w:val="22"/>
                <w:szCs w:val="22"/>
                <w:lang w:val="es-ES"/>
              </w:rPr>
              <w:t>@GMAIL.COM</w:t>
            </w:r>
          </w:p>
        </w:tc>
      </w:tr>
      <w:tr w:rsidR="008F2F1E" w:rsidRPr="00F717C7" w14:paraId="2D8EC044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6E7C11" w14:textId="77777777" w:rsidR="008F2F1E" w:rsidRPr="00A73EFA" w:rsidRDefault="008F2F1E" w:rsidP="00E47121">
            <w:pPr>
              <w:pStyle w:val="Encabezadoenmaysculas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teléfono</w:t>
            </w:r>
            <w:r w:rsidR="0018134A">
              <w:rPr>
                <w:rFonts w:ascii="Verdana" w:hAnsi="Verdana"/>
                <w:sz w:val="16"/>
                <w:szCs w:val="16"/>
                <w:lang w:val="es-ES"/>
              </w:rPr>
              <w:t xml:space="preserve"> </w:t>
            </w: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celular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A467C" w14:textId="77777777" w:rsidR="008F2F1E" w:rsidRPr="00F717C7" w:rsidRDefault="00F90FC5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83033422</w:t>
            </w:r>
          </w:p>
        </w:tc>
      </w:tr>
      <w:tr w:rsidR="008F2F1E" w:rsidRPr="00F717C7" w14:paraId="1DC23694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72B38A" w14:textId="77777777" w:rsidR="008F2F1E" w:rsidRPr="00A73EFA" w:rsidRDefault="008F2F1E" w:rsidP="00E47121">
            <w:pPr>
              <w:pStyle w:val="Encabezadoenmaysculas"/>
              <w:numPr>
                <w:ilvl w:val="0"/>
                <w:numId w:val="4"/>
              </w:numPr>
              <w:ind w:left="0" w:firstLine="0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NOMBRE(s) y apellidos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5E8FDF" w14:textId="77777777" w:rsidR="008F2F1E" w:rsidRPr="003943A6" w:rsidRDefault="00F90FC5" w:rsidP="00E47121">
            <w:pPr>
              <w:jc w:val="both"/>
              <w:rPr>
                <w:rFonts w:ascii="Verdana" w:hAnsi="Verdana"/>
                <w:color w:val="FF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Eddy Núñez Salazar.</w:t>
            </w:r>
          </w:p>
        </w:tc>
      </w:tr>
      <w:tr w:rsidR="008F2F1E" w:rsidRPr="00F717C7" w14:paraId="2F374F6A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EB49A11" w14:textId="77777777" w:rsidR="008F2F1E" w:rsidRPr="00A73EFA" w:rsidRDefault="008F2F1E" w:rsidP="00E47121">
            <w:pPr>
              <w:pStyle w:val="Encabezadoenmaysculas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c</w:t>
            </w:r>
            <w:r w:rsidR="002F2CD6" w:rsidRPr="00A73EFA">
              <w:rPr>
                <w:rFonts w:ascii="Verdana" w:hAnsi="Verdana"/>
                <w:sz w:val="16"/>
                <w:szCs w:val="16"/>
                <w:lang w:val="es-ES"/>
              </w:rPr>
              <w:t>é</w:t>
            </w: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dula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18750E6" w14:textId="77777777" w:rsidR="008F2F1E" w:rsidRPr="00F717C7" w:rsidRDefault="00F90FC5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0701950336</w:t>
            </w:r>
          </w:p>
        </w:tc>
      </w:tr>
      <w:tr w:rsidR="008F2F1E" w:rsidRPr="00F717C7" w14:paraId="710CD9FB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7EE5066" w14:textId="77777777" w:rsidR="008F2F1E" w:rsidRPr="00A73EFA" w:rsidRDefault="008F2F1E" w:rsidP="00E47121">
            <w:pPr>
              <w:pStyle w:val="Encabezadoenmaysculas"/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centro universitario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F506B" w14:textId="77777777" w:rsidR="008F2F1E" w:rsidRPr="003943A6" w:rsidRDefault="00F90FC5" w:rsidP="00E47121">
            <w:pPr>
              <w:jc w:val="both"/>
              <w:rPr>
                <w:rFonts w:ascii="Verdana" w:hAnsi="Verdana"/>
                <w:color w:val="FF0000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01</w:t>
            </w:r>
            <w:r w:rsidRPr="003943A6">
              <w:rPr>
                <w:rFonts w:ascii="Verdana" w:hAnsi="Verdana" w:cs="Tahoma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Verdana" w:hAnsi="Verdana" w:cs="Tahoma"/>
                <w:sz w:val="22"/>
                <w:szCs w:val="22"/>
                <w:lang w:val="es-ES"/>
              </w:rPr>
              <w:t>San José</w:t>
            </w:r>
          </w:p>
        </w:tc>
      </w:tr>
      <w:tr w:rsidR="008F2F1E" w:rsidRPr="00F717C7" w14:paraId="7CAEC63D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5136C78" w14:textId="77777777" w:rsidR="008F2F1E" w:rsidRPr="00A73EFA" w:rsidRDefault="002F2CD6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correo electrónico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34FBDB" w14:textId="77777777" w:rsidR="008F2F1E" w:rsidRPr="00F717C7" w:rsidRDefault="00F90FC5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EDDY.GERARDO@GMAIL.COM</w:t>
            </w:r>
          </w:p>
        </w:tc>
      </w:tr>
      <w:tr w:rsidR="008F2F1E" w:rsidRPr="00F717C7" w14:paraId="331BC8EC" w14:textId="77777777" w:rsidTr="00AD3AA2">
        <w:trPr>
          <w:gridBefore w:val="2"/>
          <w:gridAfter w:val="2"/>
          <w:wBefore w:w="140" w:type="dxa"/>
          <w:wAfter w:w="337" w:type="dxa"/>
          <w:trHeight w:val="360"/>
        </w:trPr>
        <w:tc>
          <w:tcPr>
            <w:tcW w:w="19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7F80F84" w14:textId="77777777" w:rsidR="008F2F1E" w:rsidRPr="00A73EFA" w:rsidRDefault="008F2F1E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 xml:space="preserve">teléfono </w:t>
            </w:r>
            <w:r w:rsidR="00A73EFA" w:rsidRPr="00A73EFA">
              <w:rPr>
                <w:rFonts w:ascii="Verdana" w:hAnsi="Verdana"/>
                <w:sz w:val="16"/>
                <w:szCs w:val="16"/>
                <w:lang w:val="es-ES"/>
              </w:rPr>
              <w:t>C</w:t>
            </w:r>
            <w:r w:rsidRPr="00A73EFA">
              <w:rPr>
                <w:rFonts w:ascii="Verdana" w:hAnsi="Verdana"/>
                <w:sz w:val="16"/>
                <w:szCs w:val="16"/>
                <w:lang w:val="es-ES"/>
              </w:rPr>
              <w:t>elular</w:t>
            </w:r>
          </w:p>
        </w:tc>
        <w:tc>
          <w:tcPr>
            <w:tcW w:w="706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2781072" w14:textId="77777777" w:rsidR="008F2F1E" w:rsidRPr="00F717C7" w:rsidRDefault="00F90FC5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85209214</w:t>
            </w:r>
          </w:p>
        </w:tc>
      </w:tr>
      <w:tr w:rsidR="00F717C7" w:rsidRPr="00C26110" w14:paraId="7ACB0FCD" w14:textId="77777777" w:rsidTr="00AD3AA2">
        <w:trPr>
          <w:gridAfter w:val="2"/>
          <w:wAfter w:w="337" w:type="dxa"/>
          <w:trHeight w:val="274"/>
        </w:trPr>
        <w:tc>
          <w:tcPr>
            <w:tcW w:w="9199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BF7C19A" w14:textId="77777777" w:rsidR="008F2F1E" w:rsidRPr="00F717C7" w:rsidRDefault="00F717C7" w:rsidP="00644420">
            <w:pPr>
              <w:pStyle w:val="Ttulo1"/>
              <w:numPr>
                <w:ilvl w:val="0"/>
                <w:numId w:val="18"/>
              </w:numPr>
              <w:rPr>
                <w:lang w:val="es-ES"/>
              </w:rPr>
            </w:pPr>
            <w:r w:rsidRPr="00D17C4E">
              <w:rPr>
                <w:lang w:val="es-CR"/>
              </w:rPr>
              <w:br w:type="page"/>
            </w:r>
            <w:bookmarkStart w:id="10" w:name="_Toc461075649"/>
            <w:bookmarkStart w:id="11" w:name="_Toc495341149"/>
            <w:r w:rsidR="009A7612" w:rsidRPr="00F717C7">
              <w:rPr>
                <w:caps w:val="0"/>
                <w:lang w:val="es-ES"/>
              </w:rPr>
              <w:t>DATOS DEL PROYECTO</w:t>
            </w:r>
            <w:bookmarkEnd w:id="10"/>
            <w:bookmarkEnd w:id="11"/>
            <w:r w:rsidR="009A7612" w:rsidRPr="00F717C7">
              <w:rPr>
                <w:caps w:val="0"/>
                <w:lang w:val="es-ES"/>
              </w:rPr>
              <w:t xml:space="preserve"> </w:t>
            </w:r>
          </w:p>
        </w:tc>
      </w:tr>
      <w:tr w:rsidR="008F2F1E" w:rsidRPr="006F208B" w14:paraId="7B9B2070" w14:textId="77777777" w:rsidTr="00AD3AA2">
        <w:trPr>
          <w:gridAfter w:val="2"/>
          <w:wAfter w:w="337" w:type="dxa"/>
          <w:trHeight w:val="66"/>
        </w:trPr>
        <w:tc>
          <w:tcPr>
            <w:tcW w:w="9199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B2A2A06" w14:textId="77777777" w:rsidR="008F2F1E" w:rsidRPr="003943A6" w:rsidRDefault="00E47121" w:rsidP="00437B93">
            <w:pPr>
              <w:jc w:val="both"/>
              <w:rPr>
                <w:rFonts w:ascii="Verdana" w:hAnsi="Verdana"/>
                <w:color w:val="FF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Los datos del proyecto propuesto será</w:t>
            </w:r>
            <w:r w:rsidR="003943A6">
              <w:rPr>
                <w:rFonts w:ascii="Verdana" w:hAnsi="Verdana"/>
                <w:sz w:val="22"/>
                <w:szCs w:val="22"/>
                <w:lang w:val="es-ES"/>
              </w:rPr>
              <w:t>n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la base para la definición detallada del alcance y fun</w:t>
            </w:r>
            <w:r w:rsidR="003943A6">
              <w:rPr>
                <w:rFonts w:ascii="Verdana" w:hAnsi="Verdana"/>
                <w:sz w:val="22"/>
                <w:szCs w:val="22"/>
                <w:lang w:val="es-ES"/>
              </w:rPr>
              <w:t>damento del proyecto</w:t>
            </w:r>
            <w:r w:rsidR="0084308B">
              <w:rPr>
                <w:rFonts w:ascii="Verdana" w:hAnsi="Verdana"/>
                <w:sz w:val="22"/>
                <w:szCs w:val="22"/>
                <w:lang w:val="es-ES"/>
              </w:rPr>
              <w:t>,</w:t>
            </w:r>
            <w:r w:rsidR="003943A6">
              <w:rPr>
                <w:rFonts w:ascii="Verdana" w:hAnsi="Verdana"/>
                <w:sz w:val="22"/>
                <w:szCs w:val="22"/>
                <w:lang w:val="es-ES"/>
              </w:rPr>
              <w:t xml:space="preserve"> que se desarrollará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en </w:t>
            </w:r>
            <w:r w:rsidR="00437B93">
              <w:rPr>
                <w:rFonts w:ascii="Verdana" w:hAnsi="Verdana"/>
                <w:sz w:val="22"/>
                <w:szCs w:val="22"/>
                <w:lang w:val="es-ES"/>
              </w:rPr>
              <w:t>la asignatura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de Investigación Dirigida.</w:t>
            </w:r>
            <w:r w:rsidR="003943A6">
              <w:rPr>
                <w:rFonts w:ascii="Verdana" w:hAnsi="Verdana"/>
                <w:sz w:val="22"/>
                <w:szCs w:val="22"/>
                <w:lang w:val="es-ES"/>
              </w:rPr>
              <w:t xml:space="preserve"> Por tanto</w:t>
            </w:r>
            <w:r w:rsidR="00437B93">
              <w:rPr>
                <w:rFonts w:ascii="Verdana" w:hAnsi="Verdana"/>
                <w:sz w:val="22"/>
                <w:szCs w:val="22"/>
                <w:lang w:val="es-ES"/>
              </w:rPr>
              <w:t>, el profesor de esa asignatura</w:t>
            </w:r>
            <w:r w:rsidR="0084308B">
              <w:rPr>
                <w:rFonts w:ascii="Verdana" w:hAnsi="Verdana"/>
                <w:sz w:val="22"/>
                <w:szCs w:val="22"/>
                <w:lang w:val="es-ES"/>
              </w:rPr>
              <w:t>,</w:t>
            </w:r>
            <w:r w:rsidR="003943A6">
              <w:rPr>
                <w:rFonts w:ascii="Verdana" w:hAnsi="Verdana"/>
                <w:sz w:val="22"/>
                <w:szCs w:val="22"/>
                <w:lang w:val="es-ES"/>
              </w:rPr>
              <w:t xml:space="preserve"> puede solicitar ajustes a lo planteado en este documento.</w:t>
            </w:r>
          </w:p>
        </w:tc>
      </w:tr>
      <w:tr w:rsidR="008F2F1E" w:rsidRPr="006F208B" w14:paraId="7AEE6005" w14:textId="77777777" w:rsidTr="00AD3AA2">
        <w:trPr>
          <w:gridAfter w:val="2"/>
          <w:wAfter w:w="337" w:type="dxa"/>
          <w:trHeight w:val="360"/>
        </w:trPr>
        <w:tc>
          <w:tcPr>
            <w:tcW w:w="2595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93856FC" w14:textId="77777777" w:rsidR="008F2F1E" w:rsidRPr="0029272A" w:rsidRDefault="008F2F1E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29272A">
              <w:rPr>
                <w:rFonts w:ascii="Verdana" w:hAnsi="Verdana"/>
                <w:sz w:val="16"/>
                <w:szCs w:val="16"/>
                <w:lang w:val="es-ES"/>
              </w:rPr>
              <w:t>TEMA tentativo</w:t>
            </w:r>
          </w:p>
        </w:tc>
        <w:tc>
          <w:tcPr>
            <w:tcW w:w="660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16DC368" w14:textId="10226F1D" w:rsidR="008F2F1E" w:rsidRPr="00F717C7" w:rsidRDefault="005513E8" w:rsidP="005F3F82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ins w:id="12" w:author="Andrea Chacon" w:date="2017-10-25T05:06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Propuesta para el </w:t>
              </w:r>
            </w:ins>
            <w:del w:id="13" w:author="Andrea Chacon" w:date="2017-10-25T05:07:00Z">
              <w:r w:rsidR="00071278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D</w:delText>
              </w:r>
            </w:del>
            <w:ins w:id="14" w:author="Andrea Chacon" w:date="2017-10-25T05:07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d</w:t>
              </w:r>
            </w:ins>
            <w:r w:rsidR="00071278">
              <w:rPr>
                <w:rFonts w:ascii="Verdana" w:hAnsi="Verdana"/>
                <w:sz w:val="22"/>
                <w:szCs w:val="22"/>
                <w:lang w:val="es-ES"/>
              </w:rPr>
              <w:t xml:space="preserve">esarrollo de </w:t>
            </w:r>
            <w:del w:id="15" w:author="Andrea Chacon" w:date="2017-10-25T05:07:00Z">
              <w:r w:rsidR="005F3F82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plataforma</w:delText>
              </w:r>
              <w:r w:rsidR="00071278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</w:delText>
              </w:r>
            </w:del>
            <w:ins w:id="16" w:author="Andrea Chacon" w:date="2017-10-25T05:07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una aplicación web responsive </w:t>
              </w:r>
            </w:ins>
            <w:r w:rsidR="00071278">
              <w:rPr>
                <w:rFonts w:ascii="Verdana" w:hAnsi="Verdana"/>
                <w:sz w:val="22"/>
                <w:szCs w:val="22"/>
                <w:lang w:val="es-ES"/>
              </w:rPr>
              <w:t>de control de inventario</w:t>
            </w:r>
            <w:r w:rsidR="00071278">
              <w:rPr>
                <w:rFonts w:ascii="Verdana" w:hAnsi="Verdana"/>
                <w:color w:val="FF0000"/>
                <w:sz w:val="22"/>
                <w:szCs w:val="22"/>
                <w:lang w:val="es-ES"/>
              </w:rPr>
              <w:t xml:space="preserve"> 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>para mejorar el proceso de gestión de activos en la Fundación Tecnológica de Costa Rica.</w:t>
            </w:r>
          </w:p>
        </w:tc>
      </w:tr>
      <w:tr w:rsidR="008F2F1E" w:rsidRPr="006F208B" w14:paraId="699903C3" w14:textId="77777777" w:rsidTr="00AD3AA2">
        <w:trPr>
          <w:gridAfter w:val="2"/>
          <w:wAfter w:w="337" w:type="dxa"/>
          <w:trHeight w:val="360"/>
        </w:trPr>
        <w:tc>
          <w:tcPr>
            <w:tcW w:w="259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5E68798" w14:textId="77777777" w:rsidR="008F2F1E" w:rsidRPr="0029272A" w:rsidRDefault="00E0796E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29272A">
              <w:rPr>
                <w:rFonts w:ascii="Verdana" w:hAnsi="Verdana"/>
                <w:sz w:val="16"/>
                <w:szCs w:val="16"/>
                <w:lang w:val="es-ES"/>
              </w:rPr>
              <w:t xml:space="preserve">CAUSAS </w:t>
            </w:r>
            <w:r w:rsidR="00C342F5" w:rsidRPr="0029272A">
              <w:rPr>
                <w:rFonts w:ascii="Verdana" w:hAnsi="Verdana"/>
                <w:sz w:val="16"/>
                <w:szCs w:val="16"/>
                <w:lang w:val="es-ES"/>
              </w:rPr>
              <w:t>o situaciones  que permiten definir el problema</w:t>
            </w:r>
          </w:p>
        </w:tc>
        <w:tc>
          <w:tcPr>
            <w:tcW w:w="66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C34C2A1" w14:textId="56DD84E6" w:rsidR="00B2120D" w:rsidRDefault="00635D08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La Fundación Tecnológica de Costa Rica (FUNDATEC) es un  ente privado que se dedica a </w:t>
            </w:r>
            <w:r w:rsidR="00B2120D">
              <w:rPr>
                <w:rFonts w:ascii="Verdana" w:hAnsi="Verdana"/>
                <w:sz w:val="22"/>
                <w:szCs w:val="22"/>
                <w:lang w:val="es-ES"/>
              </w:rPr>
              <w:t xml:space="preserve">coordinar funciones de docencia, investigación y extensión de la ciencia, la </w:t>
            </w:r>
            <w:r w:rsidR="00B2120D">
              <w:rPr>
                <w:rFonts w:ascii="Verdana" w:hAnsi="Verdana"/>
                <w:sz w:val="22"/>
                <w:szCs w:val="22"/>
                <w:lang w:val="es-ES"/>
              </w:rPr>
              <w:lastRenderedPageBreak/>
              <w:t>tecnología, la educación, la administración y la acción socio-cultural, de modo que favorezca la capacidad de relacionarse con los diferentes sectores, en acciones de beneficio mutuo que contribuyan a su posicionamiento estratégico. Para lograrlo pone al servicio del sector productivo el potencial de recursos profesionales y de infraestructura  del Instituto Tecnológico de Costa Rica (TEC).</w:t>
            </w:r>
          </w:p>
          <w:p w14:paraId="55B71052" w14:textId="77777777" w:rsidR="00B12181" w:rsidRDefault="00B2120D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Lo anterior se traduce en que FUNDATEC</w:t>
            </w:r>
            <w:r w:rsidR="00B12181">
              <w:rPr>
                <w:rFonts w:ascii="Verdana" w:hAnsi="Verdana"/>
                <w:sz w:val="22"/>
                <w:szCs w:val="22"/>
                <w:lang w:val="es-ES"/>
              </w:rPr>
              <w:t xml:space="preserve"> contribuye la educación costarricense a través de la capacitación, actualización y educación continua. </w:t>
            </w:r>
          </w:p>
          <w:p w14:paraId="504FC909" w14:textId="6AFA0AB4" w:rsidR="00B12181" w:rsidRDefault="00B12181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Además, pone a disposición equipos de asesores en todas aquellas áreas que esta universidad pueda desarrollar. Contribuye en la investigación y desarrollo tecnológico mediante la formalización de proyectos de investigación de problemas específicos de la empresa costarricense y la región.  </w:t>
            </w:r>
          </w:p>
          <w:p w14:paraId="0FC19C64" w14:textId="403972F3" w:rsidR="00B12181" w:rsidRPr="00B2120D" w:rsidRDefault="00B12181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También la fundación coordina servicios de calidad en ensayos dirigidos al sector construcción, materiales, electromecánica, producción industrial, química, entre otros, realizados con personal capacitado y considerando la confidencialidad y buenas prácticas profesionales.</w:t>
            </w:r>
          </w:p>
          <w:p w14:paraId="0D463A42" w14:textId="77777777" w:rsidR="00863C14" w:rsidRDefault="002C2C7A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Actualmente, según lo conversado con el patrocinador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 xml:space="preserve">, la gestión de activos no se encuentra centralizada y se realiza de forma manual. Al recibir solicitudes sobre los estados de los activos, se realizan procesos manuales de inspección y registro, volviéndose un trabajo tedioso y lento. </w:t>
            </w:r>
          </w:p>
          <w:p w14:paraId="2BDC6A9D" w14:textId="17471008" w:rsidR="009C0AF4" w:rsidRDefault="00863C14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Además, l</w:t>
            </w:r>
            <w:r w:rsidR="009C0AF4">
              <w:rPr>
                <w:rFonts w:ascii="Verdana" w:hAnsi="Verdana"/>
                <w:sz w:val="22"/>
                <w:szCs w:val="22"/>
                <w:lang w:val="es-ES"/>
              </w:rPr>
              <w:t xml:space="preserve">a falta de control en diferentes ocasiones, 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 xml:space="preserve">se ha </w:t>
            </w:r>
            <w:r w:rsidR="009C0AF4">
              <w:rPr>
                <w:rFonts w:ascii="Verdana" w:hAnsi="Verdana"/>
                <w:sz w:val="22"/>
                <w:szCs w:val="22"/>
                <w:lang w:val="es-ES"/>
              </w:rPr>
              <w:t xml:space="preserve">traducido en 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>pé</w:t>
            </w:r>
            <w:r w:rsidR="009C0AF4">
              <w:rPr>
                <w:rFonts w:ascii="Verdana" w:hAnsi="Verdana"/>
                <w:sz w:val="22"/>
                <w:szCs w:val="22"/>
                <w:lang w:val="es-ES"/>
              </w:rPr>
              <w:t>rdida de equipo y otros bienes. Falta de responsables ante daños, entregas tardías y otros.</w:t>
            </w:r>
          </w:p>
          <w:p w14:paraId="17EC9BBA" w14:textId="57034B5E" w:rsidR="00071278" w:rsidRDefault="009C0AF4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lastRenderedPageBreak/>
              <w:t>A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>sí mismo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,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 xml:space="preserve"> se </w:t>
            </w:r>
            <w:r w:rsidR="00863C14">
              <w:rPr>
                <w:rFonts w:ascii="Verdana" w:hAnsi="Verdana"/>
                <w:sz w:val="22"/>
                <w:szCs w:val="22"/>
                <w:lang w:val="es-ES"/>
              </w:rPr>
              <w:t>ha complicado el procedimiento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 xml:space="preserve"> de compras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,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 xml:space="preserve"> esto al no saber con qué b</w:t>
            </w:r>
            <w:r w:rsidR="00863C14">
              <w:rPr>
                <w:rFonts w:ascii="Verdana" w:hAnsi="Verdana"/>
                <w:sz w:val="22"/>
                <w:szCs w:val="22"/>
                <w:lang w:val="es-ES"/>
              </w:rPr>
              <w:t>ienes se cuentan con exactitud.</w:t>
            </w:r>
          </w:p>
          <w:p w14:paraId="41449DD3" w14:textId="283C73A7" w:rsidR="00863C14" w:rsidRDefault="00863C14" w:rsidP="0007127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Por su parte, para los usuarios como los profesores y alumnos, el realizar la solicitud de equipo depende de un registro manual, por lo que no se cuenta con opciones deseadas como por ejemplo: prestamos de equipo de forma calendarizada o la opción de conocer la disponibilidad de los </w:t>
            </w:r>
            <w:r w:rsidR="009C0AF4">
              <w:rPr>
                <w:rFonts w:ascii="Verdana" w:hAnsi="Verdana"/>
                <w:sz w:val="22"/>
                <w:szCs w:val="22"/>
                <w:lang w:val="es-ES"/>
              </w:rPr>
              <w:t>activos, entre otros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.</w:t>
            </w:r>
          </w:p>
          <w:p w14:paraId="1BE98B7D" w14:textId="75012C7A" w:rsidR="008F2F1E" w:rsidRPr="00F717C7" w:rsidRDefault="00071278" w:rsidP="009C0AF4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Por último, </w:t>
            </w:r>
            <w:r w:rsidR="00863C14">
              <w:rPr>
                <w:rFonts w:ascii="Verdana" w:hAnsi="Verdana"/>
                <w:sz w:val="22"/>
                <w:szCs w:val="22"/>
                <w:lang w:val="es-ES"/>
              </w:rPr>
              <w:t xml:space="preserve">los diferentes departamentos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no </w:t>
            </w:r>
            <w:r w:rsidR="00863C14">
              <w:rPr>
                <w:rFonts w:ascii="Verdana" w:hAnsi="Verdana"/>
                <w:sz w:val="22"/>
                <w:szCs w:val="22"/>
                <w:lang w:val="es-ES"/>
              </w:rPr>
              <w:t xml:space="preserve">cuentan con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la posibilidad de calcular la depreciación de los activos, la cual se debe reportar al </w:t>
            </w:r>
            <w:r w:rsidR="009C0AF4">
              <w:rPr>
                <w:rFonts w:ascii="Verdana" w:hAnsi="Verdana"/>
                <w:sz w:val="22"/>
                <w:szCs w:val="22"/>
                <w:lang w:val="es-ES"/>
              </w:rPr>
              <w:t>departamento financiero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9C0AF4">
              <w:rPr>
                <w:rFonts w:ascii="Verdana" w:hAnsi="Verdana"/>
                <w:sz w:val="22"/>
                <w:szCs w:val="22"/>
                <w:lang w:val="es-ES"/>
              </w:rPr>
              <w:t xml:space="preserve">de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la Fundación.</w:t>
            </w:r>
          </w:p>
        </w:tc>
      </w:tr>
      <w:tr w:rsidR="008F2F1E" w:rsidRPr="006F208B" w14:paraId="1BA4E084" w14:textId="77777777" w:rsidTr="00AD3AA2">
        <w:trPr>
          <w:gridAfter w:val="2"/>
          <w:wAfter w:w="337" w:type="dxa"/>
          <w:trHeight w:val="360"/>
        </w:trPr>
        <w:tc>
          <w:tcPr>
            <w:tcW w:w="259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324960" w14:textId="1FE02CA6" w:rsidR="008F3499" w:rsidRPr="0029272A" w:rsidRDefault="00107FFB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29272A"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jUSTIFICACIÓN DE LA</w:t>
            </w:r>
            <w:r w:rsidR="008F3499" w:rsidRPr="0029272A">
              <w:rPr>
                <w:rFonts w:ascii="Verdana" w:hAnsi="Verdana"/>
                <w:sz w:val="16"/>
                <w:szCs w:val="16"/>
                <w:lang w:val="es-ES"/>
              </w:rPr>
              <w:t xml:space="preserve"> </w:t>
            </w:r>
          </w:p>
          <w:p w14:paraId="5A35B32D" w14:textId="77777777" w:rsidR="008F2F1E" w:rsidRPr="0029272A" w:rsidRDefault="00107FFB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29272A">
              <w:rPr>
                <w:rFonts w:ascii="Verdana" w:hAnsi="Verdana"/>
                <w:sz w:val="16"/>
                <w:szCs w:val="16"/>
                <w:lang w:val="es-ES"/>
              </w:rPr>
              <w:t>INVESTIGACIÓN</w:t>
            </w:r>
          </w:p>
          <w:p w14:paraId="5927B43E" w14:textId="77777777" w:rsidR="008F2F1E" w:rsidRPr="0029272A" w:rsidRDefault="008F2F1E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66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C2A6F2" w14:textId="77777777" w:rsidR="006F208B" w:rsidRDefault="009977CF" w:rsidP="009C0AF4">
            <w:pPr>
              <w:jc w:val="both"/>
              <w:rPr>
                <w:ins w:id="17" w:author="cesar" w:date="2017-10-30T20:41:00Z"/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La </w:t>
            </w:r>
            <w:commentRangeStart w:id="18"/>
            <w:r>
              <w:rPr>
                <w:rFonts w:ascii="Verdana" w:hAnsi="Verdana"/>
                <w:sz w:val="22"/>
                <w:szCs w:val="22"/>
                <w:lang w:val="es-ES"/>
              </w:rPr>
              <w:t>realización del proyecto se fundamenta en el plan de tecnología y la gestión de la cartera de proyectos, que anualmente planifica y prioriza las diferentes soluciones a desarrollar durante el año siguiente</w:t>
            </w:r>
            <w:r w:rsidR="00071278">
              <w:rPr>
                <w:rFonts w:ascii="Verdana" w:hAnsi="Verdana"/>
                <w:sz w:val="22"/>
                <w:szCs w:val="22"/>
                <w:lang w:val="es-ES"/>
              </w:rPr>
              <w:t xml:space="preserve">. </w:t>
            </w:r>
            <w:commentRangeEnd w:id="18"/>
            <w:r w:rsidR="005513E8">
              <w:rPr>
                <w:rStyle w:val="Refdecomentario"/>
              </w:rPr>
              <w:commentReference w:id="18"/>
            </w:r>
          </w:p>
          <w:p w14:paraId="503A2B4E" w14:textId="28F545F8" w:rsidR="003C2157" w:rsidRDefault="006F208B" w:rsidP="006F208B">
            <w:pPr>
              <w:jc w:val="both"/>
              <w:rPr>
                <w:ins w:id="19" w:author="cesar" w:date="2017-10-30T20:43:00Z"/>
                <w:rFonts w:ascii="Verdana" w:hAnsi="Verdana"/>
                <w:sz w:val="22"/>
                <w:szCs w:val="22"/>
                <w:lang w:val="es-ES"/>
              </w:rPr>
              <w:pPrChange w:id="20" w:author="cesar" w:date="2017-10-30T20:42:00Z">
                <w:pPr>
                  <w:jc w:val="both"/>
                </w:pPr>
              </w:pPrChange>
            </w:pPr>
            <w:ins w:id="21" w:author="cesar" w:date="2017-10-30T20:46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Basado en lo anterior, </w:t>
              </w:r>
            </w:ins>
            <w:ins w:id="22" w:author="cesar" w:date="2017-10-30T20:47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l</w:t>
              </w:r>
            </w:ins>
            <w:ins w:id="23" w:author="cesar" w:date="2017-10-30T20:39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a propuesta </w:t>
              </w:r>
            </w:ins>
            <w:ins w:id="24" w:author="cesar" w:date="2017-10-30T20:41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llega a </w:t>
              </w:r>
            </w:ins>
            <w:ins w:id="25" w:author="cesar" w:date="2017-10-30T20:39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reforzar la misión institucional ofreciendo procesos agiles para brindar los servicios </w:t>
              </w:r>
            </w:ins>
            <w:ins w:id="26" w:author="cesar" w:date="2017-10-30T20:43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académicos </w:t>
              </w:r>
            </w:ins>
            <w:ins w:id="27" w:author="cesar" w:date="2017-10-30T20:39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de manera oportuna. </w:t>
              </w:r>
            </w:ins>
            <w:ins w:id="28" w:author="cesar" w:date="2017-10-30T20:40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Así mismo, colabora con la </w:t>
              </w:r>
            </w:ins>
            <w:ins w:id="29" w:author="cesar" w:date="2017-10-30T20:42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administración</w:t>
              </w:r>
            </w:ins>
            <w:ins w:id="30" w:author="cesar" w:date="2017-10-30T20:40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 de la institución y los diferentes intereses del </w:t>
              </w:r>
            </w:ins>
            <w:ins w:id="31" w:author="cesar" w:date="2017-10-30T20:42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Tecnológico</w:t>
              </w:r>
            </w:ins>
            <w:ins w:id="32" w:author="cesar" w:date="2017-10-30T20:40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 de Costa Rica, al permitir gestionar </w:t>
              </w:r>
            </w:ins>
            <w:ins w:id="33" w:author="cesar" w:date="2017-10-30T20:41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el </w:t>
              </w:r>
            </w:ins>
            <w:ins w:id="34" w:author="cesar" w:date="2017-10-30T20:40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proceso de inventariado y solicitudes de activos de la fundaci</w:t>
              </w:r>
            </w:ins>
            <w:ins w:id="35" w:author="cesar" w:date="2017-10-30T20:42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ón.</w:t>
              </w:r>
            </w:ins>
          </w:p>
          <w:p w14:paraId="1E560245" w14:textId="77777777" w:rsidR="006F208B" w:rsidRDefault="006F208B" w:rsidP="006F208B">
            <w:pPr>
              <w:jc w:val="both"/>
              <w:rPr>
                <w:ins w:id="36" w:author="cesar" w:date="2017-10-30T20:46:00Z"/>
                <w:rFonts w:ascii="Verdana" w:hAnsi="Verdana"/>
                <w:sz w:val="22"/>
                <w:szCs w:val="22"/>
                <w:lang w:val="es-ES"/>
              </w:rPr>
              <w:pPrChange w:id="37" w:author="cesar" w:date="2017-10-30T20:45:00Z">
                <w:pPr>
                  <w:jc w:val="both"/>
                </w:pPr>
              </w:pPrChange>
            </w:pPr>
            <w:ins w:id="38" w:author="cesar" w:date="2017-10-30T20:44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Además</w:t>
              </w:r>
            </w:ins>
            <w:ins w:id="39" w:author="cesar" w:date="2017-10-30T20:43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,</w:t>
              </w:r>
            </w:ins>
            <w:ins w:id="40" w:author="cesar" w:date="2017-10-30T20:44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 permite una mejor experiencia para los profesionales del instituto, debido a que los procesos a </w:t>
              </w:r>
            </w:ins>
            <w:ins w:id="41" w:author="cesar" w:date="2017-10-30T20:45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fortalecer son de ejecución cotidiana.</w:t>
              </w:r>
            </w:ins>
          </w:p>
          <w:p w14:paraId="569134D6" w14:textId="7FD8FBF5" w:rsidR="006F208B" w:rsidRPr="00F717C7" w:rsidRDefault="006F208B" w:rsidP="009A0947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  <w:pPrChange w:id="42" w:author="cesar" w:date="2017-10-30T20:48:00Z">
                <w:pPr>
                  <w:jc w:val="both"/>
                </w:pPr>
              </w:pPrChange>
            </w:pPr>
            <w:ins w:id="43" w:author="cesar" w:date="2017-10-30T20:43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 </w:t>
              </w:r>
            </w:ins>
            <w:ins w:id="44" w:author="cesar" w:date="2017-10-30T20:47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En general, la plataforma a implementar para el control de activos impulsa el desarrollo del Plan de Desarrollo Institucional </w:t>
              </w:r>
            </w:ins>
            <w:ins w:id="45" w:author="cesar" w:date="2017-10-30T20:48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del fundador</w:t>
              </w:r>
              <w:r w:rsidR="009A0947">
                <w:rPr>
                  <w:rFonts w:ascii="Verdana" w:hAnsi="Verdana"/>
                  <w:sz w:val="22"/>
                  <w:szCs w:val="22"/>
                  <w:lang w:val="es-ES"/>
                </w:rPr>
                <w:t>, siendo esto un objetivo constante en los planes de la fundaci</w:t>
              </w:r>
            </w:ins>
            <w:ins w:id="46" w:author="cesar" w:date="2017-10-30T20:49:00Z">
              <w:r w:rsidR="009A0947">
                <w:rPr>
                  <w:rFonts w:ascii="Verdana" w:hAnsi="Verdana"/>
                  <w:sz w:val="22"/>
                  <w:szCs w:val="22"/>
                  <w:lang w:val="es-ES"/>
                </w:rPr>
                <w:t>ón.</w:t>
              </w:r>
            </w:ins>
          </w:p>
        </w:tc>
      </w:tr>
      <w:tr w:rsidR="00EC5592" w:rsidRPr="006F208B" w14:paraId="5BF1393B" w14:textId="77777777" w:rsidTr="00AD3AA2">
        <w:trPr>
          <w:gridAfter w:val="2"/>
          <w:wAfter w:w="337" w:type="dxa"/>
          <w:trHeight w:val="360"/>
        </w:trPr>
        <w:tc>
          <w:tcPr>
            <w:tcW w:w="259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F45FB93" w14:textId="77777777" w:rsidR="00EC5592" w:rsidRPr="0029272A" w:rsidRDefault="00EC5592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29272A"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Propuesta de solución</w:t>
            </w:r>
          </w:p>
        </w:tc>
        <w:tc>
          <w:tcPr>
            <w:tcW w:w="66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46D353" w14:textId="77777777" w:rsidR="009A0947" w:rsidRDefault="003C7588" w:rsidP="00A45F68">
            <w:pPr>
              <w:jc w:val="both"/>
              <w:rPr>
                <w:ins w:id="47" w:author="cesar" w:date="2017-10-30T20:55:00Z"/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La propuesta es desarrollar una plataforma web que permita gestionar los activos de la Fundación Tecnológica de Costa Rica (FUNDATEC), </w:t>
            </w:r>
            <w:r w:rsidR="005F3F82">
              <w:rPr>
                <w:rFonts w:ascii="Verdana" w:hAnsi="Verdana"/>
                <w:sz w:val="22"/>
                <w:szCs w:val="22"/>
                <w:lang w:val="es-ES"/>
              </w:rPr>
              <w:t xml:space="preserve">permitiendo realizar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los diferentes procesos requeridos de manera ágil, eficiente y amigable con el usuario final</w:t>
            </w:r>
            <w:r w:rsidR="005F3F82">
              <w:rPr>
                <w:rFonts w:ascii="Verdana" w:hAnsi="Verdana"/>
                <w:sz w:val="22"/>
                <w:szCs w:val="22"/>
                <w:lang w:val="es-ES"/>
              </w:rPr>
              <w:t>. El acceso y uso de la aplicación web debe brindarse sin importar el dispositivo en el que se vaya a utilizar.</w:t>
            </w:r>
          </w:p>
          <w:p w14:paraId="13BE8A61" w14:textId="03E0BEC2" w:rsidR="009A0947" w:rsidRDefault="009A0947" w:rsidP="00A45F68">
            <w:pPr>
              <w:jc w:val="both"/>
              <w:rPr>
                <w:ins w:id="48" w:author="cesar" w:date="2017-10-30T20:55:00Z"/>
                <w:rFonts w:ascii="Verdana" w:hAnsi="Verdana"/>
                <w:sz w:val="22"/>
                <w:szCs w:val="22"/>
                <w:lang w:val="es-ES"/>
              </w:rPr>
            </w:pPr>
            <w:ins w:id="49" w:author="cesar" w:date="2017-10-30T20:55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Funcionalidades principales como; </w:t>
              </w:r>
            </w:ins>
            <w:ins w:id="50" w:author="cesar" w:date="2017-10-30T20:56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gestión</w:t>
              </w:r>
            </w:ins>
            <w:ins w:id="51" w:author="cesar" w:date="2017-10-30T20:55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 </w:t>
              </w:r>
            </w:ins>
            <w:ins w:id="52" w:author="cesar" w:date="2017-10-30T20:56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>de los activos según el usuario, departamento, tipo de activo, estado</w:t>
              </w:r>
            </w:ins>
            <w:ins w:id="53" w:author="cesar" w:date="2017-10-30T20:59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,</w:t>
              </w:r>
            </w:ins>
            <w:ins w:id="54" w:author="cesar" w:date="2017-10-30T20:56:00Z">
              <w:r>
                <w:rPr>
                  <w:rFonts w:ascii="Verdana" w:hAnsi="Verdana"/>
                  <w:sz w:val="22"/>
                  <w:szCs w:val="22"/>
                  <w:lang w:val="es-ES"/>
                </w:rPr>
                <w:t xml:space="preserve"> entre otros aspectos que sean necesarios par</w:t>
              </w:r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a que dicho activo se </w:t>
              </w:r>
            </w:ins>
            <w:ins w:id="55" w:author="cesar" w:date="2017-10-30T21:13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>administre y</w:t>
              </w:r>
            </w:ins>
            <w:ins w:id="56" w:author="cesar" w:date="2017-10-30T20:56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</w:t>
              </w:r>
            </w:ins>
            <w:ins w:id="57" w:author="cesar" w:date="2017-10-30T21:13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 xml:space="preserve">se </w:t>
              </w:r>
            </w:ins>
            <w:ins w:id="58" w:author="cesar" w:date="2017-10-30T20:56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control</w:t>
              </w:r>
            </w:ins>
            <w:ins w:id="59" w:author="cesar" w:date="2017-10-30T21:13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>e</w:t>
              </w:r>
            </w:ins>
            <w:ins w:id="60" w:author="cesar" w:date="2017-10-30T20:56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bajo los intereses </w:t>
              </w:r>
            </w:ins>
            <w:ins w:id="61" w:author="cesar" w:date="2017-10-30T20:59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de</w:t>
              </w:r>
            </w:ins>
            <w:ins w:id="62" w:author="cesar" w:date="2017-10-30T20:56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la fundaci</w:t>
              </w:r>
            </w:ins>
            <w:ins w:id="63" w:author="cesar" w:date="2017-10-30T20:59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ón</w:t>
              </w:r>
            </w:ins>
            <w:ins w:id="64" w:author="cesar" w:date="2017-10-30T21:16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 xml:space="preserve"> de forma ágil (tomas </w:t>
              </w:r>
            </w:ins>
            <w:ins w:id="65" w:author="cesar" w:date="2017-10-30T21:17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>físicas</w:t>
              </w:r>
            </w:ins>
            <w:ins w:id="66" w:author="cesar" w:date="2017-10-30T21:16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 xml:space="preserve"> </w:t>
              </w:r>
            </w:ins>
            <w:ins w:id="67" w:author="cesar" w:date="2017-10-30T21:17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>con lecturas de código)</w:t>
              </w:r>
            </w:ins>
            <w:ins w:id="68" w:author="cesar" w:date="2017-10-30T20:59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, una base de datos de los activos donde su </w:t>
              </w:r>
            </w:ins>
            <w:ins w:id="69" w:author="cesar" w:date="2017-10-30T21:00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información</w:t>
              </w:r>
            </w:ins>
            <w:ins w:id="70" w:author="cesar" w:date="2017-10-30T20:59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</w:t>
              </w:r>
            </w:ins>
            <w:ins w:id="71" w:author="cesar" w:date="2017-10-30T21:00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se</w:t>
              </w:r>
            </w:ins>
            <w:ins w:id="72" w:author="cesar" w:date="2017-10-30T21:14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 xml:space="preserve">a </w:t>
              </w:r>
            </w:ins>
            <w:ins w:id="73" w:author="cesar" w:date="2017-10-30T21:00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centralizada y con un mejor acceso a ella, </w:t>
              </w:r>
            </w:ins>
            <w:ins w:id="74" w:author="cesar" w:date="2017-10-30T21:01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conexión</w:t>
              </w:r>
            </w:ins>
            <w:ins w:id="75" w:author="cesar" w:date="2017-10-30T21:00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</w:t>
              </w:r>
            </w:ins>
            <w:ins w:id="76" w:author="cesar" w:date="2017-10-30T21:01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con otros sistemas principales de la fundación para una información más detallada del activo, acceso </w:t>
              </w:r>
            </w:ins>
            <w:ins w:id="77" w:author="cesar" w:date="2017-10-30T21:02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ágil</w:t>
              </w:r>
            </w:ins>
            <w:ins w:id="78" w:author="cesar" w:date="2017-10-30T21:01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a dicha informaci</w:t>
              </w:r>
            </w:ins>
            <w:ins w:id="79" w:author="cesar" w:date="2017-10-30T21:02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ón desde </w:t>
              </w:r>
            </w:ins>
            <w:ins w:id="80" w:author="cesar" w:date="2017-10-30T21:15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>diferentes</w:t>
              </w:r>
            </w:ins>
            <w:ins w:id="81" w:author="cesar" w:date="2017-10-30T21:02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dispositivo</w:t>
              </w:r>
            </w:ins>
            <w:ins w:id="82" w:author="cesar" w:date="2017-10-30T21:15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>s</w:t>
              </w:r>
            </w:ins>
            <w:ins w:id="83" w:author="cesar" w:date="2017-10-30T21:02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 xml:space="preserve"> y plataforma</w:t>
              </w:r>
            </w:ins>
            <w:ins w:id="84" w:author="cesar" w:date="2017-10-30T21:15:00Z">
              <w:r w:rsidR="00D96165">
                <w:rPr>
                  <w:rFonts w:ascii="Verdana" w:hAnsi="Verdana"/>
                  <w:sz w:val="22"/>
                  <w:szCs w:val="22"/>
                  <w:lang w:val="es-ES"/>
                </w:rPr>
                <w:t>s</w:t>
              </w:r>
            </w:ins>
            <w:ins w:id="85" w:author="cesar" w:date="2017-10-30T21:02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, m</w:t>
              </w:r>
            </w:ins>
            <w:ins w:id="86" w:author="cesar" w:date="2017-10-30T21:03:00Z">
              <w:r w:rsidR="00984F8C">
                <w:rPr>
                  <w:rFonts w:ascii="Verdana" w:hAnsi="Verdana"/>
                  <w:sz w:val="22"/>
                  <w:szCs w:val="22"/>
                  <w:lang w:val="es-ES"/>
                </w:rPr>
                <w:t>ódulo de reportes donde los usuario del sistema puedan generar la información pertinente del activo ya sea para informes institucionales o para el manejo del presupuesto anual.</w:t>
              </w:r>
            </w:ins>
            <w:bookmarkStart w:id="87" w:name="_GoBack"/>
            <w:bookmarkEnd w:id="87"/>
          </w:p>
          <w:p w14:paraId="431696CB" w14:textId="4B84AC61" w:rsidR="003C7588" w:rsidRDefault="005F3F82" w:rsidP="00A45F6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del w:id="88" w:author="cesar" w:date="2017-10-30T20:55:00Z">
              <w:r w:rsidDel="009A0947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</w:delText>
              </w:r>
            </w:del>
            <w:commentRangeStart w:id="89"/>
            <w:r>
              <w:rPr>
                <w:rFonts w:ascii="Verdana" w:hAnsi="Verdana"/>
                <w:sz w:val="22"/>
                <w:szCs w:val="22"/>
                <w:lang w:val="es-ES"/>
              </w:rPr>
              <w:t>Con dicha propuesta</w:t>
            </w:r>
            <w:commentRangeEnd w:id="89"/>
            <w:r w:rsidR="005513E8">
              <w:rPr>
                <w:rStyle w:val="Refdecomentario"/>
              </w:rPr>
              <w:commentReference w:id="89"/>
            </w:r>
            <w:r>
              <w:rPr>
                <w:rFonts w:ascii="Verdana" w:hAnsi="Verdana"/>
                <w:sz w:val="22"/>
                <w:szCs w:val="22"/>
                <w:lang w:val="es-ES"/>
              </w:rPr>
              <w:t>, se pretende</w:t>
            </w:r>
            <w:r w:rsidR="00AD287A">
              <w:rPr>
                <w:rFonts w:ascii="Verdana" w:hAnsi="Verdana"/>
                <w:sz w:val="22"/>
                <w:szCs w:val="22"/>
                <w:lang w:val="es-ES"/>
              </w:rPr>
              <w:t xml:space="preserve"> mejorar el proceso de gestión y control de activos de la fundación, haciendo que la aplicación  lleve todo el manejo del día a día de los activos de la entidad, logrando así la centralización y el control de los mismos de una manera eficaz y accesible para los usuarios del sistema.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</w:p>
          <w:p w14:paraId="4B0C0AC2" w14:textId="5EE0CEC1" w:rsidR="00AD287A" w:rsidRDefault="00AD287A" w:rsidP="00A45F6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Para la fundación es de suma importancia la atención y el seguimiento de un activo, por lo que con la aplicación vendría solventar este problema y a saber de manera inmediata el estado y la disposición de los activos de la entidad.</w:t>
            </w:r>
          </w:p>
          <w:p w14:paraId="53EE9ECD" w14:textId="77777777" w:rsidR="00EC5592" w:rsidRDefault="00A45F68" w:rsidP="00A45F68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lastRenderedPageBreak/>
              <w:t>Lista de posibles entregables:</w:t>
            </w:r>
          </w:p>
          <w:p w14:paraId="7AABDB78" w14:textId="5A99AB7C" w:rsidR="0086130B" w:rsidRDefault="0086130B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Diagrama de Entidad-Relación.</w:t>
            </w:r>
          </w:p>
          <w:p w14:paraId="66064AF4" w14:textId="1A765074" w:rsidR="009C0AF4" w:rsidRDefault="009C0AF4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Levantamiento de requerimientos.</w:t>
            </w:r>
          </w:p>
          <w:p w14:paraId="764419AB" w14:textId="01F0F443" w:rsidR="0086130B" w:rsidRDefault="0086130B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Prototipos.</w:t>
            </w:r>
          </w:p>
          <w:p w14:paraId="1DC7F459" w14:textId="1AF5C723" w:rsidR="003C7588" w:rsidRDefault="003C7588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Casos de uso.</w:t>
            </w:r>
          </w:p>
          <w:p w14:paraId="35A14542" w14:textId="4D9EA7D6" w:rsidR="00A45F68" w:rsidRDefault="0086130B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Diseño de base de datos.</w:t>
            </w:r>
          </w:p>
          <w:p w14:paraId="556217EE" w14:textId="46382C12" w:rsidR="0086130B" w:rsidRDefault="0086130B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Scripts de creación de base de datos, scripts de datos de inicialización.</w:t>
            </w:r>
          </w:p>
          <w:p w14:paraId="54549FB8" w14:textId="7BE03BFD" w:rsidR="0086130B" w:rsidRDefault="0086130B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Código fuente de la aplicación</w:t>
            </w:r>
            <w:r w:rsidR="003C7588">
              <w:rPr>
                <w:rFonts w:ascii="Verdana" w:hAnsi="Verdana"/>
                <w:sz w:val="22"/>
                <w:szCs w:val="22"/>
                <w:lang w:val="es-ES"/>
              </w:rPr>
              <w:t xml:space="preserve"> (Front-End</w:t>
            </w:r>
            <w:r w:rsidR="005F3F82">
              <w:rPr>
                <w:rFonts w:ascii="Verdana" w:hAnsi="Verdana"/>
                <w:sz w:val="22"/>
                <w:szCs w:val="22"/>
                <w:lang w:val="es-ES"/>
              </w:rPr>
              <w:t xml:space="preserve"> responsive</w:t>
            </w:r>
            <w:r w:rsidR="003C7588">
              <w:rPr>
                <w:rFonts w:ascii="Verdana" w:hAnsi="Verdana"/>
                <w:sz w:val="22"/>
                <w:szCs w:val="22"/>
                <w:lang w:val="es-ES"/>
              </w:rPr>
              <w:t>, Back-End, Capa de comunicación)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.</w:t>
            </w:r>
          </w:p>
          <w:p w14:paraId="1DDAB3D8" w14:textId="71BBA1B9" w:rsidR="0086130B" w:rsidRDefault="0086130B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Recursos multimedia para la aplicación.</w:t>
            </w:r>
          </w:p>
          <w:p w14:paraId="23E6E8D0" w14:textId="77777777" w:rsidR="0086130B" w:rsidRDefault="0086130B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Servicios de importación y exportación de datos para interface con sistema ERP.</w:t>
            </w:r>
          </w:p>
          <w:p w14:paraId="3FC62FA2" w14:textId="779C1394" w:rsidR="003C7588" w:rsidRDefault="003C7588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Manual de usuario.</w:t>
            </w:r>
          </w:p>
          <w:p w14:paraId="2B992835" w14:textId="77777777" w:rsidR="003C7588" w:rsidRDefault="003C7588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Casos de prueba.</w:t>
            </w:r>
          </w:p>
          <w:p w14:paraId="1BEFDCAA" w14:textId="2966C0FC" w:rsidR="009C0AF4" w:rsidRPr="00A45F68" w:rsidRDefault="009C0AF4" w:rsidP="00A45F68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Encuestas de satisfacción en el uso de la plataforma.</w:t>
            </w:r>
          </w:p>
        </w:tc>
      </w:tr>
      <w:tr w:rsidR="000A1FA4" w:rsidRPr="006F208B" w14:paraId="58C85CC9" w14:textId="77777777" w:rsidTr="00AD3AA2">
        <w:trPr>
          <w:gridAfter w:val="2"/>
          <w:wAfter w:w="337" w:type="dxa"/>
          <w:trHeight w:val="360"/>
        </w:trPr>
        <w:tc>
          <w:tcPr>
            <w:tcW w:w="259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02D6440" w14:textId="54A3D079" w:rsidR="000A1FA4" w:rsidRPr="0029272A" w:rsidRDefault="000A1FA4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29272A">
              <w:rPr>
                <w:rFonts w:ascii="Verdana" w:hAnsi="Verdana"/>
                <w:sz w:val="16"/>
                <w:szCs w:val="16"/>
                <w:lang w:val="es-ES"/>
              </w:rPr>
              <w:lastRenderedPageBreak/>
              <w:t>Propuesta de Objetivo general</w:t>
            </w:r>
          </w:p>
        </w:tc>
        <w:tc>
          <w:tcPr>
            <w:tcW w:w="66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6BC097" w14:textId="1E8B4E5A" w:rsidR="000A1FA4" w:rsidRPr="000A1FA4" w:rsidRDefault="005F3F82" w:rsidP="005F3F82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Desarrollar </w:t>
            </w:r>
            <w:del w:id="90" w:author="Andrea Chacon" w:date="2017-10-25T05:11:00Z"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una plataforma</w:delText>
              </w:r>
            </w:del>
            <w:ins w:id="91" w:author="Andrea Chacon" w:date="2017-10-25T05:11:00Z">
              <w:r w:rsidR="005513E8">
                <w:rPr>
                  <w:rFonts w:ascii="Verdana" w:hAnsi="Verdana"/>
                  <w:sz w:val="22"/>
                  <w:szCs w:val="22"/>
                  <w:lang w:val="es-ES"/>
                </w:rPr>
                <w:t>una aplicación web responsive</w:t>
              </w:r>
            </w:ins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de control de inventario</w:t>
            </w:r>
            <w:r>
              <w:rPr>
                <w:rFonts w:ascii="Verdana" w:hAnsi="Verdana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para mejorar el proceso de gestión de activos en la Fundación Tecnológica de Costa Rica.</w:t>
            </w:r>
          </w:p>
        </w:tc>
      </w:tr>
      <w:tr w:rsidR="00EC5592" w:rsidRPr="006F208B" w14:paraId="60D1B947" w14:textId="77777777" w:rsidTr="00AD3AA2">
        <w:trPr>
          <w:gridAfter w:val="2"/>
          <w:wAfter w:w="337" w:type="dxa"/>
          <w:trHeight w:val="360"/>
        </w:trPr>
        <w:tc>
          <w:tcPr>
            <w:tcW w:w="259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99C75A5" w14:textId="77777777" w:rsidR="00EC5592" w:rsidRPr="0029272A" w:rsidRDefault="00EC5592" w:rsidP="00E47121">
            <w:pPr>
              <w:pStyle w:val="Encabezadoenmaysculas"/>
              <w:rPr>
                <w:rFonts w:ascii="Verdana" w:hAnsi="Verdana"/>
                <w:sz w:val="16"/>
                <w:szCs w:val="16"/>
                <w:lang w:val="es-ES"/>
              </w:rPr>
            </w:pPr>
            <w:r w:rsidRPr="0029272A">
              <w:rPr>
                <w:rFonts w:ascii="Verdana" w:hAnsi="Verdana"/>
                <w:sz w:val="16"/>
                <w:szCs w:val="16"/>
                <w:lang w:val="es-ES"/>
              </w:rPr>
              <w:t xml:space="preserve">Objetivos específicos de la propuesta </w:t>
            </w:r>
          </w:p>
        </w:tc>
        <w:tc>
          <w:tcPr>
            <w:tcW w:w="66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5A00A0" w14:textId="5230D962" w:rsidR="00EC5592" w:rsidDel="005513E8" w:rsidRDefault="00EC5592" w:rsidP="00E47121">
            <w:pPr>
              <w:jc w:val="both"/>
              <w:rPr>
                <w:del w:id="92" w:author="Andrea Chacon" w:date="2017-10-25T05:11:00Z"/>
                <w:rFonts w:ascii="Verdana" w:hAnsi="Verdana"/>
                <w:sz w:val="22"/>
                <w:szCs w:val="22"/>
                <w:lang w:val="es-ES"/>
              </w:rPr>
            </w:pPr>
            <w:del w:id="93" w:author="Andrea Chacon" w:date="2017-10-25T05:11:00Z"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Los objetivos específicos deben seguir el ciclo de desarrollo de un problema</w:delText>
              </w:r>
              <w:r w:rsidR="008148E8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que se plantea en el objetivo general.</w:delText>
              </w:r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</w:delText>
              </w:r>
              <w:r w:rsidR="008148E8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P</w:delText>
              </w:r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or tanto</w:delText>
              </w:r>
              <w:r w:rsidR="00774E5B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,</w:delText>
              </w:r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se debe cumplir con los objetivos indicados a continuación.  </w:delText>
              </w:r>
              <w:r w:rsidR="008148E8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A la hora de redactar los objetivo</w:delText>
              </w:r>
              <w:r w:rsidR="00774E5B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s</w:delText>
              </w:r>
              <w:r w:rsidR="008148E8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específicos v</w:delText>
              </w:r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alore la descripción del objetivo específico de forma global, no </w:delText>
              </w:r>
              <w:r w:rsidR="008148E8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lo </w:delText>
              </w:r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enfoque en actividades precisas</w:delText>
              </w:r>
              <w:r w:rsidR="00774E5B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,</w:delText>
              </w:r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ni suponga datos que va a investigar en el objetivo que realiza o el precedente</w:delText>
              </w:r>
            </w:del>
          </w:p>
          <w:p w14:paraId="71D6D11D" w14:textId="1EA181E5" w:rsidR="00EC5592" w:rsidRDefault="00EC5592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B15C94">
              <w:rPr>
                <w:rFonts w:ascii="Verdana" w:hAnsi="Verdana"/>
                <w:b/>
                <w:sz w:val="22"/>
                <w:szCs w:val="22"/>
                <w:lang w:val="es-ES"/>
              </w:rPr>
              <w:t>Diagnosticar</w:t>
            </w:r>
            <w:r w:rsidR="008148E8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B96AAE" w:rsidRPr="00292212">
              <w:rPr>
                <w:rFonts w:ascii="Verdana" w:hAnsi="Verdana"/>
                <w:sz w:val="22"/>
                <w:szCs w:val="22"/>
                <w:lang w:val="es-ES"/>
              </w:rPr>
              <w:t xml:space="preserve">el estado actual de </w:t>
            </w:r>
            <w:r w:rsidR="005F3F82">
              <w:rPr>
                <w:rFonts w:ascii="Verdana" w:hAnsi="Verdana"/>
                <w:sz w:val="22"/>
                <w:szCs w:val="22"/>
                <w:lang w:val="es-ES"/>
              </w:rPr>
              <w:t>los procesos de gestión de activos de</w:t>
            </w:r>
            <w:r w:rsidR="00B96AAE" w:rsidRPr="00292212">
              <w:rPr>
                <w:rFonts w:ascii="Verdana" w:hAnsi="Verdana"/>
                <w:sz w:val="22"/>
                <w:szCs w:val="22"/>
                <w:lang w:val="es-ES"/>
              </w:rPr>
              <w:t xml:space="preserve"> FUNDATEC.</w:t>
            </w:r>
          </w:p>
          <w:p w14:paraId="59214151" w14:textId="779FF5AD" w:rsidR="00B15C94" w:rsidRDefault="00EC5592" w:rsidP="00B15C94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B15C94">
              <w:rPr>
                <w:rFonts w:ascii="Verdana" w:hAnsi="Verdana"/>
                <w:b/>
                <w:sz w:val="22"/>
                <w:szCs w:val="22"/>
                <w:lang w:val="es-ES"/>
              </w:rPr>
              <w:t>Analizar</w:t>
            </w:r>
            <w:r w:rsidR="00B15C94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B96AAE" w:rsidRPr="00292212">
              <w:rPr>
                <w:rFonts w:ascii="Verdana" w:hAnsi="Verdana"/>
                <w:sz w:val="22"/>
                <w:szCs w:val="22"/>
                <w:lang w:val="es-ES"/>
              </w:rPr>
              <w:t>las posibilidades de mejora encontradas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 xml:space="preserve"> en la gestión de activos basados en </w:t>
            </w:r>
            <w:r w:rsidR="00B96AAE" w:rsidRPr="00292212">
              <w:rPr>
                <w:rFonts w:ascii="Verdana" w:hAnsi="Verdana"/>
                <w:sz w:val="22"/>
                <w:szCs w:val="22"/>
                <w:lang w:val="es-ES"/>
              </w:rPr>
              <w:t xml:space="preserve">el diagnóstico 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 xml:space="preserve">realizado para </w:t>
            </w:r>
            <w:del w:id="94" w:author="Andrea Chacon" w:date="2017-10-25T05:11:00Z">
              <w:r w:rsidR="007C7BE3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brindar un</w:delText>
              </w:r>
              <w:r w:rsidR="00B96AAE" w:rsidRPr="00292212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diseño</w:delText>
              </w:r>
            </w:del>
            <w:ins w:id="95" w:author="Andrea Chacon" w:date="2017-10-25T05:11:00Z">
              <w:r w:rsidR="005513E8">
                <w:rPr>
                  <w:rFonts w:ascii="Verdana" w:hAnsi="Verdana"/>
                  <w:sz w:val="22"/>
                  <w:szCs w:val="22"/>
                  <w:lang w:val="es-ES"/>
                </w:rPr>
                <w:t>definir los requerimientos</w:t>
              </w:r>
            </w:ins>
            <w:r w:rsidR="00B96AAE" w:rsidRPr="00292212">
              <w:rPr>
                <w:rFonts w:ascii="Verdana" w:hAnsi="Verdana"/>
                <w:sz w:val="22"/>
                <w:szCs w:val="22"/>
                <w:lang w:val="es-ES"/>
              </w:rPr>
              <w:t xml:space="preserve"> de la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 xml:space="preserve"> solución tecnológica a implementar.</w:t>
            </w:r>
          </w:p>
          <w:p w14:paraId="6BD39CF6" w14:textId="7358CD4F" w:rsidR="00B15C94" w:rsidRDefault="00EC5592" w:rsidP="00B15C94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B15C94">
              <w:rPr>
                <w:rFonts w:ascii="Verdana" w:hAnsi="Verdana"/>
                <w:b/>
                <w:sz w:val="22"/>
                <w:szCs w:val="22"/>
                <w:lang w:val="es-ES"/>
              </w:rPr>
              <w:t>Diseñar</w:t>
            </w:r>
            <w:r w:rsidR="00B96AAE">
              <w:rPr>
                <w:rFonts w:ascii="Verdana" w:hAnsi="Verdana"/>
                <w:color w:val="FF0000"/>
                <w:sz w:val="22"/>
                <w:szCs w:val="22"/>
                <w:lang w:val="es-ES"/>
              </w:rPr>
              <w:t xml:space="preserve"> </w:t>
            </w:r>
            <w:r w:rsidR="00B96AAE">
              <w:rPr>
                <w:rFonts w:ascii="Verdana" w:hAnsi="Verdana"/>
                <w:sz w:val="22"/>
                <w:szCs w:val="22"/>
                <w:lang w:val="es-ES"/>
              </w:rPr>
              <w:t>la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ins w:id="96" w:author="Andrea Chacon" w:date="2017-10-25T05:12:00Z">
              <w:r w:rsidR="005513E8">
                <w:rPr>
                  <w:rFonts w:ascii="Verdana" w:hAnsi="Verdana"/>
                  <w:sz w:val="22"/>
                  <w:szCs w:val="22"/>
                  <w:lang w:val="es-ES"/>
                </w:rPr>
                <w:t xml:space="preserve">propuesta de </w:t>
              </w:r>
            </w:ins>
            <w:r w:rsidR="007C7BE3">
              <w:rPr>
                <w:rFonts w:ascii="Verdana" w:hAnsi="Verdana"/>
                <w:sz w:val="22"/>
                <w:szCs w:val="22"/>
                <w:lang w:val="es-ES"/>
              </w:rPr>
              <w:t xml:space="preserve">solución </w:t>
            </w:r>
            <w:del w:id="97" w:author="Andrea Chacon" w:date="2017-10-25T05:12:00Z">
              <w:r w:rsidR="00B96AAE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tecnológica </w:delText>
              </w:r>
            </w:del>
            <w:r w:rsidR="00B96AAE">
              <w:rPr>
                <w:rFonts w:ascii="Verdana" w:hAnsi="Verdana"/>
                <w:sz w:val="22"/>
                <w:szCs w:val="22"/>
                <w:lang w:val="es-ES"/>
              </w:rPr>
              <w:t xml:space="preserve">que 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>cumpla con los</w:t>
            </w:r>
            <w:r w:rsidR="00B96AAE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>diferentes requerimientos encontrados en el análisis para trazar una manera óptima de implementación.</w:t>
            </w:r>
          </w:p>
          <w:p w14:paraId="30396FB8" w14:textId="4ECB69E7" w:rsidR="00B15C94" w:rsidRDefault="00EC5592" w:rsidP="00B15C94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B15C94">
              <w:rPr>
                <w:rFonts w:ascii="Verdana" w:hAnsi="Verdana"/>
                <w:b/>
                <w:sz w:val="22"/>
                <w:szCs w:val="22"/>
                <w:lang w:val="es-ES"/>
              </w:rPr>
              <w:lastRenderedPageBreak/>
              <w:t>Implementar</w:t>
            </w:r>
            <w:r w:rsidR="008148E8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 xml:space="preserve">la solución tecnológica diseñada </w:t>
            </w:r>
            <w:r w:rsidR="00292212" w:rsidRPr="00292212">
              <w:rPr>
                <w:rFonts w:ascii="Verdana" w:hAnsi="Verdana"/>
                <w:sz w:val="22"/>
                <w:szCs w:val="22"/>
                <w:lang w:val="es-ES"/>
              </w:rPr>
              <w:t xml:space="preserve">para la mejora de la </w:t>
            </w:r>
            <w:r w:rsidR="007C7BE3">
              <w:rPr>
                <w:rFonts w:ascii="Verdana" w:hAnsi="Verdana"/>
                <w:sz w:val="22"/>
                <w:szCs w:val="22"/>
                <w:lang w:val="es-ES"/>
              </w:rPr>
              <w:t>gestión de activos</w:t>
            </w:r>
            <w:r w:rsidR="00292212" w:rsidRPr="00292212">
              <w:rPr>
                <w:rFonts w:ascii="Verdana" w:hAnsi="Verdana"/>
                <w:sz w:val="22"/>
                <w:szCs w:val="22"/>
                <w:lang w:val="es-ES"/>
              </w:rPr>
              <w:t xml:space="preserve"> de FUNDATEC. </w:t>
            </w:r>
          </w:p>
          <w:p w14:paraId="0CEAA035" w14:textId="77777777" w:rsidR="005513E8" w:rsidRDefault="00EC5592" w:rsidP="005513E8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98" w:author="Andrea Chacon" w:date="2017-10-25T05:12:00Z"/>
                <w:rFonts w:ascii="TT10At00" w:hAnsi="TT10At00" w:cs="TT10At00"/>
                <w:sz w:val="21"/>
                <w:szCs w:val="21"/>
                <w:lang w:val="es-CR" w:bidi="ar-SA"/>
              </w:rPr>
            </w:pPr>
            <w:r w:rsidRPr="00B15C94">
              <w:rPr>
                <w:rFonts w:ascii="Verdana" w:hAnsi="Verdana"/>
                <w:b/>
                <w:sz w:val="22"/>
                <w:szCs w:val="22"/>
                <w:lang w:val="es-ES"/>
              </w:rPr>
              <w:t>Evaluar</w:t>
            </w:r>
            <w:r w:rsidR="008148E8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ins w:id="99" w:author="Andrea Chacon" w:date="2017-10-25T05:12:00Z">
              <w:r w:rsidR="005513E8">
                <w:rPr>
                  <w:rFonts w:ascii="TT10At00" w:hAnsi="TT10At00" w:cs="TT10At00"/>
                  <w:sz w:val="21"/>
                  <w:szCs w:val="21"/>
                  <w:lang w:val="es-CR" w:bidi="ar-SA"/>
                </w:rPr>
                <w:t>Evaluar la implementación del diseño propuesto,</w:t>
              </w:r>
            </w:ins>
          </w:p>
          <w:p w14:paraId="2010BAFE" w14:textId="77777777" w:rsidR="005513E8" w:rsidRDefault="005513E8" w:rsidP="005513E8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00" w:author="Andrea Chacon" w:date="2017-10-25T05:12:00Z"/>
                <w:rFonts w:ascii="TT10At00" w:hAnsi="TT10At00" w:cs="TT10At00"/>
                <w:sz w:val="21"/>
                <w:szCs w:val="21"/>
                <w:lang w:val="es-CR" w:bidi="ar-SA"/>
              </w:rPr>
            </w:pPr>
            <w:ins w:id="101" w:author="Andrea Chacon" w:date="2017-10-25T05:12:00Z">
              <w:r>
                <w:rPr>
                  <w:rFonts w:ascii="TT10At00" w:hAnsi="TT10At00" w:cs="TT10At00"/>
                  <w:sz w:val="21"/>
                  <w:szCs w:val="21"/>
                  <w:lang w:val="es-CR" w:bidi="ar-SA"/>
                </w:rPr>
                <w:t>considerando eficiencia y eficacia, calidad, seguridad y</w:t>
              </w:r>
            </w:ins>
          </w:p>
          <w:p w14:paraId="3CE25C6B" w14:textId="77777777" w:rsidR="005513E8" w:rsidRDefault="005513E8" w:rsidP="005513E8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02" w:author="Andrea Chacon" w:date="2017-10-25T05:12:00Z"/>
                <w:rFonts w:ascii="TT10At00" w:hAnsi="TT10At00" w:cs="TT10At00"/>
                <w:sz w:val="21"/>
                <w:szCs w:val="21"/>
                <w:lang w:val="es-CR" w:bidi="ar-SA"/>
              </w:rPr>
            </w:pPr>
            <w:ins w:id="103" w:author="Andrea Chacon" w:date="2017-10-25T05:12:00Z">
              <w:r>
                <w:rPr>
                  <w:rFonts w:ascii="TT10At00" w:hAnsi="TT10At00" w:cs="TT10At00"/>
                  <w:sz w:val="21"/>
                  <w:szCs w:val="21"/>
                  <w:lang w:val="es-CR" w:bidi="ar-SA"/>
                </w:rPr>
                <w:t>mejora continua; para determinar si la solución</w:t>
              </w:r>
            </w:ins>
          </w:p>
          <w:p w14:paraId="267FC47B" w14:textId="4D9370E4" w:rsidR="00B15C94" w:rsidDel="005513E8" w:rsidRDefault="005513E8" w:rsidP="005513E8">
            <w:pPr>
              <w:jc w:val="both"/>
              <w:rPr>
                <w:del w:id="104" w:author="Andrea Chacon" w:date="2017-10-25T05:12:00Z"/>
                <w:rFonts w:ascii="Verdana" w:hAnsi="Verdana"/>
                <w:sz w:val="22"/>
                <w:szCs w:val="22"/>
                <w:lang w:val="es-ES"/>
              </w:rPr>
            </w:pPr>
            <w:ins w:id="105" w:author="Andrea Chacon" w:date="2017-10-25T05:12:00Z">
              <w:r>
                <w:rPr>
                  <w:rFonts w:ascii="TT10At00" w:hAnsi="TT10At00" w:cs="TT10At00"/>
                  <w:sz w:val="21"/>
                  <w:szCs w:val="21"/>
                  <w:lang w:val="es-CR" w:bidi="ar-SA"/>
                </w:rPr>
                <w:t>presentada ayuda a resolver la problemática del instituto.</w:t>
              </w:r>
              <w:r w:rsidDel="005513E8">
                <w:rPr>
                  <w:rFonts w:ascii="Verdana" w:hAnsi="Verdana"/>
                  <w:sz w:val="22"/>
                  <w:szCs w:val="22"/>
                  <w:lang w:val="es-ES"/>
                </w:rPr>
                <w:t xml:space="preserve"> </w:t>
              </w:r>
            </w:ins>
            <w:del w:id="106" w:author="Andrea Chacon" w:date="2017-10-25T05:12:00Z">
              <w:r w:rsidR="007C7BE3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la solución implementada</w:delText>
              </w:r>
              <w:r w:rsidR="00292212" w:rsidRPr="00292212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 xml:space="preserve"> </w:delText>
              </w:r>
              <w:r w:rsidR="009C0AF4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para medir su impacto en el proceso de gestión de activos</w:delText>
              </w:r>
              <w:r w:rsidR="00292212" w:rsidRPr="00292212" w:rsidDel="005513E8">
                <w:rPr>
                  <w:rFonts w:ascii="Verdana" w:hAnsi="Verdana"/>
                  <w:sz w:val="22"/>
                  <w:szCs w:val="22"/>
                  <w:lang w:val="es-ES"/>
                </w:rPr>
                <w:delText>.</w:delText>
              </w:r>
            </w:del>
          </w:p>
          <w:p w14:paraId="0EA165F9" w14:textId="77777777" w:rsidR="00EC5592" w:rsidRDefault="00F81DFD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EC0102">
              <w:rPr>
                <w:rFonts w:ascii="Verdana" w:hAnsi="Verdana"/>
                <w:sz w:val="22"/>
                <w:szCs w:val="22"/>
                <w:lang w:val="es-ES"/>
              </w:rPr>
              <w:t xml:space="preserve">Nota: Los cinco objetivos descritos anteriormente son estrictamente </w:t>
            </w:r>
            <w:r w:rsidRPr="00EC0102">
              <w:rPr>
                <w:rFonts w:ascii="Verdana" w:hAnsi="Verdana"/>
                <w:b/>
                <w:sz w:val="22"/>
                <w:szCs w:val="22"/>
                <w:lang w:val="es-ES"/>
              </w:rPr>
              <w:t>necesarios desarrollarlos</w:t>
            </w:r>
            <w:r w:rsidRPr="00EC0102">
              <w:rPr>
                <w:rFonts w:ascii="Verdana" w:hAnsi="Verdana"/>
                <w:sz w:val="22"/>
                <w:szCs w:val="22"/>
                <w:lang w:val="es-ES"/>
              </w:rPr>
              <w:t xml:space="preserve"> para dar suficiencia y completitud para el objetivo genera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l</w:t>
            </w:r>
            <w:r w:rsidRPr="00EC0102">
              <w:rPr>
                <w:rFonts w:ascii="Verdana" w:hAnsi="Verdana"/>
                <w:sz w:val="22"/>
                <w:szCs w:val="22"/>
                <w:lang w:val="es-ES"/>
              </w:rPr>
              <w:t>, problema a resolver y el título del TFG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.</w:t>
            </w:r>
          </w:p>
        </w:tc>
      </w:tr>
      <w:tr w:rsidR="006277A2" w:rsidRPr="006F208B" w14:paraId="13C86B20" w14:textId="77777777" w:rsidTr="00AD3AA2">
        <w:tblPrEx>
          <w:jc w:val="center"/>
          <w:tblInd w:w="0" w:type="dxa"/>
        </w:tblPrEx>
        <w:trPr>
          <w:gridBefore w:val="1"/>
          <w:wBefore w:w="49" w:type="dxa"/>
          <w:trHeight w:val="274"/>
          <w:jc w:val="center"/>
        </w:trPr>
        <w:tc>
          <w:tcPr>
            <w:tcW w:w="9487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8BDBEFE" w14:textId="77777777" w:rsidR="006277A2" w:rsidRDefault="00AD3AA2" w:rsidP="00644420">
            <w:pPr>
              <w:pStyle w:val="Ttulo1"/>
              <w:numPr>
                <w:ilvl w:val="0"/>
                <w:numId w:val="18"/>
              </w:numPr>
              <w:ind w:right="263"/>
              <w:rPr>
                <w:lang w:val="es-ES"/>
              </w:rPr>
            </w:pPr>
            <w:bookmarkStart w:id="107" w:name="_Toc461075650"/>
            <w:r w:rsidRPr="00FC0D26">
              <w:rPr>
                <w:b w:val="0"/>
                <w:bCs w:val="0"/>
                <w:caps w:val="0"/>
                <w:color w:val="auto"/>
                <w:spacing w:val="0"/>
                <w:sz w:val="20"/>
                <w:szCs w:val="20"/>
                <w:lang w:val="es-CR"/>
              </w:rPr>
              <w:lastRenderedPageBreak/>
              <w:br w:type="page"/>
            </w:r>
            <w:bookmarkStart w:id="108" w:name="_Toc495341150"/>
            <w:r w:rsidR="009A7612" w:rsidRPr="00F717C7">
              <w:rPr>
                <w:caps w:val="0"/>
                <w:lang w:val="es-ES"/>
              </w:rPr>
              <w:t xml:space="preserve">DATOS </w:t>
            </w:r>
            <w:r w:rsidR="009A7612">
              <w:rPr>
                <w:caps w:val="0"/>
                <w:lang w:val="es-ES"/>
              </w:rPr>
              <w:t>TÉCNICOS DE LA PROPUESTA</w:t>
            </w:r>
            <w:bookmarkEnd w:id="107"/>
            <w:bookmarkEnd w:id="108"/>
            <w:r w:rsidR="009A7612" w:rsidRPr="00F717C7">
              <w:rPr>
                <w:caps w:val="0"/>
                <w:lang w:val="es-ES"/>
              </w:rPr>
              <w:t xml:space="preserve"> </w:t>
            </w:r>
          </w:p>
          <w:p w14:paraId="52550D2F" w14:textId="77777777" w:rsidR="0045210A" w:rsidRDefault="00E47121" w:rsidP="0029272A">
            <w:pPr>
              <w:ind w:right="263"/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L</w:t>
            </w:r>
            <w:r w:rsidR="00C142E3">
              <w:rPr>
                <w:rFonts w:ascii="Verdana" w:hAnsi="Verdana"/>
                <w:sz w:val="22"/>
                <w:szCs w:val="22"/>
                <w:lang w:val="es-ES"/>
              </w:rPr>
              <w:t xml:space="preserve">os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datos técnicos </w:t>
            </w:r>
            <w:r w:rsidR="0045210A">
              <w:rPr>
                <w:rFonts w:ascii="Verdana" w:hAnsi="Verdana"/>
                <w:sz w:val="22"/>
                <w:szCs w:val="22"/>
                <w:lang w:val="es-ES"/>
              </w:rPr>
              <w:t>están asociados a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las competencias que</w:t>
            </w:r>
            <w:r w:rsidR="0029272A">
              <w:rPr>
                <w:rFonts w:ascii="Verdana" w:hAnsi="Verdana"/>
                <w:sz w:val="22"/>
                <w:szCs w:val="22"/>
                <w:lang w:val="es-ES"/>
              </w:rPr>
              <w:t xml:space="preserve"> debe dominar el estudiante </w:t>
            </w:r>
            <w:r w:rsidR="00774E5B">
              <w:rPr>
                <w:rFonts w:ascii="Verdana" w:hAnsi="Verdana"/>
                <w:sz w:val="22"/>
                <w:szCs w:val="22"/>
                <w:lang w:val="es-ES"/>
              </w:rPr>
              <w:t>según el</w:t>
            </w:r>
            <w:r w:rsidR="00EC5592">
              <w:rPr>
                <w:rFonts w:ascii="Verdana" w:hAnsi="Verdana"/>
                <w:sz w:val="22"/>
                <w:szCs w:val="22"/>
                <w:lang w:val="es-ES"/>
              </w:rPr>
              <w:t xml:space="preserve"> perfil de la Licenciatura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que cursa</w:t>
            </w:r>
            <w:r w:rsidR="00C142E3">
              <w:rPr>
                <w:rFonts w:ascii="Verdana" w:hAnsi="Verdana"/>
                <w:sz w:val="22"/>
                <w:szCs w:val="22"/>
                <w:lang w:val="es-ES"/>
              </w:rPr>
              <w:t xml:space="preserve">. </w:t>
            </w:r>
            <w:r w:rsidR="00EC5592">
              <w:rPr>
                <w:rFonts w:ascii="Verdana" w:hAnsi="Verdana"/>
                <w:sz w:val="22"/>
                <w:szCs w:val="22"/>
                <w:lang w:val="es-ES"/>
              </w:rPr>
              <w:t xml:space="preserve">  Es decir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,</w:t>
            </w:r>
            <w:r w:rsidR="00EC5592">
              <w:rPr>
                <w:rFonts w:ascii="Verdana" w:hAnsi="Verdana"/>
                <w:sz w:val="22"/>
                <w:szCs w:val="22"/>
                <w:lang w:val="es-ES"/>
              </w:rPr>
              <w:t xml:space="preserve"> su propuest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a</w:t>
            </w:r>
            <w:r w:rsidR="00EC5592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29272A">
              <w:rPr>
                <w:rFonts w:ascii="Verdana" w:hAnsi="Verdana"/>
                <w:sz w:val="22"/>
                <w:szCs w:val="22"/>
                <w:lang w:val="es-ES"/>
              </w:rPr>
              <w:t xml:space="preserve">de proyecto </w:t>
            </w:r>
            <w:r w:rsidR="00EC5592">
              <w:rPr>
                <w:rFonts w:ascii="Verdana" w:hAnsi="Verdana"/>
                <w:sz w:val="22"/>
                <w:szCs w:val="22"/>
                <w:lang w:val="es-ES"/>
              </w:rPr>
              <w:t>deb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e</w:t>
            </w:r>
            <w:r w:rsidR="00EC5592">
              <w:rPr>
                <w:rFonts w:ascii="Verdana" w:hAnsi="Verdana"/>
                <w:sz w:val="22"/>
                <w:szCs w:val="22"/>
                <w:lang w:val="es-ES"/>
              </w:rPr>
              <w:t xml:space="preserve">rá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contemplar la demostración </w:t>
            </w:r>
            <w:r w:rsidR="0045210A">
              <w:rPr>
                <w:rFonts w:ascii="Verdana" w:hAnsi="Verdana"/>
                <w:sz w:val="22"/>
                <w:szCs w:val="22"/>
                <w:lang w:val="es-ES"/>
              </w:rPr>
              <w:t>del dominio</w:t>
            </w:r>
            <w:r w:rsidR="0029272A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87525B">
              <w:rPr>
                <w:rFonts w:ascii="Verdana" w:hAnsi="Verdana"/>
                <w:sz w:val="22"/>
                <w:szCs w:val="22"/>
                <w:lang w:val="es-ES"/>
              </w:rPr>
              <w:t>de algun</w:t>
            </w:r>
            <w:r w:rsidR="008148E8">
              <w:rPr>
                <w:rFonts w:ascii="Verdana" w:hAnsi="Verdana"/>
                <w:sz w:val="22"/>
                <w:szCs w:val="22"/>
                <w:lang w:val="es-ES"/>
              </w:rPr>
              <w:t>a</w:t>
            </w:r>
            <w:r w:rsidR="0087525B">
              <w:rPr>
                <w:rFonts w:ascii="Verdana" w:hAnsi="Verdana"/>
                <w:sz w:val="22"/>
                <w:szCs w:val="22"/>
                <w:lang w:val="es-ES"/>
              </w:rPr>
              <w:t xml:space="preserve">s de las competencias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estipuladas en</w:t>
            </w:r>
            <w:r w:rsidR="0029272A">
              <w:rPr>
                <w:rFonts w:ascii="Verdana" w:hAnsi="Verdana"/>
                <w:sz w:val="22"/>
                <w:szCs w:val="22"/>
                <w:lang w:val="es-ES"/>
              </w:rPr>
              <w:t xml:space="preserve"> dicho</w:t>
            </w:r>
            <w:r w:rsidR="00CB180A">
              <w:rPr>
                <w:rFonts w:ascii="Verdana" w:hAnsi="Verdana"/>
                <w:sz w:val="22"/>
                <w:szCs w:val="22"/>
                <w:lang w:val="es-ES"/>
              </w:rPr>
              <w:t xml:space="preserve"> perfil</w:t>
            </w:r>
            <w:r w:rsidR="0045210A">
              <w:rPr>
                <w:rFonts w:ascii="Verdana" w:hAnsi="Verdana"/>
                <w:sz w:val="22"/>
                <w:szCs w:val="22"/>
                <w:lang w:val="es-ES"/>
              </w:rPr>
              <w:t xml:space="preserve">. </w:t>
            </w:r>
            <w:r w:rsidR="00EC5592">
              <w:rPr>
                <w:rFonts w:ascii="Verdana" w:hAnsi="Verdana"/>
                <w:sz w:val="22"/>
                <w:szCs w:val="22"/>
                <w:lang w:val="es-ES"/>
              </w:rPr>
              <w:t>Por tanto</w:t>
            </w:r>
            <w:r w:rsidR="0045210A">
              <w:rPr>
                <w:rFonts w:ascii="Verdana" w:hAnsi="Verdana"/>
                <w:sz w:val="22"/>
                <w:szCs w:val="22"/>
                <w:lang w:val="es-ES"/>
              </w:rPr>
              <w:t xml:space="preserve">, </w:t>
            </w:r>
            <w:r w:rsidR="00774E5B">
              <w:rPr>
                <w:rFonts w:ascii="Verdana" w:hAnsi="Verdana"/>
                <w:sz w:val="22"/>
                <w:szCs w:val="22"/>
                <w:lang w:val="es-ES"/>
              </w:rPr>
              <w:t>a continuación</w:t>
            </w:r>
            <w:r w:rsidR="0045210A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29272A">
              <w:rPr>
                <w:rFonts w:ascii="Verdana" w:hAnsi="Verdana"/>
                <w:sz w:val="22"/>
                <w:szCs w:val="22"/>
                <w:lang w:val="es-ES"/>
              </w:rPr>
              <w:t>se presentan los temas de las competencias más importantes de su licenciatura y que usted debe identificar su presencia en el proyecto seleccionado como principales productos a entregar en la organización donde se desarrollará el proyecto.  (Al menos debe de haber una demostración del 80% de estas competencias).</w:t>
            </w:r>
          </w:p>
          <w:tbl>
            <w:tblPr>
              <w:tblStyle w:val="Tablanormal1"/>
              <w:tblW w:w="9053" w:type="dxa"/>
              <w:jc w:val="center"/>
              <w:tblInd w:w="0" w:type="dxa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3459"/>
              <w:gridCol w:w="17"/>
              <w:gridCol w:w="5577"/>
            </w:tblGrid>
            <w:tr w:rsidR="004216AA" w:rsidRPr="006F208B" w14:paraId="10FD22D8" w14:textId="77777777" w:rsidTr="00C2054E">
              <w:trPr>
                <w:trHeight w:val="67"/>
                <w:jc w:val="center"/>
              </w:trPr>
              <w:tc>
                <w:tcPr>
                  <w:tcW w:w="347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23E7A808" w14:textId="77777777" w:rsidR="004216AA" w:rsidRPr="003D5027" w:rsidRDefault="004216AA" w:rsidP="0045210A">
                  <w:pPr>
                    <w:pStyle w:val="Encabezadoenmaysculas"/>
                    <w:jc w:val="center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3D5027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Competencias</w:t>
                  </w:r>
                </w:p>
              </w:tc>
              <w:tc>
                <w:tcPr>
                  <w:tcW w:w="5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25FA39" w14:textId="77777777" w:rsidR="004216AA" w:rsidRPr="003D5027" w:rsidRDefault="004216AA" w:rsidP="0045210A">
                  <w:pPr>
                    <w:pStyle w:val="Encabezadoenmaysculas"/>
                    <w:jc w:val="center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3D5027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Indique el aspecto a desarrollar en su Trabajo Final de Graduación</w:t>
                  </w:r>
                </w:p>
              </w:tc>
            </w:tr>
            <w:tr w:rsidR="006B0427" w:rsidRPr="002372C0" w14:paraId="268C1DA5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auto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5A2E6C8B" w14:textId="77777777" w:rsidR="006B0427" w:rsidRPr="00FC0D26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</w:rPr>
                  </w:pPr>
                  <w:r w:rsidRPr="00FC0D26">
                    <w:rPr>
                      <w:rFonts w:ascii="Verdana" w:hAnsi="Verdana"/>
                      <w:sz w:val="18"/>
                      <w:szCs w:val="18"/>
                    </w:rPr>
                    <w:t>front end a utilizar:</w:t>
                  </w:r>
                </w:p>
                <w:p w14:paraId="4206F38D" w14:textId="77777777" w:rsidR="006B0427" w:rsidRPr="00FC0D26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</w:rPr>
                  </w:pPr>
                  <w:r w:rsidRPr="00FC0D26">
                    <w:rPr>
                      <w:rFonts w:ascii="Verdana" w:hAnsi="Verdana"/>
                      <w:sz w:val="18"/>
                      <w:szCs w:val="18"/>
                    </w:rPr>
                    <w:t xml:space="preserve">(HTML5, Bootstrap, materialize, material ui, angularjs, javascript, jquery, </w:t>
                  </w:r>
                  <w:hyperlink r:id="rId10" w:history="1">
                    <w:r w:rsidRPr="00FC0D26">
                      <w:rPr>
                        <w:rFonts w:ascii="Verdana" w:hAnsi="Verdana"/>
                        <w:sz w:val="18"/>
                        <w:szCs w:val="18"/>
                      </w:rPr>
                      <w:t>BackboneJS</w:t>
                    </w:r>
                  </w:hyperlink>
                  <w:r w:rsidRPr="00FC0D26">
                    <w:rPr>
                      <w:rFonts w:ascii="Verdana" w:hAnsi="Verdana"/>
                      <w:sz w:val="18"/>
                      <w:szCs w:val="18"/>
                    </w:rPr>
                    <w:t>, otro)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auto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1FBA4702" w14:textId="74E149AC" w:rsidR="006B0427" w:rsidRPr="00F90FC5" w:rsidRDefault="006B0427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F90FC5">
                    <w:rPr>
                      <w:rFonts w:ascii="Verdana" w:hAnsi="Verdana"/>
                      <w:sz w:val="22"/>
                      <w:szCs w:val="22"/>
                    </w:rPr>
                    <w:t>1.</w:t>
                  </w:r>
                  <w:r w:rsidR="00F90FC5" w:rsidRPr="00F90FC5">
                    <w:rPr>
                      <w:rFonts w:ascii="Verdana" w:hAnsi="Verdana"/>
                      <w:sz w:val="22"/>
                      <w:szCs w:val="22"/>
                    </w:rPr>
                    <w:t>HTML</w:t>
                  </w:r>
                  <w:r w:rsidR="0086130B">
                    <w:rPr>
                      <w:rFonts w:ascii="Verdana" w:hAnsi="Verdana"/>
                      <w:sz w:val="22"/>
                      <w:szCs w:val="22"/>
                    </w:rPr>
                    <w:t>5</w:t>
                  </w:r>
                </w:p>
                <w:p w14:paraId="4842E8F3" w14:textId="77777777" w:rsidR="006B0427" w:rsidRPr="00F90FC5" w:rsidRDefault="006B0427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F90FC5">
                    <w:rPr>
                      <w:rFonts w:ascii="Verdana" w:hAnsi="Verdana"/>
                      <w:sz w:val="22"/>
                      <w:szCs w:val="22"/>
                    </w:rPr>
                    <w:t>2.</w:t>
                  </w:r>
                  <w:r w:rsidR="00F90FC5" w:rsidRPr="00F90FC5">
                    <w:rPr>
                      <w:rFonts w:ascii="Verdana" w:hAnsi="Verdana"/>
                      <w:sz w:val="22"/>
                      <w:szCs w:val="22"/>
                    </w:rPr>
                    <w:t xml:space="preserve"> JQUERY</w:t>
                  </w:r>
                </w:p>
                <w:p w14:paraId="49EF8838" w14:textId="77777777" w:rsidR="006B0427" w:rsidRPr="00F90FC5" w:rsidRDefault="006B0427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F90FC5">
                    <w:rPr>
                      <w:rFonts w:ascii="Verdana" w:hAnsi="Verdana"/>
                      <w:sz w:val="22"/>
                      <w:szCs w:val="22"/>
                    </w:rPr>
                    <w:t>3.</w:t>
                  </w:r>
                  <w:r w:rsidR="00F90FC5" w:rsidRPr="00F90FC5">
                    <w:rPr>
                      <w:rFonts w:ascii="Verdana" w:hAnsi="Verdana"/>
                      <w:sz w:val="22"/>
                      <w:szCs w:val="22"/>
                    </w:rPr>
                    <w:t xml:space="preserve"> JAVASCRIPT</w:t>
                  </w:r>
                </w:p>
                <w:p w14:paraId="0549B34D" w14:textId="19ABF4F6" w:rsidR="006B0427" w:rsidRPr="00F90FC5" w:rsidRDefault="006B0427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F90FC5">
                    <w:rPr>
                      <w:rFonts w:ascii="Verdana" w:hAnsi="Verdana"/>
                      <w:sz w:val="22"/>
                      <w:szCs w:val="22"/>
                    </w:rPr>
                    <w:t>4.</w:t>
                  </w:r>
                  <w:r w:rsidR="0086130B">
                    <w:rPr>
                      <w:rFonts w:ascii="Verdana" w:hAnsi="Verdana"/>
                      <w:sz w:val="22"/>
                      <w:szCs w:val="22"/>
                    </w:rPr>
                    <w:t>BOOSTRAP</w:t>
                  </w:r>
                </w:p>
                <w:p w14:paraId="2630B69B" w14:textId="77777777" w:rsidR="006B0427" w:rsidRDefault="006B0427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F90FC5">
                    <w:rPr>
                      <w:rFonts w:ascii="Verdana" w:hAnsi="Verdana"/>
                      <w:sz w:val="22"/>
                      <w:szCs w:val="22"/>
                    </w:rPr>
                    <w:t>5.</w:t>
                  </w:r>
                  <w:r w:rsidR="00F90FC5" w:rsidRPr="00F90FC5">
                    <w:rPr>
                      <w:rFonts w:ascii="Verdana" w:hAnsi="Verdana"/>
                      <w:sz w:val="22"/>
                      <w:szCs w:val="22"/>
                    </w:rPr>
                    <w:t>CSS</w:t>
                  </w:r>
                </w:p>
                <w:p w14:paraId="7770341C" w14:textId="35DA2782" w:rsidR="009C0AF4" w:rsidRPr="00F90FC5" w:rsidRDefault="009C0AF4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6.LESS</w:t>
                  </w:r>
                </w:p>
              </w:tc>
            </w:tr>
            <w:tr w:rsidR="006B0427" w:rsidRPr="002372C0" w14:paraId="396F0F25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685A0600" w14:textId="77777777" w:rsidR="006B0427" w:rsidRPr="003D5027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lastRenderedPageBreak/>
                    <w:t>aplicación es responsive</w:t>
                  </w:r>
                  <w:r w:rsidRPr="003D5027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60A51DA4" w14:textId="77777777" w:rsidR="006B0427" w:rsidRPr="00F717C7" w:rsidRDefault="00A45F68" w:rsidP="00A45F68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[X</w:t>
                  </w:r>
                  <w:r w:rsidR="00A12C38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] SI    [</w:t>
                  </w: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 </w:t>
                  </w:r>
                  <w:r w:rsidR="006B0427"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] NO</w:t>
                  </w:r>
                </w:p>
              </w:tc>
            </w:tr>
            <w:tr w:rsidR="006B0427" w:rsidRPr="006F208B" w14:paraId="3F4908C5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74A4CDDD" w14:textId="77777777" w:rsidR="006B0427" w:rsidRPr="00FB5A1C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BACK END A UTILIZAR:</w:t>
                  </w:r>
                </w:p>
                <w:p w14:paraId="717A85CD" w14:textId="77777777" w:rsidR="006B0427" w:rsidRPr="003D5027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(.NET, PHP, Java, otro</w:t>
                  </w:r>
                  <w:r w:rsidR="00FC0D26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indiquélo</w:t>
                  </w: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)</w:t>
                  </w:r>
                  <w:r w:rsidR="00FC0D26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)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46C06AF" w14:textId="44498012" w:rsidR="006B0427" w:rsidRPr="00F717C7" w:rsidRDefault="00A12C38" w:rsidP="0086130B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Implementación de back end en </w:t>
                  </w:r>
                  <w:r w:rsidR="0086130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PHP.</w:t>
                  </w:r>
                </w:p>
              </w:tc>
            </w:tr>
            <w:tr w:rsidR="006B0427" w:rsidRPr="00071278" w14:paraId="03BB3927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6FE232F3" w14:textId="77777777" w:rsidR="006B0427" w:rsidRPr="00FB5A1C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base de datos a utilizar:</w:t>
                  </w:r>
                </w:p>
                <w:p w14:paraId="53C975C2" w14:textId="77777777" w:rsidR="006B0427" w:rsidRPr="003D5027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(SQL Server, mysql, mariadb, otro</w:t>
                  </w:r>
                  <w:r w:rsidR="00FC0D26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(indiquélo)</w:t>
                  </w: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)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72B77974" w14:textId="084B2D79" w:rsidR="006B0427" w:rsidRPr="00F717C7" w:rsidRDefault="00A12C38" w:rsidP="009C0AF4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Base de datos </w:t>
                  </w:r>
                  <w:r w:rsidR="0086130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MySQL</w:t>
                  </w:r>
                  <w:r w:rsidR="009C0AF4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.</w:t>
                  </w:r>
                </w:p>
              </w:tc>
            </w:tr>
            <w:tr w:rsidR="006B0427" w:rsidRPr="00F90FC5" w14:paraId="22C51E2E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408C30C2" w14:textId="77777777" w:rsidR="006B0427" w:rsidRPr="00FB5A1C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servidor de hosting a utilizar:</w:t>
                  </w:r>
                </w:p>
                <w:p w14:paraId="5D376707" w14:textId="77777777" w:rsidR="006B0427" w:rsidRPr="00635D08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</w:rPr>
                  </w:pPr>
                  <w:r w:rsidRPr="00635D08">
                    <w:rPr>
                      <w:rFonts w:ascii="Verdana" w:hAnsi="Verdana"/>
                      <w:sz w:val="18"/>
                      <w:szCs w:val="18"/>
                    </w:rPr>
                    <w:t>Apache, IIS, Sun Java, System Web Server, Ngnix</w:t>
                  </w:r>
                </w:p>
                <w:p w14:paraId="31786E9B" w14:textId="77777777" w:rsidR="006B0427" w:rsidRPr="003D5027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Lighttp, </w:t>
                  </w:r>
                  <w:hyperlink r:id="rId11" w:tooltip="Cherokee" w:history="1">
                    <w:r w:rsidRPr="00FB5A1C">
                      <w:rPr>
                        <w:rFonts w:ascii="Verdana" w:hAnsi="Verdana"/>
                        <w:sz w:val="18"/>
                        <w:szCs w:val="18"/>
                        <w:lang w:val="es-ES"/>
                      </w:rPr>
                      <w:t>Cherokee</w:t>
                    </w:r>
                  </w:hyperlink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, otro</w:t>
                  </w:r>
                  <w:r w:rsidR="00FC0D26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(Indiquelo)</w:t>
                  </w: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.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7437FBD5" w14:textId="631F1258" w:rsidR="006B0427" w:rsidRPr="00F717C7" w:rsidRDefault="0086130B" w:rsidP="00A12C38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Servidor APACHE.</w:t>
                  </w:r>
                </w:p>
              </w:tc>
            </w:tr>
            <w:tr w:rsidR="006B0427" w:rsidRPr="006F208B" w14:paraId="26A3059D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7F2391AA" w14:textId="77777777" w:rsidR="006B0427" w:rsidRPr="003D5027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FB5A1C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hospedaje de la webapp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1298277D" w14:textId="77777777" w:rsidR="006B0427" w:rsidRPr="006B0427" w:rsidRDefault="00A12C38" w:rsidP="006B0427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[X</w:t>
                  </w:r>
                  <w:r w:rsidR="006B0427" w:rsidRPr="006B0427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]</w:t>
                  </w:r>
                  <w:r w:rsid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 Servidor propio (de la organización</w:t>
                  </w:r>
                  <w:r w:rsidR="006B0427" w:rsidRPr="006B0427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)</w:t>
                  </w:r>
                </w:p>
                <w:p w14:paraId="722F9C48" w14:textId="77777777" w:rsidR="006B0427" w:rsidRPr="006B0427" w:rsidRDefault="006B0427" w:rsidP="006B0427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 w:rsidRPr="006B0427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[  ] Hosting de tercero (Racsa, proveedor del </w:t>
                  </w:r>
                </w:p>
                <w:p w14:paraId="278B6700" w14:textId="77777777" w:rsidR="006B0427" w:rsidRPr="006B0427" w:rsidRDefault="006B0427" w:rsidP="006B0427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 w:rsidRPr="006B0427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      Servicio, otro)</w:t>
                  </w:r>
                </w:p>
                <w:p w14:paraId="29FB33C2" w14:textId="77777777" w:rsidR="006B0427" w:rsidRPr="006B0427" w:rsidRDefault="006B0427" w:rsidP="0027652B">
                  <w:pPr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 w:rsidRPr="006B0427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[  ] Hosting libre, gratuito o Cloud.</w:t>
                  </w:r>
                </w:p>
                <w:p w14:paraId="24FD5B44" w14:textId="77777777" w:rsidR="006B0427" w:rsidRPr="00F717C7" w:rsidRDefault="0027652B" w:rsidP="0027652B">
                  <w:pPr>
                    <w:spacing w:line="360" w:lineRule="auto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[</w:t>
                  </w: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  </w:t>
                  </w:r>
                  <w:r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]</w:t>
                  </w: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 Otro. Indicar cual otro </w:t>
                  </w:r>
                  <w:r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tipo: ____________________________________    </w:t>
                  </w:r>
                </w:p>
              </w:tc>
            </w:tr>
            <w:tr w:rsidR="006B0427" w:rsidRPr="006F208B" w14:paraId="56552993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571B1D91" w14:textId="77777777" w:rsidR="006B0427" w:rsidRPr="003D5027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932370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¿Utiliza</w:t>
                  </w:r>
                  <w:r w:rsidR="0027652B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rá algun patró</w:t>
                  </w:r>
                  <w:r w:rsidRPr="00932370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n de diseño?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64A3318" w14:textId="5AF627A1" w:rsidR="0027652B" w:rsidRPr="00FC0D26" w:rsidRDefault="0027652B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FC0D26">
                    <w:rPr>
                      <w:rFonts w:ascii="Verdana" w:hAnsi="Verdana"/>
                      <w:sz w:val="22"/>
                      <w:szCs w:val="22"/>
                    </w:rPr>
                    <w:t>[</w:t>
                  </w:r>
                  <w:r w:rsidR="00863C14">
                    <w:rPr>
                      <w:rFonts w:ascii="Verdana" w:hAnsi="Verdana"/>
                      <w:sz w:val="22"/>
                      <w:szCs w:val="22"/>
                    </w:rPr>
                    <w:t xml:space="preserve">  </w:t>
                  </w:r>
                  <w:r w:rsidRPr="00FC0D26">
                    <w:rPr>
                      <w:rFonts w:ascii="Verdana" w:hAnsi="Verdana"/>
                      <w:sz w:val="22"/>
                      <w:szCs w:val="22"/>
                    </w:rPr>
                    <w:t>] MVC ASP .NET / RAZOR</w:t>
                  </w:r>
                </w:p>
                <w:p w14:paraId="2796FD62" w14:textId="77777777" w:rsidR="0027652B" w:rsidRPr="00FC0D26" w:rsidRDefault="0027652B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FC0D26">
                    <w:rPr>
                      <w:rFonts w:ascii="Verdana" w:hAnsi="Verdana"/>
                      <w:sz w:val="22"/>
                      <w:szCs w:val="22"/>
                    </w:rPr>
                    <w:t>[  ] Spring WEB MVC</w:t>
                  </w:r>
                </w:p>
                <w:p w14:paraId="66834E06" w14:textId="7CCE3359" w:rsidR="006B0427" w:rsidRPr="00B15C94" w:rsidRDefault="0027652B" w:rsidP="00863C14">
                  <w:pPr>
                    <w:rPr>
                      <w:rFonts w:ascii="Verdana" w:hAnsi="Verdana"/>
                      <w:color w:val="FF0000"/>
                      <w:sz w:val="22"/>
                      <w:szCs w:val="22"/>
                      <w:lang w:val="es-ES"/>
                    </w:rPr>
                  </w:pPr>
                  <w:r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lastRenderedPageBreak/>
                    <w:t>[</w:t>
                  </w:r>
                  <w:r w:rsidR="00863C14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X</w:t>
                  </w:r>
                  <w:r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] </w:t>
                  </w: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Otro. Indicar cual otro</w:t>
                  </w:r>
                  <w:r w:rsidR="00C2054E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:</w:t>
                  </w:r>
                  <w:r w:rsidR="00863C14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_</w:t>
                  </w:r>
                  <w:r w:rsidR="00863C14">
                    <w:rPr>
                      <w:rFonts w:ascii="Verdana" w:hAnsi="Verdana"/>
                      <w:sz w:val="22"/>
                      <w:szCs w:val="22"/>
                      <w:u w:val="single"/>
                      <w:lang w:val="es-ES"/>
                    </w:rPr>
                    <w:t>MVC diseñado por FUNDATEC_</w:t>
                  </w:r>
                </w:p>
              </w:tc>
            </w:tr>
            <w:tr w:rsidR="006B0427" w:rsidRPr="006F208B" w14:paraId="0731D3C0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1C28CDBD" w14:textId="77777777" w:rsidR="006B0427" w:rsidRPr="00932370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 w:rsidRPr="00932370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lastRenderedPageBreak/>
                    <w:t>¿Utiliza</w:t>
                  </w:r>
                  <w:r w:rsidR="00C2054E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rá</w:t>
                  </w:r>
                  <w:r w:rsidRPr="00932370"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 xml:space="preserve"> servicios web?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4697D43" w14:textId="77777777" w:rsidR="0027652B" w:rsidRPr="0027652B" w:rsidRDefault="00F90FC5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[X</w:t>
                  </w:r>
                  <w:r w:rsidR="0027652B"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] SI  [  ] NO</w:t>
                  </w:r>
                </w:p>
                <w:p w14:paraId="3DF7569F" w14:textId="5F53563C" w:rsidR="0027652B" w:rsidRPr="0027652B" w:rsidRDefault="00C2054E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En caso de seleccionar si</w:t>
                  </w:r>
                  <w:r w:rsidR="0027652B"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, </w:t>
                  </w:r>
                  <w:r w:rsidR="006278A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¿</w:t>
                  </w:r>
                  <w:r w:rsidR="0027652B"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cuál</w:t>
                  </w: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 sería el servicio web</w:t>
                  </w:r>
                  <w:r w:rsidR="0027652B"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?</w:t>
                  </w:r>
                </w:p>
                <w:p w14:paraId="54C2DF16" w14:textId="77777777" w:rsidR="0027652B" w:rsidRPr="00071278" w:rsidRDefault="00F90FC5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 w:rsidRPr="00071278">
                    <w:rPr>
                      <w:rFonts w:ascii="Verdana" w:hAnsi="Verdana"/>
                      <w:sz w:val="22"/>
                      <w:szCs w:val="22"/>
                    </w:rPr>
                    <w:t>[X</w:t>
                  </w:r>
                  <w:r w:rsidR="0027652B" w:rsidRPr="00071278">
                    <w:rPr>
                      <w:rFonts w:ascii="Verdana" w:hAnsi="Verdana"/>
                      <w:sz w:val="22"/>
                      <w:szCs w:val="22"/>
                    </w:rPr>
                    <w:t>] WCF / WebServices ASP .NET</w:t>
                  </w:r>
                </w:p>
                <w:p w14:paraId="52F53A37" w14:textId="56722F42" w:rsidR="0027652B" w:rsidRPr="00071278" w:rsidRDefault="00863C14" w:rsidP="0027652B">
                  <w:pPr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[  </w:t>
                  </w:r>
                  <w:r w:rsidR="0027652B" w:rsidRPr="00071278">
                    <w:rPr>
                      <w:rFonts w:ascii="Verdana" w:hAnsi="Verdana"/>
                      <w:sz w:val="22"/>
                      <w:szCs w:val="22"/>
                    </w:rPr>
                    <w:t>] WebServices Java</w:t>
                  </w:r>
                </w:p>
                <w:p w14:paraId="24C7270D" w14:textId="561FE9CA" w:rsidR="006B0427" w:rsidRPr="00B15C94" w:rsidRDefault="009C0AF4" w:rsidP="0027652B">
                  <w:pPr>
                    <w:jc w:val="both"/>
                    <w:rPr>
                      <w:rFonts w:ascii="Verdana" w:hAnsi="Verdana"/>
                      <w:color w:val="FF0000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 xml:space="preserve">[ </w:t>
                  </w:r>
                  <w:r w:rsidR="0027652B" w:rsidRPr="0027652B">
                    <w:rPr>
                      <w:rFonts w:ascii="Verdana" w:hAnsi="Verdana"/>
                      <w:sz w:val="22"/>
                      <w:szCs w:val="22"/>
                      <w:lang w:val="es-ES"/>
                    </w:rPr>
                    <w:t>] Otro: ____________________________</w:t>
                  </w:r>
                </w:p>
              </w:tc>
            </w:tr>
            <w:tr w:rsidR="006B0427" w:rsidRPr="006F208B" w14:paraId="26C1D07E" w14:textId="77777777" w:rsidTr="00C2054E">
              <w:trPr>
                <w:trHeight w:val="360"/>
                <w:jc w:val="center"/>
              </w:trPr>
              <w:tc>
                <w:tcPr>
                  <w:tcW w:w="345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14:paraId="1D951ECE" w14:textId="77777777" w:rsidR="006B0427" w:rsidRPr="003D5027" w:rsidRDefault="006B0427" w:rsidP="006B0427">
                  <w:pPr>
                    <w:pStyle w:val="Encabezadoenmaysculas"/>
                    <w:rPr>
                      <w:rFonts w:ascii="Verdana" w:hAnsi="Verdana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S"/>
                    </w:rPr>
                    <w:t>&lt;Otro  tema , indicar&gt;</w:t>
                  </w:r>
                </w:p>
              </w:tc>
              <w:tc>
                <w:tcPr>
                  <w:tcW w:w="559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7CCB8532" w14:textId="77777777" w:rsidR="006B0427" w:rsidRPr="00F717C7" w:rsidRDefault="006B0427" w:rsidP="006B0427">
                  <w:pPr>
                    <w:jc w:val="both"/>
                    <w:rPr>
                      <w:rFonts w:ascii="Verdana" w:hAnsi="Verdana"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74683907" w14:textId="77777777" w:rsidR="009A7612" w:rsidRDefault="00932370" w:rsidP="00E47121">
            <w:pPr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 w:rsidRPr="002F651B">
              <w:rPr>
                <w:rFonts w:ascii="Verdana" w:hAnsi="Verdana" w:cs="Tahoma"/>
                <w:b/>
                <w:sz w:val="22"/>
                <w:szCs w:val="22"/>
                <w:lang w:val="es-ES"/>
              </w:rPr>
              <w:t>Nota</w:t>
            </w:r>
            <w:r w:rsidRPr="007968FA">
              <w:rPr>
                <w:rFonts w:ascii="Verdana" w:hAnsi="Verdana" w:cs="Tahoma"/>
                <w:sz w:val="22"/>
                <w:szCs w:val="22"/>
                <w:lang w:val="es-ES"/>
              </w:rPr>
              <w:t xml:space="preserve">: </w:t>
            </w:r>
            <w:r>
              <w:rPr>
                <w:rFonts w:ascii="Verdana" w:hAnsi="Verdana" w:cs="Tahoma"/>
                <w:sz w:val="22"/>
                <w:szCs w:val="22"/>
                <w:lang w:val="es-ES"/>
              </w:rPr>
              <w:t xml:space="preserve">La información técnica aquí consignada será provisional para tener </w:t>
            </w:r>
            <w:r w:rsidRPr="00331FF3">
              <w:rPr>
                <w:rFonts w:ascii="Verdana" w:hAnsi="Verdana" w:cs="Tahoma"/>
                <w:sz w:val="22"/>
                <w:szCs w:val="22"/>
                <w:lang w:val="es-ES"/>
              </w:rPr>
              <w:t>un panorama de la arquitectura propia del aplicativo a desarrollar. Por ende, debe investigar con el patrocinador la tecnología que utiliza para desarrollar o cuál, evidentemente, le serviría para que usted implemente su aplicativo.</w:t>
            </w:r>
          </w:p>
          <w:p w14:paraId="5D60B7C7" w14:textId="77777777" w:rsidR="009A7612" w:rsidRDefault="009A7612" w:rsidP="00E47121">
            <w:pPr>
              <w:jc w:val="both"/>
              <w:rPr>
                <w:lang w:val="es-ES" w:bidi="ne-IN"/>
              </w:rPr>
            </w:pPr>
          </w:p>
          <w:p w14:paraId="62773F68" w14:textId="77777777" w:rsidR="00FC0D26" w:rsidRPr="008F0D47" w:rsidRDefault="00FC0D26" w:rsidP="00E47121">
            <w:pPr>
              <w:jc w:val="both"/>
              <w:rPr>
                <w:lang w:val="es-ES" w:bidi="ne-IN"/>
              </w:rPr>
            </w:pPr>
          </w:p>
        </w:tc>
      </w:tr>
      <w:tr w:rsidR="008F2F1E" w:rsidRPr="006F208B" w14:paraId="5EAF10F5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274"/>
          <w:jc w:val="center"/>
        </w:trPr>
        <w:tc>
          <w:tcPr>
            <w:tcW w:w="917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C26526" w14:textId="6EC73E16" w:rsidR="008F2F1E" w:rsidRPr="00F717C7" w:rsidRDefault="009A7612" w:rsidP="00644420">
            <w:pPr>
              <w:pStyle w:val="Ttulo1"/>
              <w:numPr>
                <w:ilvl w:val="0"/>
                <w:numId w:val="18"/>
              </w:numPr>
              <w:rPr>
                <w:lang w:val="es-ES"/>
              </w:rPr>
            </w:pPr>
            <w:bookmarkStart w:id="109" w:name="_Toc461075651"/>
            <w:bookmarkStart w:id="110" w:name="_Toc495341151"/>
            <w:r w:rsidRPr="00F717C7">
              <w:rPr>
                <w:caps w:val="0"/>
                <w:lang w:val="es-ES"/>
              </w:rPr>
              <w:lastRenderedPageBreak/>
              <w:t xml:space="preserve">DATOS DE LA </w:t>
            </w:r>
            <w:r>
              <w:rPr>
                <w:caps w:val="0"/>
                <w:lang w:val="es-ES"/>
              </w:rPr>
              <w:t>ORGANIZACIÓN</w:t>
            </w:r>
            <w:r w:rsidRPr="00F717C7">
              <w:rPr>
                <w:caps w:val="0"/>
                <w:lang w:val="es-ES"/>
              </w:rPr>
              <w:t xml:space="preserve"> PATROCINADORA</w:t>
            </w:r>
            <w:bookmarkEnd w:id="109"/>
            <w:bookmarkEnd w:id="110"/>
            <w:r w:rsidRPr="00F717C7">
              <w:rPr>
                <w:caps w:val="0"/>
                <w:lang w:val="es-ES"/>
              </w:rPr>
              <w:t xml:space="preserve"> </w:t>
            </w:r>
          </w:p>
        </w:tc>
      </w:tr>
      <w:tr w:rsidR="008F2F1E" w:rsidRPr="006F208B" w14:paraId="62F0D52B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66"/>
          <w:jc w:val="center"/>
        </w:trPr>
        <w:tc>
          <w:tcPr>
            <w:tcW w:w="917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D2A8302" w14:textId="77777777" w:rsidR="008F2F1E" w:rsidRPr="00F717C7" w:rsidRDefault="008F2F1E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</w:tr>
      <w:tr w:rsidR="008F2F1E" w:rsidRPr="006F208B" w14:paraId="4EF0BB16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C2EACC2" w14:textId="77777777" w:rsidR="008F2F1E" w:rsidRPr="003D5027" w:rsidRDefault="008F2F1E" w:rsidP="00E4712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 xml:space="preserve">NOMBRE de la </w:t>
            </w:r>
            <w:r w:rsidR="00C142E3" w:rsidRPr="003D5027">
              <w:rPr>
                <w:rFonts w:ascii="Verdana" w:hAnsi="Verdana"/>
                <w:sz w:val="18"/>
                <w:szCs w:val="18"/>
                <w:lang w:val="es-ES"/>
              </w:rPr>
              <w:t>Organización</w:t>
            </w:r>
          </w:p>
        </w:tc>
        <w:tc>
          <w:tcPr>
            <w:tcW w:w="5826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A67C06" w14:textId="77777777" w:rsidR="008F2F1E" w:rsidRPr="00F717C7" w:rsidRDefault="00A12C38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171B91">
              <w:rPr>
                <w:rFonts w:ascii="Verdana" w:hAnsi="Verdana"/>
                <w:sz w:val="22"/>
                <w:szCs w:val="22"/>
                <w:lang w:val="es-ES"/>
              </w:rPr>
              <w:t>Fundación Tecnológica de Costa Rica</w:t>
            </w:r>
            <w:r w:rsidR="00745588">
              <w:rPr>
                <w:rFonts w:ascii="Verdana" w:hAnsi="Verdana"/>
                <w:sz w:val="22"/>
                <w:szCs w:val="22"/>
                <w:lang w:val="es-ES"/>
              </w:rPr>
              <w:t xml:space="preserve"> (FUNDATEC)</w:t>
            </w:r>
          </w:p>
        </w:tc>
      </w:tr>
      <w:tr w:rsidR="008F2F1E" w:rsidRPr="006F208B" w14:paraId="7B0551DF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4460AB8" w14:textId="77777777" w:rsidR="008F2F1E" w:rsidRPr="003D5027" w:rsidRDefault="00C142E3" w:rsidP="00E4712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>sector al que pertenece la organización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15F283" w14:textId="77777777" w:rsidR="008F2F1E" w:rsidRPr="00F717C7" w:rsidRDefault="00B15C94" w:rsidP="00171B9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Educación</w:t>
            </w:r>
            <w:r w:rsidR="008E5B17">
              <w:rPr>
                <w:rFonts w:ascii="Verdana" w:hAnsi="Verdana"/>
                <w:sz w:val="22"/>
                <w:szCs w:val="22"/>
                <w:lang w:val="es-ES"/>
              </w:rPr>
              <w:t xml:space="preserve">, 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Tecnología TI, Comunicaciones, entre otros</w:t>
            </w:r>
            <w:r w:rsidR="00C42C00">
              <w:rPr>
                <w:rFonts w:ascii="Verdana" w:hAnsi="Verdana"/>
                <w:sz w:val="22"/>
                <w:szCs w:val="22"/>
                <w:lang w:val="es-ES"/>
              </w:rPr>
              <w:t>.</w:t>
            </w:r>
          </w:p>
        </w:tc>
      </w:tr>
      <w:tr w:rsidR="008F2F1E" w:rsidRPr="00F90FC5" w14:paraId="596541B2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22C064" w14:textId="77777777" w:rsidR="008F2F1E" w:rsidRPr="003D5027" w:rsidRDefault="008F2F1E" w:rsidP="002973B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 xml:space="preserve">nombre del </w:t>
            </w:r>
            <w:r w:rsidR="0087525B" w:rsidRPr="003D5027">
              <w:rPr>
                <w:rFonts w:ascii="Verdana" w:hAnsi="Verdana"/>
                <w:sz w:val="18"/>
                <w:szCs w:val="18"/>
                <w:lang w:val="es-ES"/>
              </w:rPr>
              <w:t>patrocinador</w:t>
            </w:r>
            <w:r w:rsidR="00C142E3" w:rsidRPr="003D5027">
              <w:rPr>
                <w:rFonts w:ascii="Verdana" w:hAnsi="Verdana"/>
                <w:sz w:val="18"/>
                <w:szCs w:val="18"/>
                <w:lang w:val="es-ES"/>
              </w:rPr>
              <w:t xml:space="preserve"> de la organización</w:t>
            </w:r>
            <w:r w:rsidR="0087525B" w:rsidRPr="003D5027">
              <w:rPr>
                <w:rFonts w:ascii="Verdana" w:hAnsi="Verdana"/>
                <w:sz w:val="18"/>
                <w:szCs w:val="18"/>
                <w:lang w:val="es-ES"/>
              </w:rPr>
              <w:t xml:space="preserve"> que dará seguimiento al proyecto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3B70DA" w14:textId="77777777" w:rsidR="008F2F1E" w:rsidRPr="002973B1" w:rsidRDefault="00171B91" w:rsidP="00171B9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Jonathan </w:t>
            </w:r>
            <w:r w:rsidR="00745588">
              <w:rPr>
                <w:rFonts w:ascii="Verdana" w:hAnsi="Verdana"/>
                <w:sz w:val="22"/>
                <w:szCs w:val="22"/>
                <w:lang w:val="es-ES"/>
              </w:rPr>
              <w:t>Obregón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 Cambronero.</w:t>
            </w:r>
          </w:p>
        </w:tc>
      </w:tr>
      <w:tr w:rsidR="008F2F1E" w:rsidRPr="00F90FC5" w14:paraId="76623F0A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C963616" w14:textId="77777777" w:rsidR="008F2F1E" w:rsidRPr="003D5027" w:rsidRDefault="008F2F1E" w:rsidP="00E4712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>TELÉFONO de</w:t>
            </w:r>
            <w:r w:rsidR="001718A4" w:rsidRPr="003D5027">
              <w:rPr>
                <w:rFonts w:ascii="Verdana" w:hAnsi="Verdana"/>
                <w:sz w:val="18"/>
                <w:szCs w:val="18"/>
                <w:lang w:val="es-ES"/>
              </w:rPr>
              <w:t xml:space="preserve">l </w:t>
            </w:r>
            <w:r w:rsidR="0087525B" w:rsidRPr="003D5027">
              <w:rPr>
                <w:rFonts w:ascii="Verdana" w:hAnsi="Verdana"/>
                <w:sz w:val="18"/>
                <w:szCs w:val="18"/>
                <w:lang w:val="es-ES"/>
              </w:rPr>
              <w:t>patrocinador</w:t>
            </w:r>
            <w:r w:rsidR="001A68B9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="001718A4" w:rsidRPr="003D5027">
              <w:rPr>
                <w:rFonts w:ascii="Verdana" w:hAnsi="Verdana"/>
                <w:sz w:val="18"/>
                <w:szCs w:val="18"/>
                <w:lang w:val="es-ES"/>
              </w:rPr>
              <w:t>de la organización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A5BD76" w14:textId="77777777" w:rsidR="008F2F1E" w:rsidRPr="00F717C7" w:rsidRDefault="00171B91" w:rsidP="00B15C94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3C2157">
              <w:rPr>
                <w:rFonts w:ascii="Arial" w:hAnsi="Arial" w:cs="Arial"/>
                <w:color w:val="3D464D"/>
                <w:sz w:val="21"/>
                <w:szCs w:val="21"/>
                <w:lang w:val="es-CR"/>
              </w:rPr>
              <w:t> </w:t>
            </w:r>
            <w:r>
              <w:rPr>
                <w:rFonts w:ascii="Arial" w:hAnsi="Arial" w:cs="Arial"/>
                <w:color w:val="3D464D"/>
                <w:sz w:val="21"/>
                <w:szCs w:val="21"/>
              </w:rPr>
              <w:t>2552-5960</w:t>
            </w:r>
          </w:p>
        </w:tc>
      </w:tr>
      <w:tr w:rsidR="008F2F1E" w:rsidRPr="00267522" w14:paraId="1C2C603B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196768" w14:textId="77777777" w:rsidR="008F2F1E" w:rsidRPr="003D5027" w:rsidRDefault="001718A4" w:rsidP="002973B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 xml:space="preserve">correo electrónico </w:t>
            </w:r>
            <w:r w:rsidR="008F2F1E" w:rsidRPr="003D5027">
              <w:rPr>
                <w:rFonts w:ascii="Verdana" w:hAnsi="Verdana"/>
                <w:sz w:val="18"/>
                <w:szCs w:val="18"/>
                <w:lang w:val="es-ES"/>
              </w:rPr>
              <w:t xml:space="preserve">del </w:t>
            </w:r>
            <w:r w:rsidR="002973B1">
              <w:rPr>
                <w:rFonts w:ascii="Verdana" w:hAnsi="Verdana"/>
                <w:sz w:val="18"/>
                <w:szCs w:val="18"/>
                <w:lang w:val="es-ES"/>
              </w:rPr>
              <w:t>patrocinador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A0D587" w14:textId="77777777" w:rsidR="008F2F1E" w:rsidRPr="00F717C7" w:rsidRDefault="00171B91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171B91">
              <w:rPr>
                <w:rFonts w:ascii="Verdana" w:hAnsi="Verdana"/>
                <w:sz w:val="22"/>
                <w:szCs w:val="22"/>
                <w:lang w:val="es-ES"/>
              </w:rPr>
              <w:t>jobregon@itcr.ac.cr</w:t>
            </w:r>
          </w:p>
        </w:tc>
      </w:tr>
      <w:tr w:rsidR="008F2F1E" w:rsidRPr="006F208B" w14:paraId="27438E6B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747625" w14:textId="77777777" w:rsidR="008F2F1E" w:rsidRPr="003D5027" w:rsidRDefault="008F2F1E" w:rsidP="001A68B9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>SITIO WEB</w:t>
            </w:r>
            <w:r w:rsidR="00DA247F">
              <w:rPr>
                <w:rFonts w:ascii="Verdana" w:hAnsi="Verdana"/>
                <w:sz w:val="18"/>
                <w:szCs w:val="18"/>
                <w:lang w:val="es-ES"/>
              </w:rPr>
              <w:t xml:space="preserve"> de la organización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7E56AEB" w14:textId="77777777" w:rsidR="008F2F1E" w:rsidRPr="00F717C7" w:rsidRDefault="00171B91" w:rsidP="00171B9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171B91">
              <w:rPr>
                <w:rFonts w:ascii="Verdana" w:hAnsi="Verdana"/>
                <w:sz w:val="22"/>
                <w:szCs w:val="22"/>
                <w:lang w:val="es-ES"/>
              </w:rPr>
              <w:t>https://www.fundatec.ac.cr/</w:t>
            </w:r>
          </w:p>
        </w:tc>
      </w:tr>
      <w:tr w:rsidR="008F2F1E" w:rsidRPr="006F208B" w14:paraId="26E91E82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5BB5890" w14:textId="77777777" w:rsidR="008F2F1E" w:rsidRPr="003D5027" w:rsidRDefault="008F2F1E" w:rsidP="00E4712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 xml:space="preserve">tamaño de la </w:t>
            </w:r>
            <w:r w:rsidR="001718A4" w:rsidRPr="003D5027">
              <w:rPr>
                <w:rFonts w:ascii="Verdana" w:hAnsi="Verdana"/>
                <w:sz w:val="18"/>
                <w:szCs w:val="18"/>
                <w:lang w:val="es-ES"/>
              </w:rPr>
              <w:t>organización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418745" w14:textId="77777777" w:rsidR="00F717C7" w:rsidRDefault="008F2F1E" w:rsidP="00E47121">
            <w:pPr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[ ] Microempresa (MiPYME, menor a 6 empleados)        </w:t>
            </w:r>
          </w:p>
          <w:p w14:paraId="6FEF3EAD" w14:textId="1CF746C1" w:rsidR="001852A2" w:rsidRDefault="00171B91" w:rsidP="00E47121">
            <w:pPr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[</w:t>
            </w:r>
            <w:r w:rsidR="0086130B">
              <w:rPr>
                <w:rFonts w:ascii="Verdana" w:hAnsi="Verdana" w:cs="Tahoma"/>
                <w:sz w:val="22"/>
                <w:szCs w:val="22"/>
                <w:lang w:val="es-ES"/>
              </w:rPr>
              <w:t xml:space="preserve"> 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] Pequeña empresa (PYME, de 6 a 30 empleados)     </w:t>
            </w:r>
          </w:p>
          <w:p w14:paraId="4844602B" w14:textId="0D754334" w:rsidR="008F2F1E" w:rsidRPr="00F717C7" w:rsidRDefault="0086130B" w:rsidP="00E47121">
            <w:pPr>
              <w:jc w:val="both"/>
              <w:rPr>
                <w:rFonts w:ascii="Verdana" w:hAnsi="Verdana" w:cs="Tahom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 xml:space="preserve">[ 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] Mediana </w:t>
            </w:r>
            <w:r w:rsidR="001852A2">
              <w:rPr>
                <w:rFonts w:ascii="Verdana" w:hAnsi="Verdana" w:cs="Tahoma"/>
                <w:sz w:val="22"/>
                <w:szCs w:val="22"/>
                <w:lang w:val="es-ES"/>
              </w:rPr>
              <w:t xml:space="preserve">empresa 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>(de 31 a 100 empleados)</w:t>
            </w:r>
            <w:r w:rsidR="001852A2">
              <w:rPr>
                <w:rFonts w:ascii="Verdana" w:hAnsi="Verdana" w:cs="Tahoma"/>
                <w:sz w:val="22"/>
                <w:szCs w:val="22"/>
                <w:lang w:val="es-ES"/>
              </w:rPr>
              <w:t xml:space="preserve"> </w:t>
            </w:r>
          </w:p>
          <w:p w14:paraId="022A2C10" w14:textId="16311449" w:rsidR="008F2F1E" w:rsidRPr="00F717C7" w:rsidRDefault="0086130B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 w:cs="Tahoma"/>
                <w:sz w:val="22"/>
                <w:szCs w:val="22"/>
                <w:lang w:val="es-ES"/>
              </w:rPr>
              <w:t>[X</w:t>
            </w:r>
            <w:r w:rsidR="008F2F1E" w:rsidRPr="00F717C7">
              <w:rPr>
                <w:rFonts w:ascii="Verdana" w:hAnsi="Verdana" w:cs="Tahoma"/>
                <w:sz w:val="22"/>
                <w:szCs w:val="22"/>
                <w:lang w:val="es-ES"/>
              </w:rPr>
              <w:t xml:space="preserve">] Empresa grande (más de 100 empleados)    </w:t>
            </w:r>
          </w:p>
        </w:tc>
      </w:tr>
      <w:tr w:rsidR="008F2F1E" w:rsidRPr="006F208B" w14:paraId="772ED5C0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4419A6" w14:textId="77777777" w:rsidR="008F2F1E" w:rsidRPr="003D5027" w:rsidRDefault="00C42C00" w:rsidP="00E4712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>Tipo de organización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798DD88" w14:textId="77777777" w:rsidR="008F2F1E" w:rsidRDefault="00C42C00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[</w:t>
            </w:r>
            <w:r w:rsidR="00171B91">
              <w:rPr>
                <w:rFonts w:ascii="Verdana" w:hAnsi="Verdana"/>
                <w:sz w:val="22"/>
                <w:szCs w:val="22"/>
                <w:lang w:val="es-ES"/>
              </w:rPr>
              <w:t>X</w:t>
            </w:r>
            <w:r>
              <w:rPr>
                <w:rFonts w:ascii="Verdana" w:hAnsi="Verdana"/>
                <w:sz w:val="22"/>
                <w:szCs w:val="22"/>
                <w:lang w:val="es-ES"/>
              </w:rPr>
              <w:t>]  Privada</w:t>
            </w:r>
          </w:p>
          <w:p w14:paraId="4E777748" w14:textId="77777777" w:rsidR="00C42C00" w:rsidRDefault="008E5B17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[ ]</w:t>
            </w:r>
            <w:r w:rsidR="00C42C00">
              <w:rPr>
                <w:rFonts w:ascii="Verdana" w:hAnsi="Verdana"/>
                <w:sz w:val="22"/>
                <w:szCs w:val="22"/>
                <w:lang w:val="es-ES"/>
              </w:rPr>
              <w:t xml:space="preserve">  ONG</w:t>
            </w:r>
          </w:p>
          <w:p w14:paraId="5827ECEE" w14:textId="77777777" w:rsidR="00C42C00" w:rsidRDefault="008E5B17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[ ]</w:t>
            </w:r>
            <w:r w:rsidR="00C42C00">
              <w:rPr>
                <w:rFonts w:ascii="Verdana" w:hAnsi="Verdana"/>
                <w:sz w:val="22"/>
                <w:szCs w:val="22"/>
                <w:lang w:val="es-ES"/>
              </w:rPr>
              <w:t xml:space="preserve"> Gubernamental</w:t>
            </w:r>
          </w:p>
          <w:p w14:paraId="0EB95642" w14:textId="77777777" w:rsidR="00B1368C" w:rsidRPr="00F717C7" w:rsidRDefault="008E5B17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 xml:space="preserve">[ ] </w:t>
            </w:r>
            <w:r w:rsidR="00C42C00">
              <w:rPr>
                <w:rFonts w:ascii="Verdana" w:hAnsi="Verdana"/>
                <w:sz w:val="22"/>
                <w:szCs w:val="22"/>
                <w:lang w:val="es-ES"/>
              </w:rPr>
              <w:t>Semiautónoma</w:t>
            </w:r>
          </w:p>
        </w:tc>
      </w:tr>
      <w:tr w:rsidR="00C42C00" w:rsidRPr="00F90FC5" w14:paraId="2CAD076B" w14:textId="77777777" w:rsidTr="00AD3AA2">
        <w:tblPrEx>
          <w:jc w:val="center"/>
          <w:tblInd w:w="0" w:type="dxa"/>
        </w:tblPrEx>
        <w:trPr>
          <w:gridBefore w:val="3"/>
          <w:wBefore w:w="366" w:type="dxa"/>
          <w:trHeight w:val="360"/>
          <w:jc w:val="center"/>
        </w:trPr>
        <w:tc>
          <w:tcPr>
            <w:tcW w:w="3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ACB144B" w14:textId="77777777" w:rsidR="00C42C00" w:rsidRPr="003D5027" w:rsidRDefault="00C42C00" w:rsidP="00E47121">
            <w:pPr>
              <w:pStyle w:val="Encabezadoenmaysculas"/>
              <w:rPr>
                <w:rFonts w:ascii="Verdana" w:hAnsi="Verdana"/>
                <w:sz w:val="18"/>
                <w:szCs w:val="18"/>
                <w:lang w:val="es-ES"/>
              </w:rPr>
            </w:pPr>
            <w:r w:rsidRPr="003D5027">
              <w:rPr>
                <w:rFonts w:ascii="Verdana" w:hAnsi="Verdana"/>
                <w:sz w:val="18"/>
                <w:szCs w:val="18"/>
                <w:lang w:val="es-ES"/>
              </w:rPr>
              <w:t>dirección de la organización (incluya dirección exacta, ciudad, provincia, pais</w:t>
            </w:r>
            <w:r w:rsidR="00475369">
              <w:rPr>
                <w:rFonts w:ascii="Verdana" w:hAnsi="Verdana"/>
                <w:sz w:val="18"/>
                <w:szCs w:val="18"/>
                <w:lang w:val="es-ES"/>
              </w:rPr>
              <w:t>)</w:t>
            </w:r>
          </w:p>
        </w:tc>
        <w:tc>
          <w:tcPr>
            <w:tcW w:w="582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BD670AA" w14:textId="77777777" w:rsidR="00C42C00" w:rsidRDefault="00171B91" w:rsidP="00E47121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  <w:r w:rsidRPr="00171B91">
              <w:rPr>
                <w:rFonts w:ascii="Arial" w:hAnsi="Arial" w:cs="Arial"/>
                <w:color w:val="3D464D"/>
                <w:sz w:val="21"/>
                <w:szCs w:val="21"/>
                <w:lang w:val="es-CR"/>
              </w:rPr>
              <w:t>1</w:t>
            </w:r>
            <w:r>
              <w:rPr>
                <w:rFonts w:ascii="Arial" w:hAnsi="Arial" w:cs="Arial"/>
                <w:color w:val="3D464D"/>
                <w:sz w:val="21"/>
                <w:szCs w:val="21"/>
                <w:lang w:val="es-CR"/>
              </w:rPr>
              <w:t xml:space="preserve"> </w:t>
            </w:r>
            <w:r w:rsidRPr="00171B91">
              <w:rPr>
                <w:rFonts w:ascii="Arial" w:hAnsi="Arial" w:cs="Arial"/>
                <w:color w:val="3D464D"/>
                <w:sz w:val="21"/>
                <w:szCs w:val="21"/>
                <w:lang w:val="es-CR"/>
              </w:rPr>
              <w:t>km al sur de la Basílica de Nuestra Señora de Los Ángeles. Contiguo Escuela de Química</w:t>
            </w:r>
          </w:p>
        </w:tc>
      </w:tr>
    </w:tbl>
    <w:p w14:paraId="05026FAA" w14:textId="77777777" w:rsidR="00C42C00" w:rsidRPr="00267522" w:rsidRDefault="00C42C00" w:rsidP="00E47121">
      <w:pPr>
        <w:rPr>
          <w:lang w:val="es-CR"/>
        </w:rPr>
      </w:pPr>
    </w:p>
    <w:tbl>
      <w:tblPr>
        <w:tblStyle w:val="Tablanormal1"/>
        <w:tblW w:w="100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11"/>
      </w:tblGrid>
      <w:tr w:rsidR="004B013F" w:rsidRPr="006F208B" w14:paraId="19F5C0EE" w14:textId="77777777" w:rsidTr="00734546">
        <w:trPr>
          <w:trHeight w:val="432"/>
          <w:jc w:val="center"/>
        </w:trPr>
        <w:tc>
          <w:tcPr>
            <w:tcW w:w="10011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9826D6D" w14:textId="77777777" w:rsidR="00CE6FDE" w:rsidRPr="00F717C7" w:rsidRDefault="00FC0D26" w:rsidP="00644420">
            <w:pPr>
              <w:pStyle w:val="Ttulo1"/>
              <w:numPr>
                <w:ilvl w:val="0"/>
                <w:numId w:val="18"/>
              </w:numPr>
              <w:rPr>
                <w:lang w:val="es-ES"/>
              </w:rPr>
            </w:pPr>
            <w:bookmarkStart w:id="111" w:name="_Toc461075652"/>
            <w:bookmarkStart w:id="112" w:name="_Toc495341152"/>
            <w:r>
              <w:rPr>
                <w:caps w:val="0"/>
                <w:lang w:val="es-ES"/>
              </w:rPr>
              <w:lastRenderedPageBreak/>
              <w:t>FE DE JURAMENTO Y FIRMA DE ESTUDIANTE</w:t>
            </w:r>
            <w:bookmarkEnd w:id="111"/>
            <w:bookmarkEnd w:id="112"/>
          </w:p>
          <w:p w14:paraId="2BACCFEE" w14:textId="77777777" w:rsidR="00CB180A" w:rsidRDefault="00CE6FDE" w:rsidP="00CB180A">
            <w:pPr>
              <w:spacing w:before="240"/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&lt;Nombre completo</w:t>
            </w:r>
            <w:r w:rsidR="00CB180A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 xml:space="preserve"> </w:t>
            </w:r>
            <w:r w:rsidR="00FC57FE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del estudiante</w:t>
            </w:r>
            <w:r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 xml:space="preserve"> 1</w:t>
            </w:r>
            <w:r w:rsidR="00A4241A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,</w:t>
            </w:r>
            <w:r w:rsidR="00CB180A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 xml:space="preserve"> escrito a mano</w:t>
            </w:r>
            <w:r w:rsidR="00FC57FE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&gt;</w:t>
            </w:r>
            <w:r w:rsidR="00FC57FE" w:rsidRPr="0072547C">
              <w:rPr>
                <w:rFonts w:ascii="Verdana" w:hAnsi="Verdana"/>
                <w:b/>
                <w:sz w:val="22"/>
                <w:szCs w:val="22"/>
                <w:lang w:val="es-ES"/>
              </w:rPr>
              <w:t>,</w:t>
            </w: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portador de la cédula </w:t>
            </w:r>
            <w:r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 xml:space="preserve">&lt; indicar números de la cédula </w:t>
            </w:r>
            <w:r w:rsidR="00CB180A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a</w:t>
            </w:r>
            <w:r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 xml:space="preserve"> mano</w:t>
            </w:r>
            <w:r w:rsidRPr="00171B91">
              <w:rPr>
                <w:rFonts w:ascii="Verdana" w:hAnsi="Verdana"/>
                <w:b/>
                <w:color w:val="FFFFFF" w:themeColor="background1"/>
                <w:szCs w:val="22"/>
                <w:lang w:val="es-ES"/>
              </w:rPr>
              <w:t>&gt;</w:t>
            </w: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, 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declaro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bajo fe de juramento que 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la información brindada en este formulario es totalmente veraz y completa. Que la propuesta presentada es inédita y la desarrollaré ad</w:t>
            </w:r>
            <w:r w:rsidR="00CB180A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hon</w:t>
            </w:r>
            <w:r w:rsidR="002B4F65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ó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r</w:t>
            </w:r>
            <w:r w:rsidR="00CB180A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e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m. </w:t>
            </w:r>
          </w:p>
          <w:p w14:paraId="1FB1B56E" w14:textId="77777777" w:rsidR="00CB180A" w:rsidRDefault="00267522" w:rsidP="00CB180A">
            <w:pPr>
              <w:spacing w:before="240"/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Doy fe que n</w:t>
            </w:r>
            <w:r w:rsidR="00DA247F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o</w:t>
            </w:r>
            <w:r w:rsidR="00CE6FDE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trabajo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y </w:t>
            </w:r>
            <w:r w:rsidR="00CE6FDE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no trabajaré</w:t>
            </w:r>
            <w:r w:rsidR="00DA247F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en la organización </w:t>
            </w:r>
            <w:r w:rsidR="00CE6FDE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donde voy </w:t>
            </w:r>
            <w:r w:rsidR="00DA247F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realiz</w:t>
            </w:r>
            <w:r w:rsidR="00CB180A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ar </w:t>
            </w:r>
            <w:r w:rsidR="00CE6FDE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la pasantía </w:t>
            </w:r>
            <w:r w:rsidR="00FC57FE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durante todo</w:t>
            </w:r>
            <w:r w:rsidR="00DA247F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</w:t>
            </w:r>
            <w:r w:rsidR="00CE6FDE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el proceso de TFG. </w:t>
            </w:r>
          </w:p>
          <w:p w14:paraId="7F89F9E0" w14:textId="77777777" w:rsidR="00CE6FDE" w:rsidRDefault="00CE6FDE" w:rsidP="00CB180A">
            <w:pPr>
              <w:spacing w:before="240"/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Por tanto</w:t>
            </w:r>
            <w:r w:rsidR="00267522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,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soy consciente 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de las responsabilidades reglamentarias de la UNED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, y 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asumo la invalidez total de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l T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rabajo final de graduación para optar por el título de Licenciatura, si dicha declaración es falsa.</w:t>
            </w:r>
            <w:r w:rsidRPr="00117651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</w:t>
            </w:r>
          </w:p>
          <w:tbl>
            <w:tblPr>
              <w:tblStyle w:val="Tablaconcuadrcula"/>
              <w:tblW w:w="9523" w:type="dxa"/>
              <w:tblInd w:w="157" w:type="dxa"/>
              <w:tblLook w:val="04A0" w:firstRow="1" w:lastRow="0" w:firstColumn="1" w:lastColumn="0" w:noHBand="0" w:noVBand="1"/>
            </w:tblPr>
            <w:tblGrid>
              <w:gridCol w:w="4701"/>
              <w:gridCol w:w="4822"/>
            </w:tblGrid>
            <w:tr w:rsidR="0072547C" w:rsidRPr="006F208B" w14:paraId="2395E76A" w14:textId="77777777" w:rsidTr="00734546">
              <w:tc>
                <w:tcPr>
                  <w:tcW w:w="4701" w:type="dxa"/>
                </w:tcPr>
                <w:p w14:paraId="6B43FA10" w14:textId="77777777" w:rsidR="0072547C" w:rsidRPr="00171B91" w:rsidRDefault="0072547C" w:rsidP="003905FF">
                  <w:pPr>
                    <w:jc w:val="both"/>
                    <w:rPr>
                      <w:rFonts w:ascii="Verdana" w:hAnsi="Verdana" w:cs="Arial"/>
                      <w:bCs/>
                      <w:color w:val="FFFFFF" w:themeColor="background1"/>
                      <w:sz w:val="22"/>
                      <w:szCs w:val="22"/>
                      <w:lang w:val="es-ES_tradnl"/>
                    </w:rPr>
                  </w:pPr>
                  <w:r w:rsidRPr="00171B91">
                    <w:rPr>
                      <w:rFonts w:ascii="Verdana" w:hAnsi="Verdana" w:cs="Arial"/>
                      <w:bCs/>
                      <w:color w:val="FFFFFF" w:themeColor="background1"/>
                      <w:sz w:val="22"/>
                      <w:szCs w:val="22"/>
                      <w:lang w:val="es-ES_tradnl"/>
                    </w:rPr>
                    <w:t xml:space="preserve">&lt;Estudiante 1 escribe en letra imprenta </w:t>
                  </w:r>
                  <w:r w:rsidR="003905FF" w:rsidRPr="00171B91">
                    <w:rPr>
                      <w:rFonts w:ascii="Verdana" w:hAnsi="Verdana" w:cs="Arial"/>
                      <w:bCs/>
                      <w:color w:val="FFFFFF" w:themeColor="background1"/>
                      <w:sz w:val="22"/>
                      <w:szCs w:val="22"/>
                      <w:lang w:val="es-ES_tradnl"/>
                    </w:rPr>
                    <w:t>su</w:t>
                  </w:r>
                  <w:r w:rsidRPr="00171B91">
                    <w:rPr>
                      <w:rFonts w:ascii="Verdana" w:hAnsi="Verdana" w:cs="Arial"/>
                      <w:bCs/>
                      <w:color w:val="FFFFFF" w:themeColor="background1"/>
                      <w:sz w:val="22"/>
                      <w:szCs w:val="22"/>
                      <w:lang w:val="es-ES_tradnl"/>
                    </w:rPr>
                    <w:t xml:space="preserve"> nombre completo &gt;</w:t>
                  </w:r>
                </w:p>
              </w:tc>
              <w:tc>
                <w:tcPr>
                  <w:tcW w:w="4822" w:type="dxa"/>
                </w:tcPr>
                <w:p w14:paraId="29DD2309" w14:textId="77777777" w:rsidR="0072547C" w:rsidRPr="00171B91" w:rsidRDefault="0072547C" w:rsidP="00E47121">
                  <w:pPr>
                    <w:jc w:val="both"/>
                    <w:rPr>
                      <w:rFonts w:ascii="Verdana" w:hAnsi="Verdana" w:cs="Arial"/>
                      <w:bCs/>
                      <w:color w:val="FFFFFF" w:themeColor="background1"/>
                      <w:sz w:val="22"/>
                      <w:szCs w:val="22"/>
                      <w:lang w:val="es-ES_tradnl"/>
                    </w:rPr>
                  </w:pPr>
                  <w:r w:rsidRPr="00171B91">
                    <w:rPr>
                      <w:rFonts w:ascii="Verdana" w:hAnsi="Verdana" w:cs="Arial"/>
                      <w:bCs/>
                      <w:color w:val="FFFFFF" w:themeColor="background1"/>
                      <w:sz w:val="22"/>
                      <w:szCs w:val="22"/>
                      <w:lang w:val="es-ES_tradnl"/>
                    </w:rPr>
                    <w:t>Firma del estudiante 1</w:t>
                  </w:r>
                </w:p>
              </w:tc>
            </w:tr>
            <w:tr w:rsidR="0072547C" w:rsidRPr="006F208B" w14:paraId="755966D8" w14:textId="77777777" w:rsidTr="00734546">
              <w:tc>
                <w:tcPr>
                  <w:tcW w:w="4701" w:type="dxa"/>
                </w:tcPr>
                <w:p w14:paraId="48DB8A80" w14:textId="77777777" w:rsidR="0072547C" w:rsidRDefault="009A7612" w:rsidP="00E47121">
                  <w:pPr>
                    <w:jc w:val="both"/>
                    <w:rPr>
                      <w:rFonts w:ascii="Verdana" w:hAnsi="Verdana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Verdana" w:hAnsi="Verdana" w:cs="Arial"/>
                      <w:bCs/>
                      <w:sz w:val="22"/>
                      <w:szCs w:val="22"/>
                      <w:lang w:val="es-ES_tradnl"/>
                    </w:rPr>
                    <w:t xml:space="preserve">Lugar </w:t>
                  </w:r>
                </w:p>
              </w:tc>
              <w:tc>
                <w:tcPr>
                  <w:tcW w:w="4822" w:type="dxa"/>
                </w:tcPr>
                <w:p w14:paraId="295D24CC" w14:textId="77777777" w:rsidR="0072547C" w:rsidRDefault="009A7612" w:rsidP="00E47121">
                  <w:pPr>
                    <w:jc w:val="both"/>
                    <w:rPr>
                      <w:rFonts w:ascii="Verdana" w:hAnsi="Verdana" w:cs="Arial"/>
                      <w:bCs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Verdana" w:hAnsi="Verdana" w:cs="Arial"/>
                      <w:bCs/>
                      <w:sz w:val="22"/>
                      <w:szCs w:val="22"/>
                      <w:lang w:val="es-ES_tradnl"/>
                    </w:rPr>
                    <w:t>Fecha</w:t>
                  </w:r>
                </w:p>
              </w:tc>
            </w:tr>
          </w:tbl>
          <w:p w14:paraId="01CB6A47" w14:textId="77777777" w:rsidR="00171B91" w:rsidRDefault="00171B91" w:rsidP="002B4F65">
            <w:pPr>
              <w:spacing w:before="240"/>
              <w:jc w:val="both"/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</w:pPr>
          </w:p>
          <w:p w14:paraId="73B8D85E" w14:textId="77777777" w:rsidR="002B4F65" w:rsidRDefault="002B4F65" w:rsidP="002B4F65">
            <w:pPr>
              <w:spacing w:before="240"/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 xml:space="preserve">&lt;Nombre completo </w:t>
            </w:r>
            <w:r w:rsidR="00FC57FE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del estudiante</w:t>
            </w:r>
            <w:r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 xml:space="preserve"> 2 escrito a mano</w:t>
            </w:r>
            <w:r w:rsidR="00FC57FE"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&gt;</w:t>
            </w:r>
            <w:r w:rsidR="00FC57FE" w:rsidRPr="0072547C">
              <w:rPr>
                <w:rFonts w:ascii="Verdana" w:hAnsi="Verdana"/>
                <w:b/>
                <w:sz w:val="22"/>
                <w:szCs w:val="22"/>
                <w:lang w:val="es-ES"/>
              </w:rPr>
              <w:t>,</w:t>
            </w: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 portador de la cédula </w:t>
            </w:r>
            <w:r w:rsidRPr="00171B91">
              <w:rPr>
                <w:rFonts w:ascii="Verdana" w:hAnsi="Verdana"/>
                <w:b/>
                <w:color w:val="FFFFFF" w:themeColor="background1"/>
                <w:sz w:val="22"/>
                <w:szCs w:val="22"/>
                <w:lang w:val="es-ES"/>
              </w:rPr>
              <w:t>&lt; indicar números de la cédula a mano</w:t>
            </w:r>
            <w:r w:rsidRPr="00171B91">
              <w:rPr>
                <w:rFonts w:ascii="Verdana" w:hAnsi="Verdana"/>
                <w:b/>
                <w:color w:val="FFFFFF" w:themeColor="background1"/>
                <w:szCs w:val="22"/>
                <w:lang w:val="es-ES"/>
              </w:rPr>
              <w:t>&gt;</w:t>
            </w:r>
            <w:r>
              <w:rPr>
                <w:rFonts w:ascii="Verdana" w:hAnsi="Verdana"/>
                <w:b/>
                <w:sz w:val="22"/>
                <w:szCs w:val="22"/>
                <w:lang w:val="es-ES"/>
              </w:rPr>
              <w:t xml:space="preserve">, 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declaro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bajo fe de juramento que 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la información brindada en este formulario es totalmente veraz y completa. Que la propuesta presentada es inédita y la desarrollaré ad honórem. </w:t>
            </w:r>
          </w:p>
          <w:p w14:paraId="15517F4C" w14:textId="77777777" w:rsidR="002B4F65" w:rsidRDefault="00FC57FE" w:rsidP="002B4F65">
            <w:pPr>
              <w:spacing w:before="240"/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Doy</w:t>
            </w:r>
            <w:r w:rsidR="002B4F65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fe que no trabajo y no trabajaré en la organización donde voy realizar la pasantía 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durante todo</w:t>
            </w:r>
            <w:r w:rsidR="002B4F65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el proceso de TFG. </w:t>
            </w:r>
          </w:p>
          <w:p w14:paraId="728D3570" w14:textId="77777777" w:rsidR="002B4F65" w:rsidRDefault="002B4F65" w:rsidP="002B4F65">
            <w:pPr>
              <w:spacing w:before="240"/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Por tanto, soy consciente 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de las responsabilidades reglamentarias de la UNED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, y 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asumo la invalidez total de</w:t>
            </w: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l T</w:t>
            </w:r>
            <w:r w:rsidRPr="005F77BD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rabajo final de graduación para optar por el título de Licenciatura, si dicha declaración es falsa.</w:t>
            </w:r>
            <w:r w:rsidRPr="00117651"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 </w:t>
            </w:r>
          </w:p>
          <w:p w14:paraId="2E47F7AF" w14:textId="77777777" w:rsidR="002B4F65" w:rsidRPr="00F717C7" w:rsidRDefault="002B4F65" w:rsidP="00DE1143">
            <w:pPr>
              <w:jc w:val="both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9A7612" w14:paraId="28F2AF2D" w14:textId="77777777" w:rsidTr="002B4F65">
        <w:tc>
          <w:tcPr>
            <w:tcW w:w="4646" w:type="dxa"/>
          </w:tcPr>
          <w:p w14:paraId="03F72176" w14:textId="77777777" w:rsidR="009A7612" w:rsidRPr="00171B91" w:rsidRDefault="009A7612" w:rsidP="003905FF">
            <w:pPr>
              <w:jc w:val="both"/>
              <w:rPr>
                <w:rFonts w:ascii="Verdana" w:hAnsi="Verdana" w:cs="Arial"/>
                <w:bCs/>
                <w:color w:val="FFFFFF" w:themeColor="background1"/>
                <w:sz w:val="22"/>
                <w:szCs w:val="22"/>
                <w:lang w:val="es-ES_tradnl"/>
              </w:rPr>
            </w:pPr>
            <w:r w:rsidRPr="00171B91">
              <w:rPr>
                <w:rFonts w:ascii="Verdana" w:hAnsi="Verdana" w:cs="Arial"/>
                <w:bCs/>
                <w:color w:val="FFFFFF" w:themeColor="background1"/>
                <w:sz w:val="22"/>
                <w:szCs w:val="22"/>
                <w:lang w:val="es-ES_tradnl"/>
              </w:rPr>
              <w:lastRenderedPageBreak/>
              <w:t>&lt;</w:t>
            </w:r>
            <w:r w:rsidRPr="00171B91">
              <w:rPr>
                <w:rFonts w:ascii="Verdana" w:hAnsi="Verdana" w:cs="Arial"/>
                <w:bCs/>
                <w:i/>
                <w:color w:val="FFFFFF" w:themeColor="background1"/>
                <w:sz w:val="22"/>
                <w:szCs w:val="22"/>
                <w:lang w:val="es-ES_tradnl"/>
              </w:rPr>
              <w:t xml:space="preserve">Estudiante 2 escribe en letra imprenta </w:t>
            </w:r>
            <w:r w:rsidR="003905FF" w:rsidRPr="00171B91">
              <w:rPr>
                <w:rFonts w:ascii="Verdana" w:hAnsi="Verdana" w:cs="Arial"/>
                <w:bCs/>
                <w:i/>
                <w:color w:val="FFFFFF" w:themeColor="background1"/>
                <w:sz w:val="22"/>
                <w:szCs w:val="22"/>
                <w:lang w:val="es-ES_tradnl"/>
              </w:rPr>
              <w:t>su</w:t>
            </w:r>
            <w:r w:rsidRPr="00171B91">
              <w:rPr>
                <w:rFonts w:ascii="Verdana" w:hAnsi="Verdana" w:cs="Arial"/>
                <w:bCs/>
                <w:i/>
                <w:color w:val="FFFFFF" w:themeColor="background1"/>
                <w:sz w:val="22"/>
                <w:szCs w:val="22"/>
                <w:lang w:val="es-ES_tradnl"/>
              </w:rPr>
              <w:t xml:space="preserve"> nombre completo</w:t>
            </w:r>
            <w:r w:rsidRPr="00171B91">
              <w:rPr>
                <w:rFonts w:ascii="Verdana" w:hAnsi="Verdana" w:cs="Arial"/>
                <w:bCs/>
                <w:color w:val="FFFFFF" w:themeColor="background1"/>
                <w:sz w:val="22"/>
                <w:szCs w:val="22"/>
                <w:lang w:val="es-ES_tradnl"/>
              </w:rPr>
              <w:t xml:space="preserve"> &gt;</w:t>
            </w:r>
          </w:p>
        </w:tc>
        <w:tc>
          <w:tcPr>
            <w:tcW w:w="4642" w:type="dxa"/>
          </w:tcPr>
          <w:p w14:paraId="3ACB6BC8" w14:textId="77777777" w:rsidR="009A7612" w:rsidRPr="00171B91" w:rsidRDefault="009A7612" w:rsidP="00E47121">
            <w:pPr>
              <w:jc w:val="both"/>
              <w:rPr>
                <w:rFonts w:ascii="Verdana" w:hAnsi="Verdana" w:cs="Arial"/>
                <w:bCs/>
                <w:color w:val="FFFFFF" w:themeColor="background1"/>
                <w:sz w:val="22"/>
                <w:szCs w:val="22"/>
                <w:lang w:val="es-ES_tradnl"/>
              </w:rPr>
            </w:pPr>
            <w:r w:rsidRPr="00171B91">
              <w:rPr>
                <w:rFonts w:ascii="Verdana" w:hAnsi="Verdana" w:cs="Arial"/>
                <w:bCs/>
                <w:color w:val="FFFFFF" w:themeColor="background1"/>
                <w:sz w:val="22"/>
                <w:szCs w:val="22"/>
                <w:lang w:val="es-ES_tradnl"/>
              </w:rPr>
              <w:t>Firma del estudiante 2</w:t>
            </w:r>
          </w:p>
        </w:tc>
      </w:tr>
      <w:tr w:rsidR="009A7612" w14:paraId="170534CD" w14:textId="77777777" w:rsidTr="002B4F65">
        <w:tc>
          <w:tcPr>
            <w:tcW w:w="4646" w:type="dxa"/>
          </w:tcPr>
          <w:p w14:paraId="01370AD2" w14:textId="77777777" w:rsidR="009A7612" w:rsidRDefault="009A7612" w:rsidP="00E47121">
            <w:pPr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 xml:space="preserve">Lugar </w:t>
            </w:r>
          </w:p>
        </w:tc>
        <w:tc>
          <w:tcPr>
            <w:tcW w:w="4642" w:type="dxa"/>
          </w:tcPr>
          <w:p w14:paraId="37A6D9FB" w14:textId="77777777" w:rsidR="009A7612" w:rsidRDefault="009A7612" w:rsidP="00E47121">
            <w:pPr>
              <w:jc w:val="both"/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lang w:val="es-ES_tradnl"/>
              </w:rPr>
              <w:t>Fecha</w:t>
            </w:r>
          </w:p>
        </w:tc>
      </w:tr>
    </w:tbl>
    <w:p w14:paraId="3DC74768" w14:textId="77777777" w:rsidR="00B6684B" w:rsidRDefault="00B6684B" w:rsidP="00E47121">
      <w:pPr>
        <w:pStyle w:val="Piedepgina"/>
        <w:jc w:val="both"/>
        <w:rPr>
          <w:rFonts w:ascii="Verdana" w:hAnsi="Verdana"/>
          <w:sz w:val="22"/>
          <w:szCs w:val="22"/>
        </w:rPr>
      </w:pPr>
    </w:p>
    <w:sectPr w:rsidR="00B6684B" w:rsidSect="00734546">
      <w:headerReference w:type="default" r:id="rId12"/>
      <w:footerReference w:type="default" r:id="rId13"/>
      <w:pgSz w:w="11907" w:h="16839"/>
      <w:pgMar w:top="1417" w:right="1275" w:bottom="1417" w:left="1560" w:header="285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Andrea Chacon" w:date="2017-10-25T05:08:00Z" w:initials="AC">
    <w:p w14:paraId="5E39BC53" w14:textId="3C2054FA" w:rsidR="005513E8" w:rsidRPr="005513E8" w:rsidRDefault="005513E8">
      <w:pPr>
        <w:pStyle w:val="Textocomentario"/>
        <w:rPr>
          <w:lang w:val="es-CR"/>
        </w:rPr>
      </w:pPr>
      <w:r>
        <w:rPr>
          <w:rStyle w:val="Refdecomentario"/>
        </w:rPr>
        <w:annotationRef/>
      </w:r>
      <w:r w:rsidRPr="005513E8">
        <w:rPr>
          <w:lang w:val="es-CR"/>
        </w:rPr>
        <w:t>Identificar como apoya los objetivos institucionales</w:t>
      </w:r>
      <w:r>
        <w:rPr>
          <w:lang w:val="es-CR"/>
        </w:rPr>
        <w:t>. Dettallar.</w:t>
      </w:r>
    </w:p>
  </w:comment>
  <w:comment w:id="89" w:author="Andrea Chacon" w:date="2017-10-25T05:10:00Z" w:initials="AC">
    <w:p w14:paraId="3F68CBAB" w14:textId="57F95E36" w:rsidR="005513E8" w:rsidRPr="005513E8" w:rsidRDefault="005513E8">
      <w:pPr>
        <w:pStyle w:val="Textocomentario"/>
        <w:rPr>
          <w:lang w:val="es-CR"/>
        </w:rPr>
      </w:pPr>
      <w:r>
        <w:rPr>
          <w:rStyle w:val="Refdecomentario"/>
        </w:rPr>
        <w:annotationRef/>
      </w:r>
      <w:r w:rsidRPr="005513E8">
        <w:rPr>
          <w:lang w:val="es-CR"/>
        </w:rPr>
        <w:t>Deben detallar las fu</w:t>
      </w:r>
      <w:r>
        <w:rPr>
          <w:lang w:val="es-CR"/>
        </w:rPr>
        <w:t xml:space="preserve">ncionalidades principales </w:t>
      </w:r>
      <w:r w:rsidRPr="005513E8">
        <w:rPr>
          <w:lang w:val="es-CR"/>
        </w:rPr>
        <w:t xml:space="preserve"> del sistema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39BC53" w15:done="0"/>
  <w15:commentEx w15:paraId="3F68CB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39BC53" w16cid:durableId="1D9A9AC5"/>
  <w16cid:commentId w16cid:paraId="3F68CBAB" w16cid:durableId="1D9A9B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4027D" w14:textId="77777777" w:rsidR="00D24217" w:rsidRDefault="00D24217" w:rsidP="002F7FE1">
      <w:r>
        <w:separator/>
      </w:r>
    </w:p>
  </w:endnote>
  <w:endnote w:type="continuationSeparator" w:id="0">
    <w:p w14:paraId="13ED9227" w14:textId="77777777" w:rsidR="00D24217" w:rsidRDefault="00D24217" w:rsidP="002F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T10A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19C38" w14:textId="77777777" w:rsidR="000B15BE" w:rsidRDefault="000B15BE" w:rsidP="004A0674">
    <w:pPr>
      <w:pStyle w:val="Piedepgina"/>
      <w:tabs>
        <w:tab w:val="clear" w:pos="4252"/>
        <w:tab w:val="clear" w:pos="8504"/>
        <w:tab w:val="left" w:pos="5445"/>
      </w:tabs>
    </w:pPr>
  </w:p>
  <w:tbl>
    <w:tblPr>
      <w:tblW w:w="942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951"/>
      <w:gridCol w:w="1623"/>
      <w:gridCol w:w="2630"/>
      <w:gridCol w:w="2294"/>
      <w:gridCol w:w="925"/>
    </w:tblGrid>
    <w:tr w:rsidR="00AC36CA" w:rsidRPr="003D5027" w14:paraId="7C8E1F6E" w14:textId="77777777" w:rsidTr="00FC0D26">
      <w:trPr>
        <w:trHeight w:val="134"/>
      </w:trPr>
      <w:tc>
        <w:tcPr>
          <w:tcW w:w="19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802DC8D" w14:textId="77777777" w:rsidR="000B15BE" w:rsidRPr="00892D4E" w:rsidRDefault="003D5027" w:rsidP="00AC36CA">
          <w:pPr>
            <w:pStyle w:val="Piedepgina"/>
            <w:rPr>
              <w:i/>
              <w:noProof/>
              <w:sz w:val="16"/>
              <w:szCs w:val="16"/>
            </w:rPr>
          </w:pPr>
          <w:r w:rsidRPr="00892D4E">
            <w:rPr>
              <w:b/>
              <w:noProof/>
              <w:sz w:val="16"/>
              <w:szCs w:val="16"/>
            </w:rPr>
            <w:t>Copyright</w:t>
          </w:r>
          <w:r>
            <w:rPr>
              <w:b/>
              <w:noProof/>
              <w:sz w:val="16"/>
              <w:szCs w:val="16"/>
            </w:rPr>
            <w:t xml:space="preserve"> UNED/PROING</w:t>
          </w:r>
        </w:p>
      </w:tc>
      <w:tc>
        <w:tcPr>
          <w:tcW w:w="16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0D3B648" w14:textId="77777777" w:rsidR="000B15BE" w:rsidRPr="00892D4E" w:rsidRDefault="000B15BE" w:rsidP="003D5027">
          <w:pPr>
            <w:pStyle w:val="Piedepgina"/>
            <w:rPr>
              <w:i/>
              <w:noProof/>
              <w:sz w:val="16"/>
              <w:szCs w:val="16"/>
            </w:rPr>
          </w:pPr>
          <w:r w:rsidRPr="00892D4E">
            <w:rPr>
              <w:i/>
              <w:noProof/>
              <w:sz w:val="16"/>
              <w:szCs w:val="16"/>
            </w:rPr>
            <w:t>Creado p:</w:t>
          </w:r>
          <w:r w:rsidR="00AC36CA" w:rsidRPr="00892D4E">
            <w:rPr>
              <w:i/>
              <w:noProof/>
              <w:sz w:val="16"/>
              <w:szCs w:val="16"/>
            </w:rPr>
            <w:t xml:space="preserve"> S</w:t>
          </w:r>
          <w:r w:rsidR="003D5027">
            <w:rPr>
              <w:i/>
              <w:noProof/>
              <w:sz w:val="16"/>
              <w:szCs w:val="16"/>
            </w:rPr>
            <w:t>.</w:t>
          </w:r>
          <w:r w:rsidR="00AC36CA" w:rsidRPr="00892D4E">
            <w:rPr>
              <w:i/>
              <w:noProof/>
              <w:sz w:val="16"/>
              <w:szCs w:val="16"/>
            </w:rPr>
            <w:t xml:space="preserve"> Murillo</w:t>
          </w:r>
        </w:p>
      </w:tc>
      <w:tc>
        <w:tcPr>
          <w:tcW w:w="2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04D6AE" w14:textId="77777777" w:rsidR="000B15BE" w:rsidRPr="00892D4E" w:rsidRDefault="00AC36CA" w:rsidP="000B15BE">
          <w:pPr>
            <w:pStyle w:val="Piedepgina"/>
            <w:rPr>
              <w:i/>
              <w:noProof/>
              <w:sz w:val="16"/>
              <w:szCs w:val="16"/>
            </w:rPr>
          </w:pPr>
          <w:r w:rsidRPr="00892D4E">
            <w:rPr>
              <w:i/>
              <w:noProof/>
              <w:sz w:val="16"/>
              <w:szCs w:val="16"/>
            </w:rPr>
            <w:t>Modific. Por: Comisión TFG</w:t>
          </w:r>
          <w:r w:rsidR="00FC0D26">
            <w:rPr>
              <w:i/>
              <w:noProof/>
              <w:sz w:val="16"/>
              <w:szCs w:val="16"/>
            </w:rPr>
            <w:t xml:space="preserve"> (NRS)</w:t>
          </w:r>
        </w:p>
      </w:tc>
      <w:tc>
        <w:tcPr>
          <w:tcW w:w="22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25AC81B1" w14:textId="77777777" w:rsidR="000B15BE" w:rsidRPr="00892D4E" w:rsidRDefault="00AC36CA" w:rsidP="000B15BE">
          <w:pPr>
            <w:pStyle w:val="Piedepgina"/>
            <w:rPr>
              <w:i/>
              <w:noProof/>
              <w:sz w:val="16"/>
              <w:szCs w:val="16"/>
            </w:rPr>
          </w:pPr>
          <w:r w:rsidRPr="00892D4E">
            <w:rPr>
              <w:i/>
              <w:noProof/>
              <w:sz w:val="16"/>
              <w:szCs w:val="16"/>
            </w:rPr>
            <w:t>Fecha modif:</w:t>
          </w:r>
          <w:r w:rsidR="00FC0D26">
            <w:rPr>
              <w:i/>
              <w:noProof/>
              <w:sz w:val="16"/>
              <w:szCs w:val="16"/>
            </w:rPr>
            <w:t xml:space="preserve"> Setiembre 2016</w:t>
          </w:r>
        </w:p>
      </w:tc>
      <w:tc>
        <w:tcPr>
          <w:tcW w:w="9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5F82AC8" w14:textId="77777777" w:rsidR="000B15BE" w:rsidRPr="00892D4E" w:rsidRDefault="000B15BE" w:rsidP="000B15BE">
          <w:pPr>
            <w:pStyle w:val="Piedepgina"/>
            <w:rPr>
              <w:i/>
              <w:noProof/>
              <w:sz w:val="16"/>
              <w:szCs w:val="16"/>
            </w:rPr>
          </w:pPr>
          <w:r w:rsidRPr="00892D4E">
            <w:rPr>
              <w:i/>
              <w:noProof/>
              <w:sz w:val="16"/>
              <w:szCs w:val="16"/>
            </w:rPr>
            <w:t xml:space="preserve">Pág. </w:t>
          </w:r>
          <w:r w:rsidR="00AC1FED" w:rsidRPr="00892D4E">
            <w:rPr>
              <w:i/>
              <w:noProof/>
              <w:sz w:val="16"/>
              <w:szCs w:val="16"/>
            </w:rPr>
            <w:fldChar w:fldCharType="begin"/>
          </w:r>
          <w:r w:rsidRPr="00892D4E">
            <w:rPr>
              <w:i/>
              <w:noProof/>
              <w:sz w:val="16"/>
              <w:szCs w:val="16"/>
            </w:rPr>
            <w:instrText xml:space="preserve"> PAGE   \* MERGEFORMAT </w:instrText>
          </w:r>
          <w:r w:rsidR="00AC1FED" w:rsidRPr="00892D4E">
            <w:rPr>
              <w:i/>
              <w:noProof/>
              <w:sz w:val="16"/>
              <w:szCs w:val="16"/>
            </w:rPr>
            <w:fldChar w:fldCharType="separate"/>
          </w:r>
          <w:r w:rsidR="005B54F4">
            <w:rPr>
              <w:i/>
              <w:noProof/>
              <w:sz w:val="16"/>
              <w:szCs w:val="16"/>
            </w:rPr>
            <w:t>6</w:t>
          </w:r>
          <w:r w:rsidR="00AC1FED" w:rsidRPr="00892D4E">
            <w:rPr>
              <w:i/>
              <w:noProof/>
              <w:sz w:val="16"/>
              <w:szCs w:val="16"/>
            </w:rPr>
            <w:fldChar w:fldCharType="end"/>
          </w:r>
          <w:r w:rsidRPr="00892D4E">
            <w:rPr>
              <w:i/>
              <w:noProof/>
              <w:sz w:val="16"/>
              <w:szCs w:val="16"/>
            </w:rPr>
            <w:t>/</w:t>
          </w:r>
          <w:fldSimple w:instr=" NUMPAGES   \* MERGEFORMAT ">
            <w:r w:rsidR="005B54F4" w:rsidRPr="005B54F4">
              <w:rPr>
                <w:i/>
                <w:noProof/>
                <w:sz w:val="16"/>
                <w:szCs w:val="16"/>
              </w:rPr>
              <w:t>13</w:t>
            </w:r>
          </w:fldSimple>
        </w:p>
      </w:tc>
    </w:tr>
  </w:tbl>
  <w:p w14:paraId="7358CAED" w14:textId="77777777" w:rsidR="000B15BE" w:rsidRPr="00EF593F" w:rsidRDefault="000B15BE">
    <w:pPr>
      <w:pStyle w:val="Piedepgina"/>
      <w:rPr>
        <w:lang w:val="es-CR"/>
      </w:rPr>
    </w:pPr>
  </w:p>
  <w:p w14:paraId="306DCBA0" w14:textId="77777777" w:rsidR="000B15BE" w:rsidRPr="004A0674" w:rsidRDefault="000B15BE">
    <w:pPr>
      <w:pStyle w:val="Piedepgina"/>
      <w:rPr>
        <w:lang w:val="es-C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39E39" w14:textId="77777777" w:rsidR="00D24217" w:rsidRDefault="00D24217" w:rsidP="002F7FE1">
      <w:r>
        <w:separator/>
      </w:r>
    </w:p>
  </w:footnote>
  <w:footnote w:type="continuationSeparator" w:id="0">
    <w:p w14:paraId="6BAF75F9" w14:textId="77777777" w:rsidR="00D24217" w:rsidRDefault="00D24217" w:rsidP="002F7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9FB96" w14:textId="77777777" w:rsidR="00FD1E25" w:rsidRDefault="00FD1E25">
    <w:pPr>
      <w:pStyle w:val="Encabezado"/>
    </w:pPr>
  </w:p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1242"/>
      <w:gridCol w:w="6663"/>
      <w:gridCol w:w="1275"/>
    </w:tblGrid>
    <w:tr w:rsidR="00FD1E25" w:rsidRPr="00FD1E25" w14:paraId="71C32AE5" w14:textId="77777777" w:rsidTr="00FD1E25">
      <w:tc>
        <w:tcPr>
          <w:tcW w:w="1242" w:type="dxa"/>
        </w:tcPr>
        <w:p w14:paraId="4C9587FA" w14:textId="77777777" w:rsidR="00FD1E25" w:rsidRDefault="00FD1E25" w:rsidP="00FD1E25">
          <w:pPr>
            <w:pStyle w:val="Encabezado"/>
            <w:ind w:firstLine="142"/>
          </w:pPr>
          <w:r>
            <w:rPr>
              <w:noProof/>
              <w:lang w:val="es-CR" w:eastAsia="es-CR" w:bidi="ar-SA"/>
            </w:rPr>
            <w:drawing>
              <wp:inline distT="0" distB="0" distL="0" distR="0" wp14:anchorId="69DCC4F5" wp14:editId="557CDF37">
                <wp:extent cx="378883" cy="505177"/>
                <wp:effectExtent l="19050" t="0" r="2117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E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112" cy="51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</w:tcPr>
        <w:p w14:paraId="1F8E5D89" w14:textId="77777777" w:rsidR="00800C1B" w:rsidRDefault="00FD1E25" w:rsidP="00800C1B">
          <w:pPr>
            <w:pStyle w:val="Encabezado"/>
            <w:spacing w:before="120" w:after="120" w:line="240" w:lineRule="auto"/>
            <w:jc w:val="center"/>
            <w:rPr>
              <w:rFonts w:ascii="Verdana" w:hAnsi="Verdana"/>
              <w:b/>
              <w:lang w:val="es-CR"/>
            </w:rPr>
          </w:pPr>
          <w:r w:rsidRPr="00FD1E25">
            <w:rPr>
              <w:rFonts w:ascii="Verdana" w:hAnsi="Verdana"/>
              <w:b/>
              <w:lang w:val="es-CR"/>
            </w:rPr>
            <w:t>PROGRAMA DE INGENIERÍA INFORMÁTICA</w:t>
          </w:r>
        </w:p>
        <w:p w14:paraId="33A710D6" w14:textId="77777777" w:rsidR="00FD1E25" w:rsidRPr="00FD1E25" w:rsidRDefault="00FB5A1C" w:rsidP="00800C1B">
          <w:pPr>
            <w:pStyle w:val="Encabezado"/>
            <w:spacing w:before="120" w:after="120" w:line="240" w:lineRule="auto"/>
            <w:jc w:val="center"/>
            <w:rPr>
              <w:rFonts w:ascii="Verdana" w:hAnsi="Verdana"/>
              <w:b/>
              <w:lang w:val="es-CR"/>
            </w:rPr>
          </w:pPr>
          <w:r>
            <w:rPr>
              <w:rFonts w:ascii="Verdana" w:hAnsi="Verdana"/>
              <w:b/>
              <w:lang w:val="es-CR"/>
            </w:rPr>
            <w:t>92</w:t>
          </w:r>
          <w:r w:rsidR="0089410A">
            <w:rPr>
              <w:rFonts w:ascii="Verdana" w:hAnsi="Verdana"/>
              <w:b/>
              <w:lang w:val="es-CR"/>
            </w:rPr>
            <w:t xml:space="preserve"> LICENCIATURA</w:t>
          </w:r>
          <w:r w:rsidR="00FD1E25" w:rsidRPr="00FD1E25">
            <w:rPr>
              <w:rFonts w:ascii="Verdana" w:hAnsi="Verdana"/>
              <w:b/>
              <w:lang w:val="es-CR"/>
            </w:rPr>
            <w:t xml:space="preserve"> ING</w:t>
          </w:r>
          <w:r w:rsidR="0089410A">
            <w:rPr>
              <w:rFonts w:ascii="Verdana" w:hAnsi="Verdana"/>
              <w:b/>
              <w:lang w:val="es-CR"/>
            </w:rPr>
            <w:t>ENIERÍA</w:t>
          </w:r>
          <w:r w:rsidR="00FD1E25" w:rsidRPr="00FD1E25">
            <w:rPr>
              <w:rFonts w:ascii="Verdana" w:hAnsi="Verdana"/>
              <w:b/>
              <w:lang w:val="es-CR"/>
            </w:rPr>
            <w:t xml:space="preserve"> INFORMÁTICA Y </w:t>
          </w:r>
          <w:r>
            <w:rPr>
              <w:rFonts w:ascii="Verdana" w:hAnsi="Verdana"/>
              <w:b/>
              <w:lang w:val="es-CR"/>
            </w:rPr>
            <w:t>DESARROLLO DE APLICACIONES WEB</w:t>
          </w:r>
        </w:p>
        <w:p w14:paraId="2B3DA0D5" w14:textId="77777777" w:rsidR="00FD1E25" w:rsidRPr="00FD1E25" w:rsidRDefault="00FD1E25" w:rsidP="00800C1B">
          <w:pPr>
            <w:pStyle w:val="Encabezado"/>
            <w:spacing w:before="120" w:after="120" w:line="240" w:lineRule="auto"/>
            <w:jc w:val="center"/>
            <w:rPr>
              <w:rFonts w:ascii="Verdana" w:hAnsi="Verdana"/>
              <w:lang w:val="es-CR"/>
            </w:rPr>
          </w:pPr>
          <w:r w:rsidRPr="00FD1E25">
            <w:rPr>
              <w:rFonts w:ascii="Verdana" w:hAnsi="Verdana"/>
              <w:b/>
              <w:lang w:val="es-CR"/>
            </w:rPr>
            <w:t>01 Solicitud de tema TFG</w:t>
          </w:r>
        </w:p>
      </w:tc>
      <w:tc>
        <w:tcPr>
          <w:tcW w:w="1275" w:type="dxa"/>
        </w:tcPr>
        <w:p w14:paraId="764FE2F8" w14:textId="77777777" w:rsidR="00FD1E25" w:rsidRPr="00FD1E25" w:rsidRDefault="00FD1E25" w:rsidP="00FD1E25">
          <w:pPr>
            <w:pStyle w:val="Encabezado"/>
            <w:ind w:left="34" w:firstLine="141"/>
            <w:rPr>
              <w:lang w:val="es-CR"/>
            </w:rPr>
          </w:pPr>
          <w:r>
            <w:rPr>
              <w:noProof/>
              <w:lang w:val="es-CR" w:eastAsia="es-CR" w:bidi="ar-SA"/>
            </w:rPr>
            <w:drawing>
              <wp:inline distT="0" distB="0" distL="0" distR="0" wp14:anchorId="328C369E" wp14:editId="48182BFB">
                <wp:extent cx="372333" cy="503518"/>
                <wp:effectExtent l="19050" t="0" r="8667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ED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840" cy="509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51751F" w14:textId="77777777" w:rsidR="000B15BE" w:rsidRPr="00FD1E25" w:rsidRDefault="000B15BE" w:rsidP="00FD1E25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ACA808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32B14C4"/>
    <w:multiLevelType w:val="hybridMultilevel"/>
    <w:tmpl w:val="9E385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25E9A"/>
    <w:multiLevelType w:val="hybridMultilevel"/>
    <w:tmpl w:val="490A71EC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282EF7"/>
    <w:multiLevelType w:val="hybridMultilevel"/>
    <w:tmpl w:val="C706E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552E5D"/>
    <w:multiLevelType w:val="hybridMultilevel"/>
    <w:tmpl w:val="13EC8E08"/>
    <w:lvl w:ilvl="0" w:tplc="140A0013">
      <w:start w:val="1"/>
      <w:numFmt w:val="upperRoman"/>
      <w:lvlText w:val="%1."/>
      <w:lvlJc w:val="righ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CD199F"/>
    <w:multiLevelType w:val="hybridMultilevel"/>
    <w:tmpl w:val="5CD6D7C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8774A"/>
    <w:multiLevelType w:val="hybridMultilevel"/>
    <w:tmpl w:val="DE2AA83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B0EB8"/>
    <w:multiLevelType w:val="hybridMultilevel"/>
    <w:tmpl w:val="CA7815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15FC8"/>
    <w:multiLevelType w:val="hybridMultilevel"/>
    <w:tmpl w:val="685C02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F52DF"/>
    <w:multiLevelType w:val="hybridMultilevel"/>
    <w:tmpl w:val="12C8BE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B1986"/>
    <w:multiLevelType w:val="hybridMultilevel"/>
    <w:tmpl w:val="63DC6754"/>
    <w:lvl w:ilvl="0" w:tplc="1DB2B8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67B2F"/>
    <w:multiLevelType w:val="hybridMultilevel"/>
    <w:tmpl w:val="BFFCD9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2BA"/>
    <w:multiLevelType w:val="hybridMultilevel"/>
    <w:tmpl w:val="449227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F04A6"/>
    <w:multiLevelType w:val="hybridMultilevel"/>
    <w:tmpl w:val="FA68F9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3749B1"/>
    <w:multiLevelType w:val="hybridMultilevel"/>
    <w:tmpl w:val="CA7815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957F5"/>
    <w:multiLevelType w:val="hybridMultilevel"/>
    <w:tmpl w:val="CA7815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B41C7"/>
    <w:multiLevelType w:val="hybridMultilevel"/>
    <w:tmpl w:val="774E57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6"/>
  </w:num>
  <w:num w:numId="6">
    <w:abstractNumId w:val="15"/>
  </w:num>
  <w:num w:numId="7">
    <w:abstractNumId w:val="14"/>
  </w:num>
  <w:num w:numId="8">
    <w:abstractNumId w:val="16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1"/>
  </w:num>
  <w:num w:numId="15">
    <w:abstractNumId w:val="13"/>
  </w:num>
  <w:num w:numId="16">
    <w:abstractNumId w:val="3"/>
  </w:num>
  <w:num w:numId="17">
    <w:abstractNumId w:val="1"/>
  </w:num>
  <w:num w:numId="18">
    <w:abstractNumId w:val="10"/>
  </w:num>
  <w:num w:numId="19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Chacon">
    <w15:presenceInfo w15:providerId="Windows Live" w15:userId="770d0a5d08433d70"/>
  </w15:person>
  <w15:person w15:author="cesar">
    <w15:presenceInfo w15:providerId="None" w15:userId="ces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00"/>
  <w:displayHorizontalDrawingGridEvery w:val="2"/>
  <w:noPunctuationKerning/>
  <w:characterSpacingControl w:val="doNotCompress"/>
  <w:ignoreMixedContent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2F"/>
    <w:rsid w:val="000033D3"/>
    <w:rsid w:val="00016B8F"/>
    <w:rsid w:val="00024B08"/>
    <w:rsid w:val="00026E6D"/>
    <w:rsid w:val="000272D2"/>
    <w:rsid w:val="00030CCC"/>
    <w:rsid w:val="00036B04"/>
    <w:rsid w:val="000371CB"/>
    <w:rsid w:val="000544E5"/>
    <w:rsid w:val="00067F33"/>
    <w:rsid w:val="00071278"/>
    <w:rsid w:val="00073585"/>
    <w:rsid w:val="00077DCA"/>
    <w:rsid w:val="00082986"/>
    <w:rsid w:val="00094B3E"/>
    <w:rsid w:val="000960F6"/>
    <w:rsid w:val="000A1FA4"/>
    <w:rsid w:val="000A6AFD"/>
    <w:rsid w:val="000A7485"/>
    <w:rsid w:val="000B15BE"/>
    <w:rsid w:val="000C2848"/>
    <w:rsid w:val="000D282A"/>
    <w:rsid w:val="0010225A"/>
    <w:rsid w:val="00107FFB"/>
    <w:rsid w:val="00110D81"/>
    <w:rsid w:val="001162D2"/>
    <w:rsid w:val="00121FB8"/>
    <w:rsid w:val="001249AE"/>
    <w:rsid w:val="00142E51"/>
    <w:rsid w:val="00146985"/>
    <w:rsid w:val="001718A4"/>
    <w:rsid w:val="00171B91"/>
    <w:rsid w:val="0018093F"/>
    <w:rsid w:val="0018134A"/>
    <w:rsid w:val="001852A2"/>
    <w:rsid w:val="001A68B9"/>
    <w:rsid w:val="001C0548"/>
    <w:rsid w:val="001E379E"/>
    <w:rsid w:val="001E38C5"/>
    <w:rsid w:val="001F2AF1"/>
    <w:rsid w:val="001F7E87"/>
    <w:rsid w:val="0020201F"/>
    <w:rsid w:val="0021111F"/>
    <w:rsid w:val="002372C0"/>
    <w:rsid w:val="00251838"/>
    <w:rsid w:val="00254BD2"/>
    <w:rsid w:val="00261D65"/>
    <w:rsid w:val="00267522"/>
    <w:rsid w:val="00274025"/>
    <w:rsid w:val="00274D30"/>
    <w:rsid w:val="0027652B"/>
    <w:rsid w:val="00277D97"/>
    <w:rsid w:val="002827DA"/>
    <w:rsid w:val="00292212"/>
    <w:rsid w:val="0029272A"/>
    <w:rsid w:val="002973B1"/>
    <w:rsid w:val="002B4F65"/>
    <w:rsid w:val="002C2C7A"/>
    <w:rsid w:val="002D39D2"/>
    <w:rsid w:val="002D4516"/>
    <w:rsid w:val="002E178F"/>
    <w:rsid w:val="002F2CD6"/>
    <w:rsid w:val="002F651B"/>
    <w:rsid w:val="002F7FE1"/>
    <w:rsid w:val="003144BF"/>
    <w:rsid w:val="00327117"/>
    <w:rsid w:val="00327550"/>
    <w:rsid w:val="00331FF3"/>
    <w:rsid w:val="00333F41"/>
    <w:rsid w:val="003372AF"/>
    <w:rsid w:val="00345942"/>
    <w:rsid w:val="0036586C"/>
    <w:rsid w:val="003708E0"/>
    <w:rsid w:val="00372362"/>
    <w:rsid w:val="00376432"/>
    <w:rsid w:val="00380BD9"/>
    <w:rsid w:val="003905FF"/>
    <w:rsid w:val="003943A6"/>
    <w:rsid w:val="003A224A"/>
    <w:rsid w:val="003B0222"/>
    <w:rsid w:val="003B236B"/>
    <w:rsid w:val="003B502D"/>
    <w:rsid w:val="003C2157"/>
    <w:rsid w:val="003C7588"/>
    <w:rsid w:val="003D5027"/>
    <w:rsid w:val="003E4A44"/>
    <w:rsid w:val="003E7916"/>
    <w:rsid w:val="003F0AF5"/>
    <w:rsid w:val="003F388D"/>
    <w:rsid w:val="004174EF"/>
    <w:rsid w:val="004216AA"/>
    <w:rsid w:val="0043094B"/>
    <w:rsid w:val="00437397"/>
    <w:rsid w:val="00437B93"/>
    <w:rsid w:val="00445F8E"/>
    <w:rsid w:val="0045210A"/>
    <w:rsid w:val="004746CF"/>
    <w:rsid w:val="00475369"/>
    <w:rsid w:val="00493E59"/>
    <w:rsid w:val="00495034"/>
    <w:rsid w:val="004A0674"/>
    <w:rsid w:val="004A5D79"/>
    <w:rsid w:val="004B013F"/>
    <w:rsid w:val="004B51C1"/>
    <w:rsid w:val="004D5176"/>
    <w:rsid w:val="00503D4E"/>
    <w:rsid w:val="0050531F"/>
    <w:rsid w:val="00512D4F"/>
    <w:rsid w:val="005144C9"/>
    <w:rsid w:val="00521F49"/>
    <w:rsid w:val="005513E8"/>
    <w:rsid w:val="005542DC"/>
    <w:rsid w:val="00557FED"/>
    <w:rsid w:val="00561DB4"/>
    <w:rsid w:val="00563C45"/>
    <w:rsid w:val="00564225"/>
    <w:rsid w:val="00564882"/>
    <w:rsid w:val="0057058B"/>
    <w:rsid w:val="005771C1"/>
    <w:rsid w:val="0058295C"/>
    <w:rsid w:val="005876EA"/>
    <w:rsid w:val="005A2087"/>
    <w:rsid w:val="005A623B"/>
    <w:rsid w:val="005A7640"/>
    <w:rsid w:val="005B54F4"/>
    <w:rsid w:val="005D078F"/>
    <w:rsid w:val="005E0C05"/>
    <w:rsid w:val="005F3F82"/>
    <w:rsid w:val="005F6E94"/>
    <w:rsid w:val="006039E6"/>
    <w:rsid w:val="00610C02"/>
    <w:rsid w:val="006123A1"/>
    <w:rsid w:val="00612443"/>
    <w:rsid w:val="006129FB"/>
    <w:rsid w:val="00625AD5"/>
    <w:rsid w:val="006277A2"/>
    <w:rsid w:val="006278AB"/>
    <w:rsid w:val="00635167"/>
    <w:rsid w:val="00635D08"/>
    <w:rsid w:val="00644420"/>
    <w:rsid w:val="00651A48"/>
    <w:rsid w:val="0065730E"/>
    <w:rsid w:val="00672661"/>
    <w:rsid w:val="006A2A09"/>
    <w:rsid w:val="006A676F"/>
    <w:rsid w:val="006B0427"/>
    <w:rsid w:val="006B535F"/>
    <w:rsid w:val="006C26FE"/>
    <w:rsid w:val="006C3C49"/>
    <w:rsid w:val="006C7189"/>
    <w:rsid w:val="006F208B"/>
    <w:rsid w:val="006F500E"/>
    <w:rsid w:val="0070150B"/>
    <w:rsid w:val="00706406"/>
    <w:rsid w:val="00706F21"/>
    <w:rsid w:val="0072547C"/>
    <w:rsid w:val="00734546"/>
    <w:rsid w:val="00736617"/>
    <w:rsid w:val="00740B20"/>
    <w:rsid w:val="00745588"/>
    <w:rsid w:val="0074679A"/>
    <w:rsid w:val="00752448"/>
    <w:rsid w:val="007543CC"/>
    <w:rsid w:val="00754D5A"/>
    <w:rsid w:val="007604EA"/>
    <w:rsid w:val="00766C01"/>
    <w:rsid w:val="0077345E"/>
    <w:rsid w:val="00774611"/>
    <w:rsid w:val="00774656"/>
    <w:rsid w:val="00774E5B"/>
    <w:rsid w:val="0077769A"/>
    <w:rsid w:val="00785025"/>
    <w:rsid w:val="00786C55"/>
    <w:rsid w:val="007902A4"/>
    <w:rsid w:val="0079438C"/>
    <w:rsid w:val="007968FA"/>
    <w:rsid w:val="007B5E1B"/>
    <w:rsid w:val="007C6373"/>
    <w:rsid w:val="007C7BE3"/>
    <w:rsid w:val="007E464A"/>
    <w:rsid w:val="00800C1B"/>
    <w:rsid w:val="00810CA2"/>
    <w:rsid w:val="00813BAF"/>
    <w:rsid w:val="008140B6"/>
    <w:rsid w:val="008148E8"/>
    <w:rsid w:val="008253AA"/>
    <w:rsid w:val="0084308B"/>
    <w:rsid w:val="008465B8"/>
    <w:rsid w:val="008504AF"/>
    <w:rsid w:val="0086130B"/>
    <w:rsid w:val="00863C14"/>
    <w:rsid w:val="0087525B"/>
    <w:rsid w:val="00883BCE"/>
    <w:rsid w:val="00891435"/>
    <w:rsid w:val="00892D4E"/>
    <w:rsid w:val="0089410A"/>
    <w:rsid w:val="008B0AC6"/>
    <w:rsid w:val="008C4130"/>
    <w:rsid w:val="008C75F4"/>
    <w:rsid w:val="008E5B17"/>
    <w:rsid w:val="008F0D47"/>
    <w:rsid w:val="008F2F1E"/>
    <w:rsid w:val="008F3499"/>
    <w:rsid w:val="00925662"/>
    <w:rsid w:val="009278AD"/>
    <w:rsid w:val="0093009D"/>
    <w:rsid w:val="009304CD"/>
    <w:rsid w:val="00932370"/>
    <w:rsid w:val="009505C8"/>
    <w:rsid w:val="00961E08"/>
    <w:rsid w:val="009650A5"/>
    <w:rsid w:val="00966BE0"/>
    <w:rsid w:val="009670AA"/>
    <w:rsid w:val="00975F5E"/>
    <w:rsid w:val="00984F8C"/>
    <w:rsid w:val="009964DC"/>
    <w:rsid w:val="009977CF"/>
    <w:rsid w:val="009A0947"/>
    <w:rsid w:val="009A217B"/>
    <w:rsid w:val="009A2D7A"/>
    <w:rsid w:val="009A3C44"/>
    <w:rsid w:val="009A7612"/>
    <w:rsid w:val="009B0CA1"/>
    <w:rsid w:val="009B5512"/>
    <w:rsid w:val="009B643C"/>
    <w:rsid w:val="009C0AF4"/>
    <w:rsid w:val="009C2BC0"/>
    <w:rsid w:val="009C6129"/>
    <w:rsid w:val="009C6CF7"/>
    <w:rsid w:val="009D0710"/>
    <w:rsid w:val="009D17A6"/>
    <w:rsid w:val="00A0485C"/>
    <w:rsid w:val="00A057FB"/>
    <w:rsid w:val="00A1124A"/>
    <w:rsid w:val="00A12C38"/>
    <w:rsid w:val="00A23559"/>
    <w:rsid w:val="00A35472"/>
    <w:rsid w:val="00A4241A"/>
    <w:rsid w:val="00A45F68"/>
    <w:rsid w:val="00A469D8"/>
    <w:rsid w:val="00A63986"/>
    <w:rsid w:val="00A73EFA"/>
    <w:rsid w:val="00A81384"/>
    <w:rsid w:val="00AA5F2A"/>
    <w:rsid w:val="00AB7FE3"/>
    <w:rsid w:val="00AC0BD9"/>
    <w:rsid w:val="00AC1FED"/>
    <w:rsid w:val="00AC36CA"/>
    <w:rsid w:val="00AC46C0"/>
    <w:rsid w:val="00AD0133"/>
    <w:rsid w:val="00AD287A"/>
    <w:rsid w:val="00AD3AA2"/>
    <w:rsid w:val="00AD5C67"/>
    <w:rsid w:val="00AE2302"/>
    <w:rsid w:val="00B11B0B"/>
    <w:rsid w:val="00B12181"/>
    <w:rsid w:val="00B1368C"/>
    <w:rsid w:val="00B15C94"/>
    <w:rsid w:val="00B2120D"/>
    <w:rsid w:val="00B26325"/>
    <w:rsid w:val="00B334CB"/>
    <w:rsid w:val="00B376F0"/>
    <w:rsid w:val="00B43746"/>
    <w:rsid w:val="00B44F34"/>
    <w:rsid w:val="00B62FB2"/>
    <w:rsid w:val="00B65AF4"/>
    <w:rsid w:val="00B6684B"/>
    <w:rsid w:val="00B7041E"/>
    <w:rsid w:val="00B71F91"/>
    <w:rsid w:val="00B850C2"/>
    <w:rsid w:val="00B96AAE"/>
    <w:rsid w:val="00BA13DE"/>
    <w:rsid w:val="00BB013B"/>
    <w:rsid w:val="00BB09BF"/>
    <w:rsid w:val="00BB6F9F"/>
    <w:rsid w:val="00BD0C1F"/>
    <w:rsid w:val="00BE6559"/>
    <w:rsid w:val="00BE7002"/>
    <w:rsid w:val="00C142E3"/>
    <w:rsid w:val="00C2054E"/>
    <w:rsid w:val="00C26110"/>
    <w:rsid w:val="00C342F5"/>
    <w:rsid w:val="00C34707"/>
    <w:rsid w:val="00C42C00"/>
    <w:rsid w:val="00C51D65"/>
    <w:rsid w:val="00C5227A"/>
    <w:rsid w:val="00C70AA4"/>
    <w:rsid w:val="00C851E8"/>
    <w:rsid w:val="00C86BCB"/>
    <w:rsid w:val="00C904A3"/>
    <w:rsid w:val="00C926DF"/>
    <w:rsid w:val="00CA34A8"/>
    <w:rsid w:val="00CB07D2"/>
    <w:rsid w:val="00CB180A"/>
    <w:rsid w:val="00CB32B2"/>
    <w:rsid w:val="00CC69A5"/>
    <w:rsid w:val="00CC7C89"/>
    <w:rsid w:val="00CE0A11"/>
    <w:rsid w:val="00CE207F"/>
    <w:rsid w:val="00CE6FDE"/>
    <w:rsid w:val="00CE7B6F"/>
    <w:rsid w:val="00CF7BF2"/>
    <w:rsid w:val="00D167A8"/>
    <w:rsid w:val="00D17C4E"/>
    <w:rsid w:val="00D24217"/>
    <w:rsid w:val="00D25034"/>
    <w:rsid w:val="00D251E6"/>
    <w:rsid w:val="00D25B37"/>
    <w:rsid w:val="00D44A3C"/>
    <w:rsid w:val="00D56EFC"/>
    <w:rsid w:val="00D571F2"/>
    <w:rsid w:val="00D80796"/>
    <w:rsid w:val="00D850B5"/>
    <w:rsid w:val="00D950CE"/>
    <w:rsid w:val="00D96165"/>
    <w:rsid w:val="00DA247F"/>
    <w:rsid w:val="00DA6253"/>
    <w:rsid w:val="00DC7E52"/>
    <w:rsid w:val="00DE0E5C"/>
    <w:rsid w:val="00DE1143"/>
    <w:rsid w:val="00E0796E"/>
    <w:rsid w:val="00E17B84"/>
    <w:rsid w:val="00E23DEA"/>
    <w:rsid w:val="00E36071"/>
    <w:rsid w:val="00E41A30"/>
    <w:rsid w:val="00E47121"/>
    <w:rsid w:val="00E472EA"/>
    <w:rsid w:val="00E53358"/>
    <w:rsid w:val="00E5432C"/>
    <w:rsid w:val="00E63B72"/>
    <w:rsid w:val="00E6444E"/>
    <w:rsid w:val="00E9220C"/>
    <w:rsid w:val="00EA0224"/>
    <w:rsid w:val="00EA45AC"/>
    <w:rsid w:val="00EC3EBC"/>
    <w:rsid w:val="00EC4E9F"/>
    <w:rsid w:val="00EC5592"/>
    <w:rsid w:val="00ED6178"/>
    <w:rsid w:val="00ED6652"/>
    <w:rsid w:val="00EE28F4"/>
    <w:rsid w:val="00EF4124"/>
    <w:rsid w:val="00EF593F"/>
    <w:rsid w:val="00EF73A9"/>
    <w:rsid w:val="00F0258D"/>
    <w:rsid w:val="00F658BD"/>
    <w:rsid w:val="00F717C7"/>
    <w:rsid w:val="00F768F8"/>
    <w:rsid w:val="00F77C58"/>
    <w:rsid w:val="00F805B8"/>
    <w:rsid w:val="00F81DFD"/>
    <w:rsid w:val="00F90FC5"/>
    <w:rsid w:val="00F937FD"/>
    <w:rsid w:val="00FA09D0"/>
    <w:rsid w:val="00FA2503"/>
    <w:rsid w:val="00FB38BE"/>
    <w:rsid w:val="00FB3F05"/>
    <w:rsid w:val="00FB5A1C"/>
    <w:rsid w:val="00FC0D26"/>
    <w:rsid w:val="00FC512F"/>
    <w:rsid w:val="00FC55DE"/>
    <w:rsid w:val="00FC57FE"/>
    <w:rsid w:val="00FC66BC"/>
    <w:rsid w:val="00FD1E25"/>
    <w:rsid w:val="00FD644E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B1F7B7"/>
  <w15:docId w15:val="{11E5C2FA-9E96-47C2-8ED2-6CF91659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1E6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251E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1E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51E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51E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251E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1E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1E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1E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1E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2">
    <w:name w:val="List Bullet 2"/>
    <w:basedOn w:val="Normal"/>
    <w:autoRedefine/>
    <w:rsid w:val="00E36071"/>
    <w:pPr>
      <w:numPr>
        <w:numId w:val="3"/>
      </w:numPr>
    </w:pPr>
  </w:style>
  <w:style w:type="paragraph" w:styleId="Cierre">
    <w:name w:val="Closing"/>
    <w:basedOn w:val="Normal"/>
    <w:rsid w:val="00E36071"/>
    <w:pPr>
      <w:spacing w:after="960"/>
    </w:pPr>
  </w:style>
  <w:style w:type="paragraph" w:styleId="Firma">
    <w:name w:val="Signature"/>
    <w:basedOn w:val="Normal"/>
    <w:rsid w:val="00E36071"/>
    <w:pPr>
      <w:spacing w:before="960" w:after="240"/>
    </w:pPr>
  </w:style>
  <w:style w:type="paragraph" w:styleId="Textoindependiente">
    <w:name w:val="Body Text"/>
    <w:basedOn w:val="Normal"/>
    <w:rsid w:val="00E36071"/>
    <w:pPr>
      <w:spacing w:before="240" w:after="240"/>
    </w:pPr>
  </w:style>
  <w:style w:type="paragraph" w:styleId="Saludo">
    <w:name w:val="Salutation"/>
    <w:basedOn w:val="Normal"/>
    <w:next w:val="Normal"/>
    <w:rsid w:val="00E36071"/>
    <w:pPr>
      <w:spacing w:before="480" w:after="240"/>
    </w:pPr>
  </w:style>
  <w:style w:type="paragraph" w:styleId="Fecha">
    <w:name w:val="Date"/>
    <w:basedOn w:val="Normal"/>
    <w:next w:val="Normal"/>
    <w:rsid w:val="00E36071"/>
    <w:pPr>
      <w:spacing w:before="480" w:after="480"/>
    </w:pPr>
  </w:style>
  <w:style w:type="paragraph" w:styleId="Textodeglobo">
    <w:name w:val="Balloon Text"/>
    <w:basedOn w:val="Normal"/>
    <w:semiHidden/>
    <w:rsid w:val="00E36071"/>
    <w:rPr>
      <w:rFonts w:ascii="Tahoma" w:hAnsi="Tahoma" w:cs="Tahoma"/>
      <w:sz w:val="16"/>
      <w:szCs w:val="16"/>
    </w:rPr>
  </w:style>
  <w:style w:type="paragraph" w:customStyle="1" w:styleId="Direccindelremitente">
    <w:name w:val="Dirección del remitente"/>
    <w:basedOn w:val="Normal"/>
    <w:rsid w:val="00E36071"/>
    <w:pPr>
      <w:ind w:left="4320"/>
    </w:pPr>
    <w:rPr>
      <w:lang w:val="es-ES" w:eastAsia="es-ES"/>
    </w:rPr>
  </w:style>
  <w:style w:type="paragraph" w:customStyle="1" w:styleId="Direccindeldestinatario">
    <w:name w:val="Dirección del destinatario"/>
    <w:basedOn w:val="Normal"/>
    <w:rsid w:val="00E36071"/>
    <w:rPr>
      <w:lang w:val="es-ES" w:eastAsia="es-ES"/>
    </w:rPr>
  </w:style>
  <w:style w:type="paragraph" w:customStyle="1" w:styleId="ccDatosadjuntos">
    <w:name w:val="cc:/Datos adjuntos"/>
    <w:basedOn w:val="Normal"/>
    <w:rsid w:val="00E36071"/>
    <w:pPr>
      <w:tabs>
        <w:tab w:val="left" w:pos="1440"/>
      </w:tabs>
      <w:spacing w:after="240"/>
      <w:ind w:left="1440" w:hanging="1440"/>
    </w:pPr>
    <w:rPr>
      <w:lang w:val="es-ES" w:eastAsia="es-ES"/>
    </w:rPr>
  </w:style>
  <w:style w:type="table" w:customStyle="1" w:styleId="Tablanormal1">
    <w:name w:val="Tabla normal1"/>
    <w:semiHidden/>
    <w:rsid w:val="00E36071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D251E6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D251E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D251E6"/>
    <w:rPr>
      <w:caps/>
      <w:color w:val="365F91" w:themeColor="accent1" w:themeShade="BF"/>
      <w:spacing w:val="10"/>
    </w:rPr>
  </w:style>
  <w:style w:type="paragraph" w:customStyle="1" w:styleId="Encabezadoenmaysculas">
    <w:name w:val="Encabezado en mayúsculas"/>
    <w:basedOn w:val="Normal"/>
    <w:rsid w:val="00FC512F"/>
    <w:rPr>
      <w:rFonts w:ascii="Tahoma" w:hAnsi="Tahoma" w:cs="Tahoma"/>
      <w:b/>
      <w:caps/>
      <w:color w:val="808080"/>
      <w:spacing w:val="4"/>
      <w:sz w:val="14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D251E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iedepgina">
    <w:name w:val="footer"/>
    <w:basedOn w:val="Normal"/>
    <w:link w:val="PiedepginaCar"/>
    <w:rsid w:val="004B51C1"/>
    <w:pPr>
      <w:tabs>
        <w:tab w:val="center" w:pos="4252"/>
        <w:tab w:val="right" w:pos="8504"/>
      </w:tabs>
    </w:pPr>
    <w:rPr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51C1"/>
    <w:rPr>
      <w:sz w:val="24"/>
      <w:szCs w:val="24"/>
      <w:lang w:val="es-ES" w:eastAsia="es-ES"/>
    </w:rPr>
  </w:style>
  <w:style w:type="paragraph" w:customStyle="1" w:styleId="aaa-Titulo2">
    <w:name w:val="aaa-Titulo_2"/>
    <w:basedOn w:val="Normal"/>
    <w:rsid w:val="004B51C1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Cs w:val="32"/>
      <w:lang w:val="es-MX" w:eastAsia="es-ES" w:bidi="ar-SA"/>
    </w:rPr>
  </w:style>
  <w:style w:type="paragraph" w:styleId="Encabezado">
    <w:name w:val="header"/>
    <w:basedOn w:val="Normal"/>
    <w:link w:val="EncabezadoCar"/>
    <w:uiPriority w:val="99"/>
    <w:rsid w:val="002F7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E1"/>
    <w:rPr>
      <w:sz w:val="24"/>
      <w:szCs w:val="24"/>
      <w:lang w:val="en-US" w:eastAsia="en-US" w:bidi="es-ES"/>
    </w:rPr>
  </w:style>
  <w:style w:type="table" w:styleId="Tablaconcuadrcula">
    <w:name w:val="Table Grid"/>
    <w:basedOn w:val="Tablanormal"/>
    <w:rsid w:val="00EC3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51E6"/>
    <w:pPr>
      <w:ind w:left="720"/>
      <w:contextualSpacing/>
    </w:pPr>
  </w:style>
  <w:style w:type="character" w:styleId="Refdecomentario">
    <w:name w:val="annotation reference"/>
    <w:basedOn w:val="Fuentedeprrafopredeter"/>
    <w:rsid w:val="004A067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A0674"/>
  </w:style>
  <w:style w:type="character" w:customStyle="1" w:styleId="TextocomentarioCar">
    <w:name w:val="Texto comentario Car"/>
    <w:basedOn w:val="Fuentedeprrafopredeter"/>
    <w:link w:val="Textocomentario"/>
    <w:rsid w:val="004A0674"/>
    <w:rPr>
      <w:lang w:val="en-US" w:eastAsia="en-U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A0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A0674"/>
    <w:rPr>
      <w:b/>
      <w:bCs/>
      <w:lang w:val="en-US" w:eastAsia="en-U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D251E6"/>
    <w:rPr>
      <w:caps/>
      <w:spacing w:val="15"/>
      <w:shd w:val="clear" w:color="auto" w:fill="DBE5F1" w:themeFill="accent1" w:themeFillTint="33"/>
    </w:rPr>
  </w:style>
  <w:style w:type="character" w:styleId="Hipervnculo">
    <w:name w:val="Hyperlink"/>
    <w:basedOn w:val="Fuentedeprrafopredeter"/>
    <w:uiPriority w:val="99"/>
    <w:unhideWhenUsed/>
    <w:rsid w:val="00B71F91"/>
    <w:rPr>
      <w:color w:val="0000FF"/>
      <w:u w:val="single"/>
    </w:rPr>
  </w:style>
  <w:style w:type="character" w:customStyle="1" w:styleId="mw-headline">
    <w:name w:val="mw-headline"/>
    <w:basedOn w:val="Fuentedeprrafopredeter"/>
    <w:rsid w:val="00CC69A5"/>
  </w:style>
  <w:style w:type="character" w:customStyle="1" w:styleId="Ttulo6Car">
    <w:name w:val="Título 6 Car"/>
    <w:basedOn w:val="Fuentedeprrafopredeter"/>
    <w:link w:val="Ttulo6"/>
    <w:uiPriority w:val="9"/>
    <w:semiHidden/>
    <w:rsid w:val="00D251E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1E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1E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1E6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51E6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251E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251E6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1E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51E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D251E6"/>
    <w:rPr>
      <w:b/>
      <w:bCs/>
    </w:rPr>
  </w:style>
  <w:style w:type="character" w:styleId="nfasis">
    <w:name w:val="Emphasis"/>
    <w:uiPriority w:val="20"/>
    <w:qFormat/>
    <w:rsid w:val="00D251E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D251E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51E6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251E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51E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1E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1E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D251E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D251E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D251E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251E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251E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unhideWhenUsed/>
    <w:qFormat/>
    <w:rsid w:val="00D251E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C36C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ured.cu/Cherokee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backbonejs.org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rillo\AppData\Roaming\Microsoft\Plantillas\Request%20for%20college%20application%20material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8431B-D4CB-40DC-A037-5BC618B3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for college application materials</Template>
  <TotalTime>0</TotalTime>
  <Pages>13</Pages>
  <Words>2354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Selene Murillo Vega</dc:creator>
  <cp:lastModifiedBy>cesar</cp:lastModifiedBy>
  <cp:revision>2</cp:revision>
  <cp:lastPrinted>2016-04-28T19:55:00Z</cp:lastPrinted>
  <dcterms:created xsi:type="dcterms:W3CDTF">2017-10-31T03:18:00Z</dcterms:created>
  <dcterms:modified xsi:type="dcterms:W3CDTF">2017-10-31T03:18:00Z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TC060900183082</vt:lpwstr>
  </property>
</Properties>
</file>